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276EC" w:rsidRDefault="00AF045D" w:rsidP="00235C8B">
      <w:pPr>
        <w:spacing w:after="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2" w14:textId="77777777" w:rsidR="003276EC" w:rsidRDefault="003276EC" w:rsidP="00235C8B">
      <w:pPr>
        <w:spacing w:after="0" w:line="480" w:lineRule="auto"/>
        <w:jc w:val="center"/>
        <w:rPr>
          <w:rFonts w:ascii="Times New Roman" w:eastAsia="Times New Roman" w:hAnsi="Times New Roman" w:cs="Times New Roman"/>
          <w:sz w:val="28"/>
          <w:szCs w:val="28"/>
        </w:rPr>
      </w:pPr>
    </w:p>
    <w:p w14:paraId="00000003" w14:textId="77777777" w:rsidR="003276EC" w:rsidRDefault="003276EC" w:rsidP="00235C8B">
      <w:pPr>
        <w:spacing w:after="0" w:line="480" w:lineRule="auto"/>
        <w:jc w:val="center"/>
        <w:rPr>
          <w:rFonts w:ascii="Times New Roman" w:eastAsia="Times New Roman" w:hAnsi="Times New Roman" w:cs="Times New Roman"/>
          <w:sz w:val="28"/>
          <w:szCs w:val="28"/>
        </w:rPr>
      </w:pPr>
    </w:p>
    <w:p w14:paraId="00000004" w14:textId="77777777" w:rsidR="003276EC" w:rsidRDefault="003276EC" w:rsidP="00235C8B">
      <w:pPr>
        <w:spacing w:after="0" w:line="480" w:lineRule="auto"/>
        <w:jc w:val="center"/>
        <w:rPr>
          <w:rFonts w:ascii="Times New Roman" w:eastAsia="Times New Roman" w:hAnsi="Times New Roman" w:cs="Times New Roman"/>
          <w:sz w:val="28"/>
          <w:szCs w:val="28"/>
        </w:rPr>
      </w:pPr>
    </w:p>
    <w:p w14:paraId="00000005" w14:textId="77777777" w:rsidR="003276EC" w:rsidRDefault="003276EC" w:rsidP="00235C8B">
      <w:pPr>
        <w:spacing w:after="0" w:line="480" w:lineRule="auto"/>
        <w:jc w:val="center"/>
        <w:rPr>
          <w:rFonts w:ascii="Times New Roman" w:eastAsia="Times New Roman" w:hAnsi="Times New Roman" w:cs="Times New Roman"/>
          <w:sz w:val="28"/>
          <w:szCs w:val="28"/>
        </w:rPr>
      </w:pPr>
    </w:p>
    <w:p w14:paraId="00000006" w14:textId="77777777" w:rsidR="003276EC" w:rsidRDefault="003276EC" w:rsidP="00235C8B">
      <w:pPr>
        <w:spacing w:after="0" w:line="480" w:lineRule="auto"/>
        <w:jc w:val="center"/>
        <w:rPr>
          <w:rFonts w:ascii="Times New Roman" w:eastAsia="Times New Roman" w:hAnsi="Times New Roman" w:cs="Times New Roman"/>
          <w:sz w:val="24"/>
          <w:szCs w:val="24"/>
        </w:rPr>
      </w:pPr>
    </w:p>
    <w:p w14:paraId="00000007" w14:textId="7F1F78DE" w:rsidR="003276EC" w:rsidRDefault="00AF045D" w:rsidP="00235C8B">
      <w:pPr>
        <w:spacing w:after="0"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“They all look the same</w:t>
      </w:r>
      <w:ins w:id="1" w:author="Nick Maxwell" w:date="2025-05-16T09:52:00Z" w16du:dateUtc="2025-05-16T14:52:00Z">
        <w:r w:rsidR="004265E8">
          <w:rPr>
            <w:rFonts w:ascii="Times New Roman" w:eastAsia="Times New Roman" w:hAnsi="Times New Roman" w:cs="Times New Roman"/>
            <w:sz w:val="24"/>
            <w:szCs w:val="24"/>
          </w:rPr>
          <w:t>?</w:t>
        </w:r>
      </w:ins>
      <w:del w:id="2" w:author="Nick Maxwell" w:date="2025-05-16T09:52:00Z" w16du:dateUtc="2025-05-16T14:52:00Z">
        <w:r w:rsidR="00F234AA" w:rsidDel="004265E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3" w:author="Nick Maxwell" w:date="2025-05-15T15:56:00Z" w16du:dateUtc="2025-05-15T20:56:00Z">
        <w:r w:rsidDel="00E037A7">
          <w:rPr>
            <w:rFonts w:ascii="Times New Roman" w:eastAsia="Times New Roman" w:hAnsi="Times New Roman" w:cs="Times New Roman"/>
            <w:sz w:val="24"/>
            <w:szCs w:val="24"/>
          </w:rPr>
          <w:delText>Using Judgments of Learning to Explore the Role of Social Categorization in the Cross-Race Effect</w:delText>
        </w:r>
      </w:del>
      <w:ins w:id="4" w:author="Nick Maxwell" w:date="2025-05-15T15:56:00Z" w16du:dateUtc="2025-05-15T20:56:00Z">
        <w:r w:rsidR="00E037A7">
          <w:rPr>
            <w:rFonts w:ascii="Times New Roman" w:eastAsia="Times New Roman" w:hAnsi="Times New Roman" w:cs="Times New Roman"/>
            <w:sz w:val="24"/>
            <w:szCs w:val="24"/>
          </w:rPr>
          <w:t>Participant Ethnicity Moderates the Cross</w:t>
        </w:r>
      </w:ins>
      <w:ins w:id="5" w:author="Nick Maxwell" w:date="2025-05-15T15:57:00Z" w16du:dateUtc="2025-05-15T20:57:00Z">
        <w:r w:rsidR="00E037A7">
          <w:rPr>
            <w:rFonts w:ascii="Times New Roman" w:eastAsia="Times New Roman" w:hAnsi="Times New Roman" w:cs="Times New Roman"/>
            <w:sz w:val="24"/>
            <w:szCs w:val="24"/>
          </w:rPr>
          <w:t>-Race Effect on Judgments of Learning</w:t>
        </w:r>
      </w:ins>
      <w:commentRangeEnd w:id="0"/>
      <w:ins w:id="6" w:author="Nick Maxwell" w:date="2025-05-29T14:10:00Z" w16du:dateUtc="2025-05-29T19:10:00Z">
        <w:r w:rsidR="008E26CB">
          <w:rPr>
            <w:rStyle w:val="CommentReference"/>
          </w:rPr>
          <w:commentReference w:id="0"/>
        </w:r>
      </w:ins>
    </w:p>
    <w:p w14:paraId="00000008" w14:textId="77777777" w:rsidR="003276EC" w:rsidRDefault="00AF045D" w:rsidP="00235C8B">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Julius B. Calvert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Nicholas P. Maxwell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&amp; Kendal A. Smith</w:t>
      </w:r>
      <w:r>
        <w:rPr>
          <w:rFonts w:ascii="Times New Roman" w:eastAsia="Times New Roman" w:hAnsi="Times New Roman" w:cs="Times New Roman"/>
          <w:sz w:val="24"/>
          <w:szCs w:val="24"/>
          <w:vertAlign w:val="superscript"/>
        </w:rPr>
        <w:t>2</w:t>
      </w:r>
    </w:p>
    <w:p w14:paraId="00000009" w14:textId="17607D66"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Midwestern State University, </w:t>
      </w:r>
      <w:r>
        <w:rPr>
          <w:rFonts w:ascii="Times New Roman" w:eastAsia="Times New Roman" w:hAnsi="Times New Roman" w:cs="Times New Roman"/>
          <w:sz w:val="24"/>
          <w:szCs w:val="24"/>
          <w:vertAlign w:val="superscript"/>
        </w:rPr>
        <w:t>2</w:t>
      </w:r>
      <w:r w:rsidR="00193F5B">
        <w:rPr>
          <w:rFonts w:ascii="Times New Roman" w:eastAsia="Times New Roman" w:hAnsi="Times New Roman" w:cs="Times New Roman"/>
          <w:sz w:val="24"/>
          <w:szCs w:val="24"/>
        </w:rPr>
        <w:t>Texas A&amp;M University – Central Texas</w:t>
      </w:r>
    </w:p>
    <w:p w14:paraId="0000000A" w14:textId="77777777" w:rsidR="003276EC" w:rsidRDefault="003276EC" w:rsidP="00235C8B">
      <w:pPr>
        <w:spacing w:after="0" w:line="480" w:lineRule="auto"/>
        <w:rPr>
          <w:rFonts w:ascii="Times New Roman" w:eastAsia="Times New Roman" w:hAnsi="Times New Roman" w:cs="Times New Roman"/>
          <w:sz w:val="24"/>
          <w:szCs w:val="24"/>
        </w:rPr>
      </w:pPr>
    </w:p>
    <w:p w14:paraId="0000000B" w14:textId="77777777" w:rsidR="003276EC" w:rsidRDefault="003276EC" w:rsidP="00235C8B">
      <w:pPr>
        <w:spacing w:after="0" w:line="480" w:lineRule="auto"/>
        <w:rPr>
          <w:rFonts w:ascii="Times New Roman" w:eastAsia="Times New Roman" w:hAnsi="Times New Roman" w:cs="Times New Roman"/>
          <w:sz w:val="24"/>
          <w:szCs w:val="24"/>
        </w:rPr>
      </w:pPr>
    </w:p>
    <w:p w14:paraId="0000000C" w14:textId="77777777" w:rsidR="003276EC" w:rsidRDefault="003276EC" w:rsidP="00235C8B">
      <w:pPr>
        <w:spacing w:after="0" w:line="480" w:lineRule="auto"/>
        <w:rPr>
          <w:rFonts w:ascii="Times New Roman" w:eastAsia="Times New Roman" w:hAnsi="Times New Roman" w:cs="Times New Roman"/>
          <w:sz w:val="24"/>
          <w:szCs w:val="24"/>
        </w:rPr>
      </w:pPr>
    </w:p>
    <w:p w14:paraId="0000000D" w14:textId="6BB773D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193F5B" w:rsidRPr="00FE32BC">
        <w:rPr>
          <w:rFonts w:ascii="Times New Roman" w:eastAsia="Times New Roman" w:hAnsi="Times New Roman" w:cs="Times New Roman"/>
          <w:sz w:val="24"/>
          <w:szCs w:val="24"/>
          <w:highlight w:val="yellow"/>
          <w:rPrChange w:id="7" w:author="Nick Maxwell" w:date="2025-05-14T10:54:00Z" w16du:dateUtc="2025-05-14T15:54:00Z">
            <w:rPr>
              <w:rFonts w:ascii="Times New Roman" w:eastAsia="Times New Roman" w:hAnsi="Times New Roman" w:cs="Times New Roman"/>
              <w:sz w:val="24"/>
              <w:szCs w:val="24"/>
            </w:rPr>
          </w:rPrChange>
        </w:rPr>
        <w:t>XXXX</w:t>
      </w:r>
    </w:p>
    <w:p w14:paraId="0000000F" w14:textId="77777777" w:rsidR="003276EC" w:rsidRDefault="003276EC" w:rsidP="00235C8B">
      <w:pPr>
        <w:spacing w:after="0" w:line="480" w:lineRule="auto"/>
        <w:rPr>
          <w:rFonts w:ascii="Times New Roman" w:eastAsia="Times New Roman" w:hAnsi="Times New Roman" w:cs="Times New Roman"/>
          <w:sz w:val="24"/>
          <w:szCs w:val="24"/>
        </w:rPr>
      </w:pPr>
    </w:p>
    <w:p w14:paraId="00000010" w14:textId="77777777" w:rsidR="003276EC" w:rsidRDefault="003276EC" w:rsidP="00235C8B">
      <w:pPr>
        <w:spacing w:after="0" w:line="480" w:lineRule="auto"/>
        <w:rPr>
          <w:rFonts w:ascii="Times New Roman" w:eastAsia="Times New Roman" w:hAnsi="Times New Roman" w:cs="Times New Roman"/>
          <w:sz w:val="24"/>
          <w:szCs w:val="24"/>
        </w:rPr>
      </w:pPr>
    </w:p>
    <w:p w14:paraId="00000011"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00000012"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Correspondence regarding this article can be addressed to Nicholas P. Maxwell, Department of Psychology, Midwestern State University, 3410 Taft Blvd, Wichita Falls, TX, 76308. Email: nicholas.maxwell@msutexas.edu. Study materials, data files, and analysis code have been made available at: https://osf.io/jgkc9/</w:t>
      </w:r>
    </w:p>
    <w:p w14:paraId="13588F8B" w14:textId="77777777" w:rsidR="006B080F" w:rsidRDefault="006B080F">
      <w:pPr>
        <w:spacing w:line="480" w:lineRule="auto"/>
        <w:rPr>
          <w:rFonts w:ascii="Times New Roman" w:eastAsia="Times New Roman" w:hAnsi="Times New Roman" w:cs="Times New Roman"/>
          <w:b/>
          <w:sz w:val="24"/>
          <w:szCs w:val="24"/>
        </w:rPr>
        <w:pPrChange w:id="8" w:author="Nick Maxwell" w:date="2025-05-14T15:34:00Z" w16du:dateUtc="2025-05-14T20:34:00Z">
          <w:pPr/>
        </w:pPrChange>
      </w:pPr>
      <w:r>
        <w:rPr>
          <w:rFonts w:ascii="Times New Roman" w:eastAsia="Times New Roman" w:hAnsi="Times New Roman" w:cs="Times New Roman"/>
          <w:b/>
          <w:sz w:val="24"/>
          <w:szCs w:val="24"/>
        </w:rPr>
        <w:br w:type="page"/>
      </w:r>
    </w:p>
    <w:p w14:paraId="00000013" w14:textId="485C2DDF" w:rsidR="003276EC" w:rsidRDefault="00AF045D" w:rsidP="00235C8B">
      <w:pPr>
        <w:spacing w:after="0" w:line="480" w:lineRule="auto"/>
        <w:jc w:val="center"/>
        <w:rPr>
          <w:rFonts w:ascii="Times New Roman" w:eastAsia="Times New Roman" w:hAnsi="Times New Roman" w:cs="Times New Roman"/>
          <w:b/>
          <w:sz w:val="24"/>
          <w:szCs w:val="24"/>
        </w:rPr>
        <w:sectPr w:rsidR="003276E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sectPr>
      </w:pPr>
      <w:r>
        <w:rPr>
          <w:rFonts w:ascii="Times New Roman" w:eastAsia="Times New Roman" w:hAnsi="Times New Roman" w:cs="Times New Roman"/>
          <w:b/>
          <w:sz w:val="24"/>
          <w:szCs w:val="24"/>
        </w:rPr>
        <w:lastRenderedPageBreak/>
        <w:t>Abstract</w:t>
      </w:r>
    </w:p>
    <w:p w14:paraId="00000014" w14:textId="1423D66E"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Cross-Race Effect (CRE) refers to the repeated finding that individuals </w:t>
      </w:r>
      <w:del w:id="9" w:author="Nick Maxwell" w:date="2025-05-15T16:04:00Z" w16du:dateUtc="2025-05-15T21:04:00Z">
        <w:r w:rsidR="001E7639" w:rsidDel="002A7385">
          <w:rPr>
            <w:rFonts w:ascii="Times New Roman" w:eastAsia="Times New Roman" w:hAnsi="Times New Roman" w:cs="Times New Roman"/>
            <w:sz w:val="24"/>
            <w:szCs w:val="24"/>
          </w:rPr>
          <w:delText>have better recognition memory for same-race faces compared to other-race faces</w:delText>
        </w:r>
      </w:del>
      <w:ins w:id="10" w:author="Nick Maxwell" w:date="2025-05-15T16:04:00Z" w16du:dateUtc="2025-05-15T21:04:00Z">
        <w:r w:rsidR="002A7385">
          <w:rPr>
            <w:rFonts w:ascii="Times New Roman" w:eastAsia="Times New Roman" w:hAnsi="Times New Roman" w:cs="Times New Roman"/>
            <w:sz w:val="24"/>
            <w:szCs w:val="24"/>
          </w:rPr>
          <w:t xml:space="preserve">are better at recognizing faces belonging </w:t>
        </w:r>
      </w:ins>
      <w:ins w:id="11" w:author="Nick Maxwell" w:date="2025-05-16T09:53:00Z" w16du:dateUtc="2025-05-16T14:53:00Z">
        <w:r w:rsidR="007338FB">
          <w:rPr>
            <w:rFonts w:ascii="Times New Roman" w:eastAsia="Times New Roman" w:hAnsi="Times New Roman" w:cs="Times New Roman"/>
            <w:sz w:val="24"/>
            <w:szCs w:val="24"/>
          </w:rPr>
          <w:t xml:space="preserve">to members of </w:t>
        </w:r>
      </w:ins>
      <w:ins w:id="12" w:author="Nick Maxwell" w:date="2025-05-15T16:05:00Z" w16du:dateUtc="2025-05-15T21:05:00Z">
        <w:r w:rsidR="002A7385">
          <w:rPr>
            <w:rFonts w:ascii="Times New Roman" w:eastAsia="Times New Roman" w:hAnsi="Times New Roman" w:cs="Times New Roman"/>
            <w:sz w:val="24"/>
            <w:szCs w:val="24"/>
          </w:rPr>
          <w:t>their own racial or ethnic group</w:t>
        </w:r>
      </w:ins>
      <w:r w:rsidR="001E7639">
        <w:rPr>
          <w:rFonts w:ascii="Times New Roman" w:eastAsia="Times New Roman" w:hAnsi="Times New Roman" w:cs="Times New Roman"/>
          <w:sz w:val="24"/>
          <w:szCs w:val="24"/>
        </w:rPr>
        <w:t xml:space="preserve">. </w:t>
      </w:r>
      <w:ins w:id="13" w:author="Nick Maxwell" w:date="2025-05-15T16:06:00Z" w16du:dateUtc="2025-05-15T21:06:00Z">
        <w:r w:rsidR="002A7385">
          <w:rPr>
            <w:rFonts w:ascii="Times New Roman" w:eastAsia="Times New Roman" w:hAnsi="Times New Roman" w:cs="Times New Roman"/>
            <w:sz w:val="24"/>
            <w:szCs w:val="24"/>
          </w:rPr>
          <w:t xml:space="preserve">While </w:t>
        </w:r>
      </w:ins>
      <w:ins w:id="14" w:author="Nick Maxwell" w:date="2025-05-16T09:54:00Z" w16du:dateUtc="2025-05-16T14:54:00Z">
        <w:r w:rsidR="007338FB">
          <w:rPr>
            <w:rFonts w:ascii="Times New Roman" w:eastAsia="Times New Roman" w:hAnsi="Times New Roman" w:cs="Times New Roman"/>
            <w:sz w:val="24"/>
            <w:szCs w:val="24"/>
          </w:rPr>
          <w:t xml:space="preserve">this effect </w:t>
        </w:r>
      </w:ins>
      <w:ins w:id="15" w:author="Nick Maxwell" w:date="2025-05-15T16:06:00Z" w16du:dateUtc="2025-05-15T21:06:00Z">
        <w:r w:rsidR="002A7385">
          <w:rPr>
            <w:rFonts w:ascii="Times New Roman" w:eastAsia="Times New Roman" w:hAnsi="Times New Roman" w:cs="Times New Roman"/>
            <w:sz w:val="24"/>
            <w:szCs w:val="24"/>
          </w:rPr>
          <w:t>has been widely studied</w:t>
        </w:r>
      </w:ins>
      <w:ins w:id="16" w:author="Nick Maxwell" w:date="2025-05-16T09:54:00Z" w16du:dateUtc="2025-05-16T14:54:00Z">
        <w:r w:rsidR="007338FB">
          <w:rPr>
            <w:rFonts w:ascii="Times New Roman" w:eastAsia="Times New Roman" w:hAnsi="Times New Roman" w:cs="Times New Roman"/>
            <w:sz w:val="24"/>
            <w:szCs w:val="24"/>
          </w:rPr>
          <w:t xml:space="preserve"> on facial recognition</w:t>
        </w:r>
      </w:ins>
      <w:ins w:id="17" w:author="Nick Maxwell" w:date="2025-05-15T16:06:00Z" w16du:dateUtc="2025-05-15T21:06:00Z">
        <w:r w:rsidR="002A7385">
          <w:rPr>
            <w:rFonts w:ascii="Times New Roman" w:eastAsia="Times New Roman" w:hAnsi="Times New Roman" w:cs="Times New Roman"/>
            <w:sz w:val="24"/>
            <w:szCs w:val="24"/>
          </w:rPr>
          <w:t>, few</w:t>
        </w:r>
      </w:ins>
      <w:ins w:id="18" w:author="Nick Maxwell" w:date="2025-05-15T16:07:00Z" w16du:dateUtc="2025-05-15T21:07:00Z">
        <w:r w:rsidR="002A7385">
          <w:rPr>
            <w:rFonts w:ascii="Times New Roman" w:eastAsia="Times New Roman" w:hAnsi="Times New Roman" w:cs="Times New Roman"/>
            <w:sz w:val="24"/>
            <w:szCs w:val="24"/>
          </w:rPr>
          <w:t xml:space="preserve">er studies have explored </w:t>
        </w:r>
      </w:ins>
      <w:ins w:id="19" w:author="Nick Maxwell" w:date="2025-05-29T13:50:00Z" w16du:dateUtc="2025-05-29T18:50:00Z">
        <w:r w:rsidR="009D764D">
          <w:rPr>
            <w:rFonts w:ascii="Times New Roman" w:eastAsia="Times New Roman" w:hAnsi="Times New Roman" w:cs="Times New Roman"/>
            <w:sz w:val="24"/>
            <w:szCs w:val="24"/>
          </w:rPr>
          <w:t>whether j</w:t>
        </w:r>
      </w:ins>
      <w:ins w:id="20" w:author="Nick Maxwell" w:date="2025-05-15T16:07:00Z" w16du:dateUtc="2025-05-15T21:07:00Z">
        <w:r w:rsidR="002A7385">
          <w:rPr>
            <w:rFonts w:ascii="Times New Roman" w:eastAsia="Times New Roman" w:hAnsi="Times New Roman" w:cs="Times New Roman"/>
            <w:sz w:val="24"/>
            <w:szCs w:val="24"/>
          </w:rPr>
          <w:t xml:space="preserve">udgments of </w:t>
        </w:r>
      </w:ins>
      <w:ins w:id="21" w:author="Nick Maxwell" w:date="2025-05-29T13:50:00Z" w16du:dateUtc="2025-05-29T18:50:00Z">
        <w:r w:rsidR="009D764D">
          <w:rPr>
            <w:rFonts w:ascii="Times New Roman" w:eastAsia="Times New Roman" w:hAnsi="Times New Roman" w:cs="Times New Roman"/>
            <w:sz w:val="24"/>
            <w:szCs w:val="24"/>
          </w:rPr>
          <w:t>l</w:t>
        </w:r>
      </w:ins>
      <w:ins w:id="22" w:author="Nick Maxwell" w:date="2025-05-15T16:07:00Z" w16du:dateUtc="2025-05-15T21:07:00Z">
        <w:r w:rsidR="002A7385">
          <w:rPr>
            <w:rFonts w:ascii="Times New Roman" w:eastAsia="Times New Roman" w:hAnsi="Times New Roman" w:cs="Times New Roman"/>
            <w:sz w:val="24"/>
            <w:szCs w:val="24"/>
          </w:rPr>
          <w:t>earning (JOLs) are sensitive to this pattern.</w:t>
        </w:r>
      </w:ins>
      <w:ins w:id="23" w:author="Nick Maxwell" w:date="2025-05-15T16:06:00Z" w16du:dateUtc="2025-05-15T21:06:00Z">
        <w:r w:rsidR="002A7385">
          <w:rPr>
            <w:rFonts w:ascii="Times New Roman" w:eastAsia="Times New Roman" w:hAnsi="Times New Roman" w:cs="Times New Roman"/>
            <w:sz w:val="24"/>
            <w:szCs w:val="24"/>
          </w:rPr>
          <w:t xml:space="preserve"> </w:t>
        </w:r>
      </w:ins>
      <w:del w:id="24" w:author="Nick Maxwell" w:date="2025-05-15T16:06:00Z" w16du:dateUtc="2025-05-15T21:06:00Z">
        <w:r w:rsidR="0026477E" w:rsidDel="002A7385">
          <w:rPr>
            <w:rFonts w:ascii="Times New Roman" w:eastAsia="Times New Roman" w:hAnsi="Times New Roman" w:cs="Times New Roman"/>
            <w:sz w:val="24"/>
            <w:szCs w:val="24"/>
          </w:rPr>
          <w:delText>Alt</w:delText>
        </w:r>
        <w:r w:rsidR="00041799" w:rsidDel="002A7385">
          <w:rPr>
            <w:rFonts w:ascii="Times New Roman" w:eastAsia="Times New Roman" w:hAnsi="Times New Roman" w:cs="Times New Roman"/>
            <w:sz w:val="24"/>
            <w:szCs w:val="24"/>
          </w:rPr>
          <w:delText>hough many cognitive explanations exist,</w:delText>
        </w:r>
      </w:del>
      <w:del w:id="25" w:author="Nick Maxwell" w:date="2025-05-15T16:05:00Z" w16du:dateUtc="2025-05-15T21:05:00Z">
        <w:r w:rsidR="00041799" w:rsidDel="002A7385">
          <w:rPr>
            <w:rFonts w:ascii="Times New Roman" w:eastAsia="Times New Roman" w:hAnsi="Times New Roman" w:cs="Times New Roman"/>
            <w:sz w:val="24"/>
            <w:szCs w:val="24"/>
          </w:rPr>
          <w:delText xml:space="preserve"> this study investigate</w:delText>
        </w:r>
        <w:r w:rsidR="00433142" w:rsidDel="002A7385">
          <w:rPr>
            <w:rFonts w:ascii="Times New Roman" w:eastAsia="Times New Roman" w:hAnsi="Times New Roman" w:cs="Times New Roman"/>
            <w:sz w:val="24"/>
            <w:szCs w:val="24"/>
          </w:rPr>
          <w:delText>s</w:delText>
        </w:r>
        <w:r w:rsidR="00041799" w:rsidDel="002A7385">
          <w:rPr>
            <w:rFonts w:ascii="Times New Roman" w:eastAsia="Times New Roman" w:hAnsi="Times New Roman" w:cs="Times New Roman"/>
            <w:sz w:val="24"/>
            <w:szCs w:val="24"/>
          </w:rPr>
          <w:delText xml:space="preserve"> the </w:delText>
        </w:r>
        <w:r w:rsidR="00433142" w:rsidDel="002A7385">
          <w:rPr>
            <w:rFonts w:ascii="Times New Roman" w:eastAsia="Times New Roman" w:hAnsi="Times New Roman" w:cs="Times New Roman"/>
            <w:sz w:val="24"/>
            <w:szCs w:val="24"/>
          </w:rPr>
          <w:delText>s</w:delText>
        </w:r>
        <w:r w:rsidDel="002A7385">
          <w:rPr>
            <w:rFonts w:ascii="Times New Roman" w:eastAsia="Times New Roman" w:hAnsi="Times New Roman" w:cs="Times New Roman"/>
            <w:sz w:val="24"/>
            <w:szCs w:val="24"/>
          </w:rPr>
          <w:delText>ocial categorization account</w:delText>
        </w:r>
        <w:r w:rsidR="00E3129C" w:rsidDel="002A7385">
          <w:rPr>
            <w:rFonts w:ascii="Times New Roman" w:eastAsia="Times New Roman" w:hAnsi="Times New Roman" w:cs="Times New Roman"/>
            <w:sz w:val="24"/>
            <w:szCs w:val="24"/>
          </w:rPr>
          <w:delText>,</w:delText>
        </w:r>
        <w:r w:rsidDel="002A7385">
          <w:rPr>
            <w:rFonts w:ascii="Times New Roman" w:eastAsia="Times New Roman" w:hAnsi="Times New Roman" w:cs="Times New Roman"/>
            <w:sz w:val="24"/>
            <w:szCs w:val="24"/>
          </w:rPr>
          <w:delText xml:space="preserve"> </w:delText>
        </w:r>
        <w:r w:rsidR="00433142" w:rsidDel="002A7385">
          <w:rPr>
            <w:rFonts w:ascii="Times New Roman" w:eastAsia="Times New Roman" w:hAnsi="Times New Roman" w:cs="Times New Roman"/>
            <w:sz w:val="24"/>
            <w:szCs w:val="24"/>
          </w:rPr>
          <w:delText>which proposes</w:delText>
        </w:r>
        <w:r w:rsidDel="002A7385">
          <w:rPr>
            <w:rFonts w:ascii="Times New Roman" w:eastAsia="Times New Roman" w:hAnsi="Times New Roman" w:cs="Times New Roman"/>
            <w:sz w:val="24"/>
            <w:szCs w:val="24"/>
          </w:rPr>
          <w:delText xml:space="preserve"> that the CRE occurs because own-race faces </w:delText>
        </w:r>
        <w:r w:rsidR="00E07FE1" w:rsidDel="002A7385">
          <w:rPr>
            <w:rFonts w:ascii="Times New Roman" w:eastAsia="Times New Roman" w:hAnsi="Times New Roman" w:cs="Times New Roman"/>
            <w:sz w:val="24"/>
            <w:szCs w:val="24"/>
          </w:rPr>
          <w:delText>appear</w:delText>
        </w:r>
        <w:r w:rsidDel="002A7385">
          <w:rPr>
            <w:rFonts w:ascii="Times New Roman" w:eastAsia="Times New Roman" w:hAnsi="Times New Roman" w:cs="Times New Roman"/>
            <w:sz w:val="24"/>
            <w:szCs w:val="24"/>
          </w:rPr>
          <w:delText xml:space="preserve"> more fluent and thus</w:delText>
        </w:r>
        <w:r w:rsidR="0026477E" w:rsidDel="002A7385">
          <w:rPr>
            <w:rFonts w:ascii="Times New Roman" w:eastAsia="Times New Roman" w:hAnsi="Times New Roman" w:cs="Times New Roman"/>
            <w:sz w:val="24"/>
            <w:szCs w:val="24"/>
          </w:rPr>
          <w:delText xml:space="preserve"> are</w:delText>
        </w:r>
        <w:r w:rsidDel="002A7385">
          <w:rPr>
            <w:rFonts w:ascii="Times New Roman" w:eastAsia="Times New Roman" w:hAnsi="Times New Roman" w:cs="Times New Roman"/>
            <w:sz w:val="24"/>
            <w:szCs w:val="24"/>
          </w:rPr>
          <w:delText xml:space="preserve"> easier to </w:delText>
        </w:r>
        <w:r w:rsidR="00E07FE1" w:rsidDel="002A7385">
          <w:rPr>
            <w:rFonts w:ascii="Times New Roman" w:eastAsia="Times New Roman" w:hAnsi="Times New Roman" w:cs="Times New Roman"/>
            <w:sz w:val="24"/>
            <w:szCs w:val="24"/>
          </w:rPr>
          <w:delText xml:space="preserve">process at </w:delText>
        </w:r>
        <w:r w:rsidDel="002A7385">
          <w:rPr>
            <w:rFonts w:ascii="Times New Roman" w:eastAsia="Times New Roman" w:hAnsi="Times New Roman" w:cs="Times New Roman"/>
            <w:sz w:val="24"/>
            <w:szCs w:val="24"/>
          </w:rPr>
          <w:delText>encod</w:delText>
        </w:r>
        <w:r w:rsidR="00E07FE1" w:rsidDel="002A7385">
          <w:rPr>
            <w:rFonts w:ascii="Times New Roman" w:eastAsia="Times New Roman" w:hAnsi="Times New Roman" w:cs="Times New Roman"/>
            <w:sz w:val="24"/>
            <w:szCs w:val="24"/>
          </w:rPr>
          <w:delText>ing</w:delText>
        </w:r>
        <w:r w:rsidDel="002A7385">
          <w:rPr>
            <w:rFonts w:ascii="Times New Roman" w:eastAsia="Times New Roman" w:hAnsi="Times New Roman" w:cs="Times New Roman"/>
            <w:sz w:val="24"/>
            <w:szCs w:val="24"/>
          </w:rPr>
          <w:delText xml:space="preserve">. </w:delText>
        </w:r>
      </w:del>
      <w:del w:id="26" w:author="Nick Maxwell" w:date="2025-05-15T16:07:00Z" w16du:dateUtc="2025-05-15T21:07:00Z">
        <w:r w:rsidDel="002A7385">
          <w:rPr>
            <w:rFonts w:ascii="Times New Roman" w:eastAsia="Times New Roman" w:hAnsi="Times New Roman" w:cs="Times New Roman"/>
            <w:sz w:val="24"/>
            <w:szCs w:val="24"/>
          </w:rPr>
          <w:delText xml:space="preserve">We test this account using Judgments of Learning (JOLs), which are sensitive to changes in processing fluency. </w:delText>
        </w:r>
      </w:del>
      <w:del w:id="27" w:author="Nick Maxwell" w:date="2025-05-16T09:56:00Z" w16du:dateUtc="2025-05-16T14:56:00Z">
        <w:r w:rsidDel="008A7405">
          <w:rPr>
            <w:rFonts w:ascii="Times New Roman" w:eastAsia="Times New Roman" w:hAnsi="Times New Roman" w:cs="Times New Roman"/>
            <w:sz w:val="24"/>
            <w:szCs w:val="24"/>
          </w:rPr>
          <w:delText>Across</w:delText>
        </w:r>
      </w:del>
      <w:ins w:id="28" w:author="Nick Maxwell" w:date="2025-05-16T09:56:00Z" w16du:dateUtc="2025-05-16T14:56:00Z">
        <w:r w:rsidR="008A7405">
          <w:rPr>
            <w:rFonts w:ascii="Times New Roman" w:eastAsia="Times New Roman" w:hAnsi="Times New Roman" w:cs="Times New Roman"/>
            <w:sz w:val="24"/>
            <w:szCs w:val="24"/>
          </w:rPr>
          <w:t>In</w:t>
        </w:r>
      </w:ins>
      <w:r>
        <w:rPr>
          <w:rFonts w:ascii="Times New Roman" w:eastAsia="Times New Roman" w:hAnsi="Times New Roman" w:cs="Times New Roman"/>
          <w:sz w:val="24"/>
          <w:szCs w:val="24"/>
        </w:rPr>
        <w:t xml:space="preserve"> two experiments, Black and Caucasian participants studied </w:t>
      </w:r>
      <w:ins w:id="29" w:author="Nick Maxwell" w:date="2025-05-16T09:57:00Z" w16du:dateUtc="2025-05-16T14:57:00Z">
        <w:r w:rsidR="0020163F">
          <w:rPr>
            <w:rFonts w:ascii="Times New Roman" w:eastAsia="Times New Roman" w:hAnsi="Times New Roman" w:cs="Times New Roman"/>
            <w:sz w:val="24"/>
            <w:szCs w:val="24"/>
          </w:rPr>
          <w:t xml:space="preserve">faces depicting </w:t>
        </w:r>
      </w:ins>
      <w:del w:id="30" w:author="Nick Maxwell" w:date="2025-05-16T09:55:00Z" w16du:dateUtc="2025-05-16T14:55:00Z">
        <w:r w:rsidDel="00893BB3">
          <w:rPr>
            <w:rFonts w:ascii="Times New Roman" w:eastAsia="Times New Roman" w:hAnsi="Times New Roman" w:cs="Times New Roman"/>
            <w:sz w:val="24"/>
            <w:szCs w:val="24"/>
          </w:rPr>
          <w:delText xml:space="preserve">a </w:delText>
        </w:r>
      </w:del>
      <w:del w:id="31" w:author="Nick Maxwell" w:date="2025-05-15T16:07:00Z" w16du:dateUtc="2025-05-15T21:07:00Z">
        <w:r w:rsidDel="002A7385">
          <w:rPr>
            <w:rFonts w:ascii="Times New Roman" w:eastAsia="Times New Roman" w:hAnsi="Times New Roman" w:cs="Times New Roman"/>
            <w:sz w:val="24"/>
            <w:szCs w:val="24"/>
          </w:rPr>
          <w:delText xml:space="preserve">series of </w:delText>
        </w:r>
      </w:del>
      <w:r>
        <w:rPr>
          <w:rFonts w:ascii="Times New Roman" w:eastAsia="Times New Roman" w:hAnsi="Times New Roman" w:cs="Times New Roman"/>
          <w:sz w:val="24"/>
          <w:szCs w:val="24"/>
        </w:rPr>
        <w:t xml:space="preserve">high-typicality </w:t>
      </w:r>
      <w:del w:id="32" w:author="Nick Maxwell" w:date="2025-05-16T09:57:00Z" w16du:dateUtc="2025-05-16T14:57:00Z">
        <w:r w:rsidDel="0020163F">
          <w:rPr>
            <w:rFonts w:ascii="Times New Roman" w:eastAsia="Times New Roman" w:hAnsi="Times New Roman" w:cs="Times New Roman"/>
            <w:sz w:val="24"/>
            <w:szCs w:val="24"/>
          </w:rPr>
          <w:delText xml:space="preserve">faces </w:delText>
        </w:r>
      </w:del>
      <w:del w:id="33" w:author="Nick Maxwell" w:date="2025-05-16T09:55:00Z" w16du:dateUtc="2025-05-16T14:55:00Z">
        <w:r w:rsidDel="00893BB3">
          <w:rPr>
            <w:rFonts w:ascii="Times New Roman" w:eastAsia="Times New Roman" w:hAnsi="Times New Roman" w:cs="Times New Roman"/>
            <w:sz w:val="24"/>
            <w:szCs w:val="24"/>
          </w:rPr>
          <w:delText>for</w:delText>
        </w:r>
      </w:del>
      <w:del w:id="34" w:author="Nick Maxwell" w:date="2025-05-16T09:57:00Z" w16du:dateUtc="2025-05-16T14:57:00Z">
        <w:r w:rsidDel="0020163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same and other-race </w:t>
      </w:r>
      <w:ins w:id="35" w:author="Nick Maxwell" w:date="2025-05-15T16:07:00Z" w16du:dateUtc="2025-05-15T21:07:00Z">
        <w:r w:rsidR="002A7385">
          <w:rPr>
            <w:rFonts w:ascii="Times New Roman" w:eastAsia="Times New Roman" w:hAnsi="Times New Roman" w:cs="Times New Roman"/>
            <w:sz w:val="24"/>
            <w:szCs w:val="24"/>
          </w:rPr>
          <w:t>targets</w:t>
        </w:r>
      </w:ins>
      <w:del w:id="36" w:author="Nick Maxwell" w:date="2025-05-15T16:07:00Z" w16du:dateUtc="2025-05-15T21:07:00Z">
        <w:r w:rsidDel="002A7385">
          <w:rPr>
            <w:rFonts w:ascii="Times New Roman" w:eastAsia="Times New Roman" w:hAnsi="Times New Roman" w:cs="Times New Roman"/>
            <w:sz w:val="24"/>
            <w:szCs w:val="24"/>
          </w:rPr>
          <w:delText>individuals</w:delText>
        </w:r>
      </w:del>
      <w:r>
        <w:rPr>
          <w:rFonts w:ascii="Times New Roman" w:eastAsia="Times New Roman" w:hAnsi="Times New Roman" w:cs="Times New Roman"/>
          <w:sz w:val="24"/>
          <w:szCs w:val="24"/>
        </w:rPr>
        <w:t xml:space="preserve"> (Experiment 1) or</w:t>
      </w:r>
      <w:ins w:id="37" w:author="Nick Maxwell" w:date="2025-05-15T16:07:00Z" w16du:dateUtc="2025-05-15T21:07:00Z">
        <w:r w:rsidR="002A7385">
          <w:rPr>
            <w:rFonts w:ascii="Times New Roman" w:eastAsia="Times New Roman" w:hAnsi="Times New Roman" w:cs="Times New Roman"/>
            <w:sz w:val="24"/>
            <w:szCs w:val="24"/>
          </w:rPr>
          <w:t xml:space="preserve"> </w:t>
        </w:r>
      </w:ins>
      <w:del w:id="38" w:author="Nick Maxwell" w:date="2025-05-16T09:55:00Z" w16du:dateUtc="2025-05-16T14:55:00Z">
        <w:r w:rsidDel="00893BB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 mix of high and low-typicality faces </w:t>
      </w:r>
      <w:ins w:id="39" w:author="Nick Maxwell" w:date="2025-05-16T09:57:00Z" w16du:dateUtc="2025-05-16T14:57:00Z">
        <w:r w:rsidR="0020163F">
          <w:rPr>
            <w:rFonts w:ascii="Times New Roman" w:eastAsia="Times New Roman" w:hAnsi="Times New Roman" w:cs="Times New Roman"/>
            <w:sz w:val="24"/>
            <w:szCs w:val="24"/>
          </w:rPr>
          <w:t xml:space="preserve">for each </w:t>
        </w:r>
      </w:ins>
      <w:del w:id="40" w:author="Nick Maxwell" w:date="2025-05-16T09:55:00Z" w16du:dateUtc="2025-05-16T14:55:00Z">
        <w:r w:rsidDel="00893BB3">
          <w:rPr>
            <w:rFonts w:ascii="Times New Roman" w:eastAsia="Times New Roman" w:hAnsi="Times New Roman" w:cs="Times New Roman"/>
            <w:sz w:val="24"/>
            <w:szCs w:val="24"/>
          </w:rPr>
          <w:delText>for</w:delText>
        </w:r>
      </w:del>
      <w:del w:id="41" w:author="Nick Maxwell" w:date="2025-05-16T09:57:00Z" w16du:dateUtc="2025-05-16T14:57:00Z">
        <w:r w:rsidDel="0020163F">
          <w:rPr>
            <w:rFonts w:ascii="Times New Roman" w:eastAsia="Times New Roman" w:hAnsi="Times New Roman" w:cs="Times New Roman"/>
            <w:sz w:val="24"/>
            <w:szCs w:val="24"/>
          </w:rPr>
          <w:delText xml:space="preserve"> same and other-race </w:delText>
        </w:r>
      </w:del>
      <w:del w:id="42" w:author="Nick Maxwell" w:date="2025-05-15T16:07:00Z" w16du:dateUtc="2025-05-15T21:07:00Z">
        <w:r w:rsidDel="002A7385">
          <w:rPr>
            <w:rFonts w:ascii="Times New Roman" w:eastAsia="Times New Roman" w:hAnsi="Times New Roman" w:cs="Times New Roman"/>
            <w:sz w:val="24"/>
            <w:szCs w:val="24"/>
          </w:rPr>
          <w:delText xml:space="preserve">individuals </w:delText>
        </w:r>
      </w:del>
      <w:ins w:id="43" w:author="Nick Maxwell" w:date="2025-05-15T16:07:00Z" w16du:dateUtc="2025-05-15T21:07:00Z">
        <w:r w:rsidR="002A7385">
          <w:rPr>
            <w:rFonts w:ascii="Times New Roman" w:eastAsia="Times New Roman" w:hAnsi="Times New Roman" w:cs="Times New Roman"/>
            <w:sz w:val="24"/>
            <w:szCs w:val="24"/>
          </w:rPr>
          <w:t>target</w:t>
        </w:r>
      </w:ins>
      <w:ins w:id="44" w:author="Nick Maxwell" w:date="2025-05-16T09:57:00Z" w16du:dateUtc="2025-05-16T14:57:00Z">
        <w:r w:rsidR="0020163F">
          <w:rPr>
            <w:rFonts w:ascii="Times New Roman" w:eastAsia="Times New Roman" w:hAnsi="Times New Roman" w:cs="Times New Roman"/>
            <w:sz w:val="24"/>
            <w:szCs w:val="24"/>
          </w:rPr>
          <w:t xml:space="preserve"> type</w:t>
        </w:r>
      </w:ins>
      <w:ins w:id="45" w:author="Nick Maxwell" w:date="2025-05-15T16:07:00Z" w16du:dateUtc="2025-05-15T21:07:00Z">
        <w:r w:rsidR="002A738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(Experiment 2) </w:t>
      </w:r>
      <w:r w:rsidR="00E07FE1">
        <w:rPr>
          <w:rFonts w:ascii="Times New Roman" w:eastAsia="Times New Roman" w:hAnsi="Times New Roman" w:cs="Times New Roman"/>
          <w:sz w:val="24"/>
          <w:szCs w:val="24"/>
        </w:rPr>
        <w:t>while making</w:t>
      </w:r>
      <w:r>
        <w:rPr>
          <w:rFonts w:ascii="Times New Roman" w:eastAsia="Times New Roman" w:hAnsi="Times New Roman" w:cs="Times New Roman"/>
          <w:sz w:val="24"/>
          <w:szCs w:val="24"/>
        </w:rPr>
        <w:t xml:space="preserve"> JOLs</w:t>
      </w:r>
      <w:del w:id="46" w:author="Nick Maxwell" w:date="2025-05-16T09:55:00Z" w16du:dateUtc="2025-05-16T14:55:00Z">
        <w:r w:rsidDel="00893BB3">
          <w:rPr>
            <w:rFonts w:ascii="Times New Roman" w:eastAsia="Times New Roman" w:hAnsi="Times New Roman" w:cs="Times New Roman"/>
            <w:sz w:val="24"/>
            <w:szCs w:val="24"/>
          </w:rPr>
          <w:delText xml:space="preserve"> at encoding</w:delText>
        </w:r>
      </w:del>
      <w:ins w:id="47" w:author="Nick Maxwell" w:date="2025-05-15T16:08:00Z" w16du:dateUtc="2025-05-15T21:08:00Z">
        <w:r w:rsidR="002A7385">
          <w:rPr>
            <w:rFonts w:ascii="Times New Roman" w:eastAsia="Times New Roman" w:hAnsi="Times New Roman" w:cs="Times New Roman"/>
            <w:sz w:val="24"/>
            <w:szCs w:val="24"/>
          </w:rPr>
          <w:t xml:space="preserve">. </w:t>
        </w:r>
      </w:ins>
      <w:del w:id="48" w:author="Nick Maxwell" w:date="2025-05-15T16:08:00Z" w16du:dateUtc="2025-05-15T21:08:00Z">
        <w:r w:rsidDel="002A7385">
          <w:rPr>
            <w:rFonts w:ascii="Times New Roman" w:eastAsia="Times New Roman" w:hAnsi="Times New Roman" w:cs="Times New Roman"/>
            <w:sz w:val="24"/>
            <w:szCs w:val="24"/>
          </w:rPr>
          <w:delText>, which allowed us to assess the effects of processing fluency on the CRE.</w:delText>
        </w:r>
      </w:del>
      <w:del w:id="49" w:author="Nick Maxwell" w:date="2025-05-16T09:58:00Z" w16du:dateUtc="2025-05-16T14:58:00Z">
        <w:r w:rsidDel="0020163F">
          <w:rPr>
            <w:rFonts w:ascii="Times New Roman" w:eastAsia="Times New Roman" w:hAnsi="Times New Roman" w:cs="Times New Roman"/>
            <w:sz w:val="24"/>
            <w:szCs w:val="24"/>
          </w:rPr>
          <w:delText xml:space="preserve"> </w:delText>
        </w:r>
      </w:del>
      <w:del w:id="50" w:author="Nick Maxwell" w:date="2025-05-15T16:09:00Z" w16du:dateUtc="2025-05-15T21:09:00Z">
        <w:r w:rsidR="00EC5832" w:rsidDel="002A7385">
          <w:rPr>
            <w:rFonts w:ascii="Times New Roman" w:eastAsia="Times New Roman" w:hAnsi="Times New Roman" w:cs="Times New Roman"/>
            <w:sz w:val="24"/>
            <w:szCs w:val="24"/>
          </w:rPr>
          <w:delText>Overall</w:delText>
        </w:r>
      </w:del>
      <w:ins w:id="51" w:author="Nick Maxwell" w:date="2025-05-15T16:09:00Z" w16du:dateUtc="2025-05-15T21:09:00Z">
        <w:r w:rsidR="002A7385">
          <w:rPr>
            <w:rFonts w:ascii="Times New Roman" w:eastAsia="Times New Roman" w:hAnsi="Times New Roman" w:cs="Times New Roman"/>
            <w:sz w:val="24"/>
            <w:szCs w:val="24"/>
          </w:rPr>
          <w:t>Across experiments</w:t>
        </w:r>
      </w:ins>
      <w:r>
        <w:rPr>
          <w:rFonts w:ascii="Times New Roman" w:eastAsia="Times New Roman" w:hAnsi="Times New Roman" w:cs="Times New Roman"/>
          <w:sz w:val="24"/>
          <w:szCs w:val="24"/>
        </w:rPr>
        <w:t xml:space="preserve">, </w:t>
      </w:r>
      <w:ins w:id="52" w:author="Nick Maxwell" w:date="2025-05-15T16:08:00Z" w16du:dateUtc="2025-05-15T21:08:00Z">
        <w:r w:rsidR="002A7385">
          <w:rPr>
            <w:rFonts w:ascii="Times New Roman" w:eastAsia="Times New Roman" w:hAnsi="Times New Roman" w:cs="Times New Roman"/>
            <w:sz w:val="24"/>
            <w:szCs w:val="24"/>
          </w:rPr>
          <w:t xml:space="preserve">we replicated the CRE on recognition, as </w:t>
        </w:r>
      </w:ins>
      <w:r>
        <w:rPr>
          <w:rFonts w:ascii="Times New Roman" w:eastAsia="Times New Roman" w:hAnsi="Times New Roman" w:cs="Times New Roman"/>
          <w:sz w:val="24"/>
          <w:szCs w:val="24"/>
        </w:rPr>
        <w:t xml:space="preserve">participants </w:t>
      </w:r>
      <w:del w:id="53" w:author="Nick Maxwell" w:date="2025-05-15T16:08:00Z" w16du:dateUtc="2025-05-15T21:08:00Z">
        <w:r w:rsidDel="002A7385">
          <w:rPr>
            <w:rFonts w:ascii="Times New Roman" w:eastAsia="Times New Roman" w:hAnsi="Times New Roman" w:cs="Times New Roman"/>
            <w:sz w:val="24"/>
            <w:szCs w:val="24"/>
          </w:rPr>
          <w:delText xml:space="preserve">showed </w:delText>
        </w:r>
        <w:r w:rsidR="00EC5832" w:rsidDel="002A7385">
          <w:rPr>
            <w:rFonts w:ascii="Times New Roman" w:eastAsia="Times New Roman" w:hAnsi="Times New Roman" w:cs="Times New Roman"/>
            <w:sz w:val="24"/>
            <w:szCs w:val="24"/>
          </w:rPr>
          <w:delText>greater</w:delText>
        </w:r>
      </w:del>
      <w:ins w:id="54" w:author="Nick Maxwell" w:date="2025-05-15T16:08:00Z" w16du:dateUtc="2025-05-15T21:08:00Z">
        <w:r w:rsidR="002A7385">
          <w:rPr>
            <w:rFonts w:ascii="Times New Roman" w:eastAsia="Times New Roman" w:hAnsi="Times New Roman" w:cs="Times New Roman"/>
            <w:sz w:val="24"/>
            <w:szCs w:val="24"/>
          </w:rPr>
          <w:t>were better at reco</w:t>
        </w:r>
      </w:ins>
      <w:ins w:id="55" w:author="Nick Maxwell" w:date="2025-05-15T16:09:00Z" w16du:dateUtc="2025-05-15T21:09:00Z">
        <w:r w:rsidR="002A7385">
          <w:rPr>
            <w:rFonts w:ascii="Times New Roman" w:eastAsia="Times New Roman" w:hAnsi="Times New Roman" w:cs="Times New Roman"/>
            <w:sz w:val="24"/>
            <w:szCs w:val="24"/>
          </w:rPr>
          <w:t>gnizing and showed</w:t>
        </w:r>
      </w:ins>
      <w:r>
        <w:rPr>
          <w:rFonts w:ascii="Times New Roman" w:eastAsia="Times New Roman" w:hAnsi="Times New Roman" w:cs="Times New Roman"/>
          <w:sz w:val="24"/>
          <w:szCs w:val="24"/>
        </w:rPr>
        <w:t xml:space="preserve"> </w:t>
      </w:r>
      <w:del w:id="56" w:author="Nick Maxwell" w:date="2025-05-15T16:09:00Z" w16du:dateUtc="2025-05-15T21:09:00Z">
        <w:r w:rsidDel="002A7385">
          <w:rPr>
            <w:rFonts w:ascii="Times New Roman" w:eastAsia="Times New Roman" w:hAnsi="Times New Roman" w:cs="Times New Roman"/>
            <w:sz w:val="24"/>
            <w:szCs w:val="24"/>
          </w:rPr>
          <w:delText>recognition and</w:delText>
        </w:r>
      </w:del>
      <w:ins w:id="57" w:author="Nick Maxwell" w:date="2025-05-15T16:09:00Z" w16du:dateUtc="2025-05-15T21:09:00Z">
        <w:r w:rsidR="002A7385">
          <w:rPr>
            <w:rFonts w:ascii="Times New Roman" w:eastAsia="Times New Roman" w:hAnsi="Times New Roman" w:cs="Times New Roman"/>
            <w:sz w:val="24"/>
            <w:szCs w:val="24"/>
          </w:rPr>
          <w:t>greater</w:t>
        </w:r>
      </w:ins>
      <w:r>
        <w:rPr>
          <w:rFonts w:ascii="Times New Roman" w:eastAsia="Times New Roman" w:hAnsi="Times New Roman" w:cs="Times New Roman"/>
          <w:sz w:val="24"/>
          <w:szCs w:val="24"/>
        </w:rPr>
        <w:t xml:space="preserve"> discriminability for </w:t>
      </w:r>
      <w:r w:rsidR="001E7639">
        <w:rPr>
          <w:rFonts w:ascii="Times New Roman" w:eastAsia="Times New Roman" w:hAnsi="Times New Roman" w:cs="Times New Roman"/>
          <w:sz w:val="24"/>
          <w:szCs w:val="24"/>
        </w:rPr>
        <w:t>same</w:t>
      </w:r>
      <w:r>
        <w:rPr>
          <w:rFonts w:ascii="Times New Roman" w:eastAsia="Times New Roman" w:hAnsi="Times New Roman" w:cs="Times New Roman"/>
          <w:sz w:val="24"/>
          <w:szCs w:val="24"/>
        </w:rPr>
        <w:t xml:space="preserve">-race faces. Importantly, the CRE </w:t>
      </w:r>
      <w:r w:rsidR="00EC5832">
        <w:rPr>
          <w:rFonts w:ascii="Times New Roman" w:eastAsia="Times New Roman" w:hAnsi="Times New Roman" w:cs="Times New Roman"/>
          <w:sz w:val="24"/>
          <w:szCs w:val="24"/>
        </w:rPr>
        <w:t>pattern extended to</w:t>
      </w:r>
      <w:r>
        <w:rPr>
          <w:rFonts w:ascii="Times New Roman" w:eastAsia="Times New Roman" w:hAnsi="Times New Roman" w:cs="Times New Roman"/>
          <w:sz w:val="24"/>
          <w:szCs w:val="24"/>
        </w:rPr>
        <w:t xml:space="preserve"> JOLs</w:t>
      </w:r>
      <w:ins w:id="58" w:author="Nick Maxwell" w:date="2025-05-29T13:51:00Z" w16du:dateUtc="2025-05-29T18:51:00Z">
        <w:r w:rsidR="009D764D">
          <w:rPr>
            <w:rFonts w:ascii="Times New Roman" w:eastAsia="Times New Roman" w:hAnsi="Times New Roman" w:cs="Times New Roman"/>
            <w:sz w:val="24"/>
            <w:szCs w:val="24"/>
          </w:rPr>
          <w:t>. However,</w:t>
        </w:r>
      </w:ins>
      <w:del w:id="59" w:author="Nick Maxwell" w:date="2025-05-29T13:51:00Z" w16du:dateUtc="2025-05-29T18:51:00Z">
        <w:r w:rsidDel="009D764D">
          <w:rPr>
            <w:rFonts w:ascii="Times New Roman" w:eastAsia="Times New Roman" w:hAnsi="Times New Roman" w:cs="Times New Roman"/>
            <w:sz w:val="24"/>
            <w:szCs w:val="24"/>
          </w:rPr>
          <w:delText xml:space="preserve">, </w:delText>
        </w:r>
      </w:del>
      <w:ins w:id="60" w:author="Nick Maxwell" w:date="2025-05-15T16:09:00Z" w16du:dateUtc="2025-05-15T21:09:00Z">
        <w:r w:rsidR="002A7385">
          <w:rPr>
            <w:rFonts w:ascii="Times New Roman" w:eastAsia="Times New Roman" w:hAnsi="Times New Roman" w:cs="Times New Roman"/>
            <w:sz w:val="24"/>
            <w:szCs w:val="24"/>
          </w:rPr>
          <w:t xml:space="preserve"> </w:t>
        </w:r>
      </w:ins>
      <w:del w:id="61" w:author="Nick Maxwell" w:date="2025-05-15T16:09:00Z" w16du:dateUtc="2025-05-15T21:09:00Z">
        <w:r w:rsidDel="002A7385">
          <w:rPr>
            <w:rFonts w:ascii="Times New Roman" w:eastAsia="Times New Roman" w:hAnsi="Times New Roman" w:cs="Times New Roman"/>
            <w:sz w:val="24"/>
            <w:szCs w:val="24"/>
          </w:rPr>
          <w:delText xml:space="preserve">providing further evidence that processing fluency contributes to this effect. However, </w:delText>
        </w:r>
      </w:del>
      <w:r>
        <w:rPr>
          <w:rFonts w:ascii="Times New Roman" w:eastAsia="Times New Roman" w:hAnsi="Times New Roman" w:cs="Times New Roman"/>
          <w:sz w:val="24"/>
          <w:szCs w:val="24"/>
        </w:rPr>
        <w:t>t</w:t>
      </w:r>
      <w:r w:rsidR="00E07FE1">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w:t>
      </w:r>
      <w:r w:rsidR="00EC5832">
        <w:rPr>
          <w:rFonts w:ascii="Times New Roman" w:eastAsia="Times New Roman" w:hAnsi="Times New Roman" w:cs="Times New Roman"/>
          <w:sz w:val="24"/>
          <w:szCs w:val="24"/>
        </w:rPr>
        <w:t>pattern</w:t>
      </w:r>
      <w:r>
        <w:rPr>
          <w:rFonts w:ascii="Times New Roman" w:eastAsia="Times New Roman" w:hAnsi="Times New Roman" w:cs="Times New Roman"/>
          <w:sz w:val="24"/>
          <w:szCs w:val="24"/>
        </w:rPr>
        <w:t xml:space="preserve"> w</w:t>
      </w:r>
      <w:r w:rsidR="00EC583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moderated by participant ethnicity</w:t>
      </w:r>
      <w:ins w:id="62" w:author="Nick Maxwell" w:date="2025-05-16T09:58:00Z" w16du:dateUtc="2025-05-16T14:58:00Z">
        <w:r w:rsidR="003E0F1E">
          <w:rPr>
            <w:rFonts w:ascii="Times New Roman" w:eastAsia="Times New Roman" w:hAnsi="Times New Roman" w:cs="Times New Roman"/>
            <w:sz w:val="24"/>
            <w:szCs w:val="24"/>
          </w:rPr>
          <w:t>, as</w:t>
        </w:r>
      </w:ins>
      <w:del w:id="63" w:author="Nick Maxwell" w:date="2025-05-15T16:09:00Z" w16du:dateUtc="2025-05-15T21:09:00Z">
        <w:r w:rsidDel="002A7385">
          <w:rPr>
            <w:rFonts w:ascii="Times New Roman" w:eastAsia="Times New Roman" w:hAnsi="Times New Roman" w:cs="Times New Roman"/>
            <w:sz w:val="24"/>
            <w:szCs w:val="24"/>
          </w:rPr>
          <w:delText>, as</w:delText>
        </w:r>
      </w:del>
      <w:r>
        <w:rPr>
          <w:rFonts w:ascii="Times New Roman" w:eastAsia="Times New Roman" w:hAnsi="Times New Roman" w:cs="Times New Roman"/>
          <w:sz w:val="24"/>
          <w:szCs w:val="24"/>
        </w:rPr>
        <w:t xml:space="preserve"> only Black participants’ JOLs were sensitive to th</w:t>
      </w:r>
      <w:r w:rsidR="0026477E">
        <w:rPr>
          <w:rFonts w:ascii="Times New Roman" w:eastAsia="Times New Roman" w:hAnsi="Times New Roman" w:cs="Times New Roman"/>
          <w:sz w:val="24"/>
          <w:szCs w:val="24"/>
        </w:rPr>
        <w:t xml:space="preserve">e </w:t>
      </w:r>
      <w:r w:rsidR="00EC5832">
        <w:rPr>
          <w:rFonts w:ascii="Times New Roman" w:eastAsia="Times New Roman" w:hAnsi="Times New Roman" w:cs="Times New Roman"/>
          <w:sz w:val="24"/>
          <w:szCs w:val="24"/>
        </w:rPr>
        <w:t>CRE</w:t>
      </w:r>
      <w:r>
        <w:rPr>
          <w:rFonts w:ascii="Times New Roman" w:eastAsia="Times New Roman" w:hAnsi="Times New Roman" w:cs="Times New Roman"/>
          <w:sz w:val="24"/>
          <w:szCs w:val="24"/>
        </w:rPr>
        <w:t>.</w:t>
      </w:r>
      <w:ins w:id="64" w:author="Nick Maxwell" w:date="2025-05-15T16:09:00Z" w16du:dateUtc="2025-05-15T21:09:00Z">
        <w:r w:rsidR="002A7385">
          <w:rPr>
            <w:rFonts w:ascii="Times New Roman" w:eastAsia="Times New Roman" w:hAnsi="Times New Roman" w:cs="Times New Roman"/>
            <w:sz w:val="24"/>
            <w:szCs w:val="24"/>
          </w:rPr>
          <w:t xml:space="preserve"> For Caucasian participants, </w:t>
        </w:r>
      </w:ins>
      <w:ins w:id="65" w:author="Nick Maxwell" w:date="2025-05-15T16:10:00Z" w16du:dateUtc="2025-05-15T21:10:00Z">
        <w:r w:rsidR="002A7385">
          <w:rPr>
            <w:rFonts w:ascii="Times New Roman" w:eastAsia="Times New Roman" w:hAnsi="Times New Roman" w:cs="Times New Roman"/>
            <w:sz w:val="24"/>
            <w:szCs w:val="24"/>
          </w:rPr>
          <w:t>JOLs did not differ between same and other-race targets, regardless of whether targets were high or low typicality.</w:t>
        </w:r>
      </w:ins>
      <w:r>
        <w:rPr>
          <w:rFonts w:ascii="Times New Roman" w:eastAsia="Times New Roman" w:hAnsi="Times New Roman" w:cs="Times New Roman"/>
          <w:sz w:val="24"/>
          <w:szCs w:val="24"/>
        </w:rPr>
        <w:t xml:space="preserve"> Findings from racial attitude questionnaires suggest that </w:t>
      </w:r>
      <w:r w:rsidR="00EC5832">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ins w:id="66" w:author="Nick Maxwell" w:date="2025-05-15T16:10:00Z" w16du:dateUtc="2025-05-15T21:10:00Z">
        <w:r w:rsidR="002A7385">
          <w:rPr>
            <w:rFonts w:ascii="Times New Roman" w:eastAsia="Times New Roman" w:hAnsi="Times New Roman" w:cs="Times New Roman"/>
            <w:sz w:val="24"/>
            <w:szCs w:val="24"/>
          </w:rPr>
          <w:t xml:space="preserve">pattern may have </w:t>
        </w:r>
      </w:ins>
      <w:r>
        <w:rPr>
          <w:rFonts w:ascii="Times New Roman" w:eastAsia="Times New Roman" w:hAnsi="Times New Roman" w:cs="Times New Roman"/>
          <w:sz w:val="24"/>
          <w:szCs w:val="24"/>
        </w:rPr>
        <w:t xml:space="preserve">resulted from differing levels of racial prejudice </w:t>
      </w:r>
      <w:ins w:id="67" w:author="Nick Maxwell" w:date="2025-05-15T16:10:00Z" w16du:dateUtc="2025-05-15T21:10:00Z">
        <w:r w:rsidR="002A7385">
          <w:rPr>
            <w:rFonts w:ascii="Times New Roman" w:eastAsia="Times New Roman" w:hAnsi="Times New Roman" w:cs="Times New Roman"/>
            <w:sz w:val="24"/>
            <w:szCs w:val="24"/>
          </w:rPr>
          <w:t xml:space="preserve">between </w:t>
        </w:r>
      </w:ins>
      <w:ins w:id="68" w:author="Nick Maxwell" w:date="2025-05-16T09:58:00Z" w16du:dateUtc="2025-05-16T14:58:00Z">
        <w:r w:rsidR="003E0F1E">
          <w:rPr>
            <w:rFonts w:ascii="Times New Roman" w:eastAsia="Times New Roman" w:hAnsi="Times New Roman" w:cs="Times New Roman"/>
            <w:sz w:val="24"/>
            <w:szCs w:val="24"/>
          </w:rPr>
          <w:t xml:space="preserve">participant </w:t>
        </w:r>
      </w:ins>
      <w:ins w:id="69" w:author="Nick Maxwell" w:date="2025-05-15T16:10:00Z" w16du:dateUtc="2025-05-15T21:10:00Z">
        <w:r w:rsidR="002A7385">
          <w:rPr>
            <w:rFonts w:ascii="Times New Roman" w:eastAsia="Times New Roman" w:hAnsi="Times New Roman" w:cs="Times New Roman"/>
            <w:sz w:val="24"/>
            <w:szCs w:val="24"/>
          </w:rPr>
          <w:t xml:space="preserve">groups </w:t>
        </w:r>
      </w:ins>
      <w:r>
        <w:rPr>
          <w:rFonts w:ascii="Times New Roman" w:eastAsia="Times New Roman" w:hAnsi="Times New Roman" w:cs="Times New Roman"/>
          <w:sz w:val="24"/>
          <w:szCs w:val="24"/>
        </w:rPr>
        <w:t xml:space="preserve">and </w:t>
      </w:r>
      <w:ins w:id="70" w:author="Nick Maxwell" w:date="2025-05-15T16:10:00Z" w16du:dateUtc="2025-05-15T21:10:00Z">
        <w:r w:rsidR="002A7385">
          <w:rPr>
            <w:rFonts w:ascii="Times New Roman" w:eastAsia="Times New Roman" w:hAnsi="Times New Roman" w:cs="Times New Roman"/>
            <w:sz w:val="24"/>
            <w:szCs w:val="24"/>
          </w:rPr>
          <w:t xml:space="preserve">Caucasian participants’ </w:t>
        </w:r>
      </w:ins>
      <w:r>
        <w:rPr>
          <w:rFonts w:ascii="Times New Roman" w:eastAsia="Times New Roman" w:hAnsi="Times New Roman" w:cs="Times New Roman"/>
          <w:sz w:val="24"/>
          <w:szCs w:val="24"/>
        </w:rPr>
        <w:t>motivations to appear non-prejudiced</w:t>
      </w:r>
      <w:del w:id="71" w:author="Nick Maxwell" w:date="2025-05-15T16:11:00Z" w16du:dateUtc="2025-05-15T21:11:00Z">
        <w:r w:rsidDel="002A7385">
          <w:rPr>
            <w:rFonts w:ascii="Times New Roman" w:eastAsia="Times New Roman" w:hAnsi="Times New Roman" w:cs="Times New Roman"/>
            <w:sz w:val="24"/>
            <w:szCs w:val="24"/>
          </w:rPr>
          <w:delText xml:space="preserve"> between participant groups</w:delText>
        </w:r>
      </w:del>
      <w:r>
        <w:rPr>
          <w:rFonts w:ascii="Times New Roman" w:eastAsia="Times New Roman" w:hAnsi="Times New Roman" w:cs="Times New Roman"/>
          <w:sz w:val="24"/>
          <w:szCs w:val="24"/>
        </w:rPr>
        <w:t xml:space="preserve">. </w:t>
      </w:r>
      <w:del w:id="72" w:author="Nick Maxwell" w:date="2025-05-15T16:11:00Z" w16du:dateUtc="2025-05-15T21:11:00Z">
        <w:r w:rsidDel="002A7385">
          <w:rPr>
            <w:rFonts w:ascii="Times New Roman" w:eastAsia="Times New Roman" w:hAnsi="Times New Roman" w:cs="Times New Roman"/>
            <w:sz w:val="24"/>
            <w:szCs w:val="24"/>
          </w:rPr>
          <w:delText>As such, we propose</w:delText>
        </w:r>
      </w:del>
      <w:ins w:id="73" w:author="Nick Maxwell" w:date="2025-05-15T16:11:00Z" w16du:dateUtc="2025-05-15T21:11:00Z">
        <w:r w:rsidR="002A7385">
          <w:rPr>
            <w:rFonts w:ascii="Times New Roman" w:eastAsia="Times New Roman" w:hAnsi="Times New Roman" w:cs="Times New Roman"/>
            <w:sz w:val="24"/>
            <w:szCs w:val="24"/>
          </w:rPr>
          <w:t>These findings suggest</w:t>
        </w:r>
      </w:ins>
      <w:r>
        <w:rPr>
          <w:rFonts w:ascii="Times New Roman" w:eastAsia="Times New Roman" w:hAnsi="Times New Roman" w:cs="Times New Roman"/>
          <w:sz w:val="24"/>
          <w:szCs w:val="24"/>
        </w:rPr>
        <w:t xml:space="preserve"> </w:t>
      </w:r>
      <w:r w:rsidR="00E07FE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while JOLs </w:t>
      </w:r>
      <w:ins w:id="74" w:author="Nick Maxwell" w:date="2025-05-15T16:11:00Z" w16du:dateUtc="2025-05-15T21:11:00Z">
        <w:r w:rsidR="002A7385">
          <w:rPr>
            <w:rFonts w:ascii="Times New Roman" w:eastAsia="Times New Roman" w:hAnsi="Times New Roman" w:cs="Times New Roman"/>
            <w:sz w:val="24"/>
            <w:szCs w:val="24"/>
          </w:rPr>
          <w:t>can be</w:t>
        </w:r>
      </w:ins>
      <w:del w:id="75" w:author="Nick Maxwell" w:date="2025-05-15T16:11:00Z" w16du:dateUtc="2025-05-15T21:11:00Z">
        <w:r w:rsidDel="002A7385">
          <w:rPr>
            <w:rFonts w:ascii="Times New Roman" w:eastAsia="Times New Roman" w:hAnsi="Times New Roman" w:cs="Times New Roman"/>
            <w:sz w:val="24"/>
            <w:szCs w:val="24"/>
          </w:rPr>
          <w:delText>are</w:delText>
        </w:r>
      </w:del>
      <w:r>
        <w:rPr>
          <w:rFonts w:ascii="Times New Roman" w:eastAsia="Times New Roman" w:hAnsi="Times New Roman" w:cs="Times New Roman"/>
          <w:sz w:val="24"/>
          <w:szCs w:val="24"/>
        </w:rPr>
        <w:t xml:space="preserve"> sensitive to the CRE pattern, participants’ beliefs and stereotypes</w:t>
      </w:r>
      <w:r w:rsidR="0026477E">
        <w:rPr>
          <w:rFonts w:ascii="Times New Roman" w:eastAsia="Times New Roman" w:hAnsi="Times New Roman" w:cs="Times New Roman"/>
          <w:sz w:val="24"/>
          <w:szCs w:val="24"/>
        </w:rPr>
        <w:t xml:space="preserve"> likely</w:t>
      </w:r>
      <w:r>
        <w:rPr>
          <w:rFonts w:ascii="Times New Roman" w:eastAsia="Times New Roman" w:hAnsi="Times New Roman" w:cs="Times New Roman"/>
          <w:sz w:val="24"/>
          <w:szCs w:val="24"/>
        </w:rPr>
        <w:t xml:space="preserve"> influence their efficacy.</w:t>
      </w:r>
    </w:p>
    <w:p w14:paraId="00000015" w14:textId="77777777" w:rsidR="003276EC" w:rsidRDefault="003276EC" w:rsidP="00235C8B">
      <w:pPr>
        <w:spacing w:after="0" w:line="480" w:lineRule="auto"/>
        <w:rPr>
          <w:rFonts w:ascii="Times New Roman" w:eastAsia="Times New Roman" w:hAnsi="Times New Roman" w:cs="Times New Roman"/>
          <w:sz w:val="24"/>
          <w:szCs w:val="24"/>
        </w:rPr>
      </w:pPr>
    </w:p>
    <w:p w14:paraId="209A6462" w14:textId="77777777" w:rsidR="00EC5832" w:rsidRDefault="00EC5832" w:rsidP="00235C8B">
      <w:pPr>
        <w:spacing w:after="0" w:line="480" w:lineRule="auto"/>
        <w:rPr>
          <w:rFonts w:ascii="Times New Roman" w:eastAsia="Times New Roman" w:hAnsi="Times New Roman" w:cs="Times New Roman"/>
          <w:sz w:val="24"/>
          <w:szCs w:val="24"/>
        </w:rPr>
      </w:pPr>
    </w:p>
    <w:p w14:paraId="00000016" w14:textId="367BB846"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ins w:id="76" w:author="Nick Maxwell" w:date="2025-05-29T13:51:00Z" w16du:dateUtc="2025-05-29T18:51:00Z">
        <w:r w:rsidR="009D764D">
          <w:rPr>
            <w:rFonts w:ascii="Times New Roman" w:eastAsia="Times New Roman" w:hAnsi="Times New Roman" w:cs="Times New Roman"/>
            <w:sz w:val="24"/>
            <w:szCs w:val="24"/>
          </w:rPr>
          <w:t>200</w:t>
        </w:r>
      </w:ins>
      <w:del w:id="77" w:author="Nick Maxwell" w:date="2025-05-16T09:58:00Z" w16du:dateUtc="2025-05-16T14:58:00Z">
        <w:r w:rsidDel="0020163F">
          <w:rPr>
            <w:rFonts w:ascii="Times New Roman" w:eastAsia="Times New Roman" w:hAnsi="Times New Roman" w:cs="Times New Roman"/>
            <w:sz w:val="24"/>
            <w:szCs w:val="24"/>
          </w:rPr>
          <w:delText>2</w:delText>
        </w:r>
        <w:r w:rsidR="0026477E" w:rsidDel="0020163F">
          <w:rPr>
            <w:rFonts w:ascii="Times New Roman" w:eastAsia="Times New Roman" w:hAnsi="Times New Roman" w:cs="Times New Roman"/>
            <w:sz w:val="24"/>
            <w:szCs w:val="24"/>
          </w:rPr>
          <w:delText>1</w:delText>
        </w:r>
      </w:del>
      <w:del w:id="78" w:author="Nick Maxwell" w:date="2025-05-15T16:11:00Z" w16du:dateUtc="2025-05-15T21:11:00Z">
        <w:r w:rsidR="001E7639" w:rsidDel="002A7385">
          <w:rPr>
            <w:rFonts w:ascii="Times New Roman" w:eastAsia="Times New Roman" w:hAnsi="Times New Roman" w:cs="Times New Roman"/>
            <w:sz w:val="24"/>
            <w:szCs w:val="24"/>
          </w:rPr>
          <w:delText>3</w:delText>
        </w:r>
      </w:del>
    </w:p>
    <w:p w14:paraId="00000017" w14:textId="77777777" w:rsidR="003276EC" w:rsidRDefault="00AF045D" w:rsidP="00235C8B">
      <w:pPr>
        <w:spacing w:after="0" w:line="480" w:lineRule="auto"/>
        <w:rPr>
          <w:rFonts w:ascii="Times New Roman" w:eastAsia="Times New Roman" w:hAnsi="Times New Roman" w:cs="Times New Roman"/>
          <w:sz w:val="28"/>
          <w:szCs w:val="28"/>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Memory; Metamemory; Judgments of Learning; Face Perception; Cross-Race Effect </w:t>
      </w:r>
      <w:r>
        <w:br w:type="page"/>
      </w:r>
    </w:p>
    <w:p w14:paraId="00000018" w14:textId="2E153830"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all look the same</w:t>
      </w:r>
      <w:ins w:id="79" w:author="Nick Maxwell" w:date="2025-05-16T09:53:00Z" w16du:dateUtc="2025-05-16T14:53:00Z">
        <w:r w:rsidR="004265E8">
          <w:rPr>
            <w:rFonts w:ascii="Times New Roman" w:eastAsia="Times New Roman" w:hAnsi="Times New Roman" w:cs="Times New Roman"/>
            <w:sz w:val="24"/>
            <w:szCs w:val="24"/>
          </w:rPr>
          <w:t>?</w:t>
        </w:r>
      </w:ins>
      <w:del w:id="80" w:author="Nick Maxwell" w:date="2025-05-16T09:53:00Z" w16du:dateUtc="2025-05-16T14:53:00Z">
        <w:r w:rsidR="00E07FE1" w:rsidDel="004265E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81" w:author="Nick Maxwell" w:date="2025-05-15T15:59:00Z" w16du:dateUtc="2025-05-15T20:59:00Z">
        <w:r w:rsidDel="00E037A7">
          <w:rPr>
            <w:rFonts w:ascii="Times New Roman" w:eastAsia="Times New Roman" w:hAnsi="Times New Roman" w:cs="Times New Roman"/>
            <w:sz w:val="24"/>
            <w:szCs w:val="24"/>
          </w:rPr>
          <w:delText>Using Judgments of Learning to Explore the Role of Social Categorization in the Cross-Race Effect</w:delText>
        </w:r>
      </w:del>
      <w:ins w:id="82" w:author="Nick Maxwell" w:date="2025-05-15T15:59:00Z" w16du:dateUtc="2025-05-15T20:59:00Z">
        <w:r w:rsidR="00E037A7">
          <w:rPr>
            <w:rFonts w:ascii="Times New Roman" w:eastAsia="Times New Roman" w:hAnsi="Times New Roman" w:cs="Times New Roman"/>
            <w:sz w:val="24"/>
            <w:szCs w:val="24"/>
          </w:rPr>
          <w:t>Participant Ethnicity Moderates the Cross-Race Effect on Judgments of Learning</w:t>
        </w:r>
      </w:ins>
    </w:p>
    <w:p w14:paraId="00000019" w14:textId="0C41B985"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faces convey a wealth of social information. The encoding and subsequent processing of this information influences decision-making and drives individuals’ general behavior (see Bruce &amp; Young, 2012, for review). </w:t>
      </w:r>
      <w:r w:rsidR="0046668A">
        <w:rPr>
          <w:rFonts w:ascii="Times New Roman" w:eastAsia="Times New Roman" w:hAnsi="Times New Roman" w:cs="Times New Roman"/>
          <w:sz w:val="24"/>
          <w:szCs w:val="24"/>
        </w:rPr>
        <w:t xml:space="preserve">Although people are exceptionally </w:t>
      </w:r>
      <w:r w:rsidR="009A3E76">
        <w:rPr>
          <w:rFonts w:ascii="Times New Roman" w:eastAsia="Times New Roman" w:hAnsi="Times New Roman" w:cs="Times New Roman"/>
          <w:sz w:val="24"/>
          <w:szCs w:val="24"/>
        </w:rPr>
        <w:t>well</w:t>
      </w:r>
      <w:r w:rsidR="0077780A">
        <w:rPr>
          <w:rFonts w:ascii="Times New Roman" w:eastAsia="Times New Roman" w:hAnsi="Times New Roman" w:cs="Times New Roman"/>
          <w:sz w:val="24"/>
          <w:szCs w:val="24"/>
        </w:rPr>
        <w:t>-versed</w:t>
      </w:r>
      <w:r w:rsidR="009A3E76">
        <w:rPr>
          <w:rFonts w:ascii="Times New Roman" w:eastAsia="Times New Roman" w:hAnsi="Times New Roman" w:cs="Times New Roman"/>
          <w:sz w:val="24"/>
          <w:szCs w:val="24"/>
        </w:rPr>
        <w:t xml:space="preserve"> at recognizing faces, </w:t>
      </w:r>
      <w:r>
        <w:rPr>
          <w:rFonts w:ascii="Times New Roman" w:eastAsia="Times New Roman" w:hAnsi="Times New Roman" w:cs="Times New Roman"/>
          <w:sz w:val="24"/>
          <w:szCs w:val="24"/>
        </w:rPr>
        <w:t xml:space="preserve">several factors influence the accuracy of facial recognition, including attractiveness (Shepherd &amp; Ellis, 1973), age (Anastasi &amp; Rhodes, 2005; Rhodes &amp; Anastasi, 2012), gender (Wright &amp; Sladden, 2003), and, relevant to the present study, the race/ethnicity </w:t>
      </w:r>
      <w:del w:id="83" w:author="Nick Maxwell" w:date="2025-05-15T10:25:00Z" w16du:dateUtc="2025-05-15T15:25:00Z">
        <w:r w:rsidDel="00DA4772">
          <w:rPr>
            <w:rFonts w:ascii="Times New Roman" w:eastAsia="Times New Roman" w:hAnsi="Times New Roman" w:cs="Times New Roman"/>
            <w:sz w:val="24"/>
            <w:szCs w:val="24"/>
          </w:rPr>
          <w:delText xml:space="preserve">(Malpass &amp; Kravits, 1969) </w:delText>
        </w:r>
      </w:del>
      <w:r>
        <w:rPr>
          <w:rFonts w:ascii="Times New Roman" w:eastAsia="Times New Roman" w:hAnsi="Times New Roman" w:cs="Times New Roman"/>
          <w:sz w:val="24"/>
          <w:szCs w:val="24"/>
        </w:rPr>
        <w:t>of the target face (</w:t>
      </w:r>
      <w:ins w:id="84" w:author="Nick Maxwell" w:date="2025-05-15T10:25:00Z" w16du:dateUtc="2025-05-15T15:25:00Z">
        <w:r w:rsidR="00DA4772">
          <w:rPr>
            <w:rFonts w:ascii="Times New Roman" w:eastAsia="Times New Roman" w:hAnsi="Times New Roman" w:cs="Times New Roman"/>
            <w:sz w:val="24"/>
            <w:szCs w:val="24"/>
          </w:rPr>
          <w:t xml:space="preserve">Malpass &amp; Kravits, 1969; </w:t>
        </w:r>
      </w:ins>
      <w:r>
        <w:rPr>
          <w:rFonts w:ascii="Times New Roman" w:eastAsia="Times New Roman" w:hAnsi="Times New Roman" w:cs="Times New Roman"/>
          <w:sz w:val="24"/>
          <w:szCs w:val="24"/>
        </w:rPr>
        <w:t xml:space="preserve">see Shapiro &amp; Penrod, 1986). </w:t>
      </w:r>
      <w:r w:rsidR="0077780A">
        <w:rPr>
          <w:rFonts w:ascii="Times New Roman" w:eastAsia="Times New Roman" w:hAnsi="Times New Roman" w:cs="Times New Roman"/>
          <w:sz w:val="24"/>
          <w:szCs w:val="24"/>
        </w:rPr>
        <w:t>However, a</w:t>
      </w:r>
      <w:r>
        <w:rPr>
          <w:rFonts w:ascii="Times New Roman" w:eastAsia="Times New Roman" w:hAnsi="Times New Roman" w:cs="Times New Roman"/>
          <w:sz w:val="24"/>
          <w:szCs w:val="24"/>
        </w:rPr>
        <w:t xml:space="preserve">cross these factors, a common pattern emerges where individuals are typically better at recognizing </w:t>
      </w:r>
      <w:r w:rsidR="000C19B4">
        <w:rPr>
          <w:rFonts w:ascii="Times New Roman" w:eastAsia="Times New Roman" w:hAnsi="Times New Roman" w:cs="Times New Roman"/>
          <w:sz w:val="24"/>
          <w:szCs w:val="24"/>
        </w:rPr>
        <w:t>ingroup members' faces than</w:t>
      </w:r>
      <w:r>
        <w:rPr>
          <w:rFonts w:ascii="Times New Roman" w:eastAsia="Times New Roman" w:hAnsi="Times New Roman" w:cs="Times New Roman"/>
          <w:sz w:val="24"/>
          <w:szCs w:val="24"/>
        </w:rPr>
        <w:t xml:space="preserve"> outgroup members (i.e., the ingroup memory advantage; see </w:t>
      </w:r>
      <w:r>
        <w:rPr>
          <w:rFonts w:ascii="Times New Roman" w:eastAsia="Times New Roman" w:hAnsi="Times New Roman" w:cs="Times New Roman"/>
          <w:sz w:val="24"/>
          <w:szCs w:val="24"/>
          <w:highlight w:val="white"/>
        </w:rPr>
        <w:t>Herzmann &amp; Curran, 2013)</w:t>
      </w:r>
      <w:r>
        <w:rPr>
          <w:rFonts w:ascii="Times New Roman" w:eastAsia="Times New Roman" w:hAnsi="Times New Roman" w:cs="Times New Roman"/>
          <w:sz w:val="24"/>
          <w:szCs w:val="24"/>
        </w:rPr>
        <w:t xml:space="preserve">. </w:t>
      </w:r>
    </w:p>
    <w:p w14:paraId="0000001A" w14:textId="24A522F7" w:rsidR="003276EC" w:rsidRDefault="00FA0B8F"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w:t>
      </w:r>
      <w:ins w:id="85" w:author="Nick Maxwell" w:date="2025-05-29T13:54:00Z" w16du:dateUtc="2025-05-29T18:54:00Z">
        <w:r w:rsidR="00B81016">
          <w:rPr>
            <w:rFonts w:ascii="Times New Roman" w:eastAsia="Times New Roman" w:hAnsi="Times New Roman" w:cs="Times New Roman"/>
            <w:sz w:val="24"/>
            <w:szCs w:val="24"/>
          </w:rPr>
          <w:t>e</w:t>
        </w:r>
      </w:ins>
      <w:del w:id="86" w:author="Nick Maxwell" w:date="2025-05-29T13:53:00Z" w16du:dateUtc="2025-05-29T18:53:00Z">
        <w:r w:rsidDel="00B81016">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present study, </w:t>
      </w:r>
      <w:r w:rsidR="00AF045D">
        <w:rPr>
          <w:rFonts w:ascii="Times New Roman" w:eastAsia="Times New Roman" w:hAnsi="Times New Roman" w:cs="Times New Roman"/>
          <w:sz w:val="24"/>
          <w:szCs w:val="24"/>
        </w:rPr>
        <w:t xml:space="preserve">we focus specifically on the Cross-Race Effect (CRE or </w:t>
      </w:r>
      <w:r w:rsidR="00AF045D">
        <w:rPr>
          <w:rFonts w:ascii="Times New Roman" w:eastAsia="Times New Roman" w:hAnsi="Times New Roman" w:cs="Times New Roman"/>
          <w:i/>
          <w:sz w:val="24"/>
          <w:szCs w:val="24"/>
        </w:rPr>
        <w:t>own-race bias</w:t>
      </w:r>
      <w:r w:rsidR="00AF045D">
        <w:rPr>
          <w:rFonts w:ascii="Times New Roman" w:eastAsia="Times New Roman" w:hAnsi="Times New Roman" w:cs="Times New Roman"/>
          <w:sz w:val="24"/>
          <w:szCs w:val="24"/>
        </w:rPr>
        <w:t>), which refers to the r</w:t>
      </w:r>
      <w:r>
        <w:rPr>
          <w:rFonts w:ascii="Times New Roman" w:eastAsia="Times New Roman" w:hAnsi="Times New Roman" w:cs="Times New Roman"/>
          <w:sz w:val="24"/>
          <w:szCs w:val="24"/>
        </w:rPr>
        <w:t xml:space="preserve">obust </w:t>
      </w:r>
      <w:r w:rsidR="00AF045D">
        <w:rPr>
          <w:rFonts w:ascii="Times New Roman" w:eastAsia="Times New Roman" w:hAnsi="Times New Roman" w:cs="Times New Roman"/>
          <w:sz w:val="24"/>
          <w:szCs w:val="24"/>
        </w:rPr>
        <w:t xml:space="preserve">finding that </w:t>
      </w:r>
      <w:r w:rsidR="0077780A">
        <w:rPr>
          <w:rFonts w:ascii="Times New Roman" w:eastAsia="Times New Roman" w:hAnsi="Times New Roman" w:cs="Times New Roman"/>
          <w:sz w:val="24"/>
          <w:szCs w:val="24"/>
        </w:rPr>
        <w:t xml:space="preserve">individuals are more accurate when identifying faces </w:t>
      </w:r>
      <w:r w:rsidR="00AF045D">
        <w:rPr>
          <w:rFonts w:ascii="Times New Roman" w:eastAsia="Times New Roman" w:hAnsi="Times New Roman" w:cs="Times New Roman"/>
          <w:sz w:val="24"/>
          <w:szCs w:val="24"/>
        </w:rPr>
        <w:t>belonging to the</w:t>
      </w:r>
      <w:r w:rsidR="0077780A">
        <w:rPr>
          <w:rFonts w:ascii="Times New Roman" w:eastAsia="Times New Roman" w:hAnsi="Times New Roman" w:cs="Times New Roman"/>
          <w:sz w:val="24"/>
          <w:szCs w:val="24"/>
        </w:rPr>
        <w:t>ir own racial or ethnic ingroup</w:t>
      </w:r>
      <w:r w:rsidR="00AF045D">
        <w:rPr>
          <w:rFonts w:ascii="Times New Roman" w:eastAsia="Times New Roman" w:hAnsi="Times New Roman" w:cs="Times New Roman"/>
          <w:sz w:val="24"/>
          <w:szCs w:val="24"/>
        </w:rPr>
        <w:t xml:space="preserve"> compared to other-race </w:t>
      </w:r>
      <w:r w:rsidR="0077780A">
        <w:rPr>
          <w:rFonts w:ascii="Times New Roman" w:eastAsia="Times New Roman" w:hAnsi="Times New Roman" w:cs="Times New Roman"/>
          <w:sz w:val="24"/>
          <w:szCs w:val="24"/>
        </w:rPr>
        <w:t>faces</w:t>
      </w:r>
      <w:r w:rsidR="00AF045D">
        <w:rPr>
          <w:rFonts w:ascii="Times New Roman" w:eastAsia="Times New Roman" w:hAnsi="Times New Roman" w:cs="Times New Roman"/>
          <w:sz w:val="24"/>
          <w:szCs w:val="24"/>
        </w:rPr>
        <w:t xml:space="preserve"> (Malpass &amp; Kravitz, 1969). Given the broad impact of racial perceptions on social-cognitive processes</w:t>
      </w:r>
      <w:r w:rsidR="00507F01">
        <w:rPr>
          <w:rFonts w:ascii="Times New Roman" w:eastAsia="Times New Roman" w:hAnsi="Times New Roman" w:cs="Times New Roman"/>
          <w:sz w:val="24"/>
          <w:szCs w:val="24"/>
        </w:rPr>
        <w:t xml:space="preserve"> (e.g., stereotyping and prejudice; see Cosmides, Tooby, &amp; Kurzban, 2003, for review)</w:t>
      </w:r>
      <w:r w:rsidR="00AF045D">
        <w:rPr>
          <w:rFonts w:ascii="Times New Roman" w:eastAsia="Times New Roman" w:hAnsi="Times New Roman" w:cs="Times New Roman"/>
          <w:sz w:val="24"/>
          <w:szCs w:val="24"/>
        </w:rPr>
        <w:t xml:space="preserve">, the ingroup memory advantage has been commonly studied </w:t>
      </w:r>
      <w:del w:id="87" w:author="Nick Maxwell" w:date="2025-05-15T10:26:00Z" w16du:dateUtc="2025-05-15T15:26:00Z">
        <w:r w:rsidR="00AF045D" w:rsidDel="00DA4772">
          <w:rPr>
            <w:rFonts w:ascii="Times New Roman" w:eastAsia="Times New Roman" w:hAnsi="Times New Roman" w:cs="Times New Roman"/>
            <w:sz w:val="24"/>
            <w:szCs w:val="24"/>
          </w:rPr>
          <w:delText>by investigating the</w:delText>
        </w:r>
      </w:del>
      <w:ins w:id="88" w:author="Nick Maxwell" w:date="2025-05-15T10:26:00Z" w16du:dateUtc="2025-05-15T15:26:00Z">
        <w:r w:rsidR="00DA4772">
          <w:rPr>
            <w:rFonts w:ascii="Times New Roman" w:eastAsia="Times New Roman" w:hAnsi="Times New Roman" w:cs="Times New Roman"/>
            <w:sz w:val="24"/>
            <w:szCs w:val="24"/>
          </w:rPr>
          <w:t>through the lens</w:t>
        </w:r>
      </w:ins>
      <w:r w:rsidR="00AF045D">
        <w:rPr>
          <w:rFonts w:ascii="Times New Roman" w:eastAsia="Times New Roman" w:hAnsi="Times New Roman" w:cs="Times New Roman"/>
          <w:sz w:val="24"/>
          <w:szCs w:val="24"/>
        </w:rPr>
        <w:t xml:space="preserve"> CRE. Often, these studies have compared facial recognition between Black and Caucasian adults. However, this effect is not limited to this specific comparison, as the CRE has been shown to replicate using ethnically diverse samples</w:t>
      </w:r>
      <w:r w:rsidR="009A3A50">
        <w:rPr>
          <w:rFonts w:ascii="Times New Roman" w:eastAsia="Times New Roman" w:hAnsi="Times New Roman" w:cs="Times New Roman"/>
          <w:sz w:val="24"/>
          <w:szCs w:val="24"/>
        </w:rPr>
        <w:t xml:space="preserve"> of adult</w:t>
      </w:r>
      <w:r w:rsidR="00570565">
        <w:rPr>
          <w:rFonts w:ascii="Times New Roman" w:eastAsia="Times New Roman" w:hAnsi="Times New Roman" w:cs="Times New Roman"/>
          <w:sz w:val="24"/>
          <w:szCs w:val="24"/>
        </w:rPr>
        <w:t>s</w:t>
      </w:r>
      <w:r w:rsidR="00AF045D">
        <w:rPr>
          <w:rFonts w:ascii="Times New Roman" w:eastAsia="Times New Roman" w:hAnsi="Times New Roman" w:cs="Times New Roman"/>
          <w:sz w:val="24"/>
          <w:szCs w:val="24"/>
        </w:rPr>
        <w:t xml:space="preserve"> (Meissner &amp; Brigham, 2001) and children (Corenblum &amp; Meissner, 2006). </w:t>
      </w:r>
      <w:r w:rsidR="0077780A">
        <w:rPr>
          <w:rFonts w:ascii="Times New Roman" w:eastAsia="Times New Roman" w:hAnsi="Times New Roman" w:cs="Times New Roman"/>
          <w:sz w:val="24"/>
          <w:szCs w:val="24"/>
        </w:rPr>
        <w:t xml:space="preserve">Additionally, </w:t>
      </w:r>
      <w:r w:rsidR="00AF045D">
        <w:rPr>
          <w:rFonts w:ascii="Times New Roman" w:eastAsia="Times New Roman" w:hAnsi="Times New Roman" w:cs="Times New Roman"/>
          <w:sz w:val="24"/>
          <w:szCs w:val="24"/>
        </w:rPr>
        <w:t xml:space="preserve">Meissner and Brigham (2001) analyzed findings from 91 independent samples </w:t>
      </w:r>
      <w:r w:rsidR="00400C09">
        <w:rPr>
          <w:rFonts w:ascii="Times New Roman" w:eastAsia="Times New Roman" w:hAnsi="Times New Roman" w:cs="Times New Roman"/>
          <w:sz w:val="24"/>
          <w:szCs w:val="24"/>
        </w:rPr>
        <w:t xml:space="preserve">that </w:t>
      </w:r>
      <w:r w:rsidR="00AF045D">
        <w:rPr>
          <w:rFonts w:ascii="Times New Roman" w:eastAsia="Times New Roman" w:hAnsi="Times New Roman" w:cs="Times New Roman"/>
          <w:sz w:val="24"/>
          <w:szCs w:val="24"/>
        </w:rPr>
        <w:t xml:space="preserve">found both correct recognition and discriminability (i.e., participants’ ability at test </w:t>
      </w:r>
      <w:r w:rsidR="00AF045D">
        <w:rPr>
          <w:rFonts w:ascii="Times New Roman" w:eastAsia="Times New Roman" w:hAnsi="Times New Roman" w:cs="Times New Roman"/>
          <w:sz w:val="24"/>
          <w:szCs w:val="24"/>
        </w:rPr>
        <w:lastRenderedPageBreak/>
        <w:t>to discern between previously presented and new targets) were greater for same versus other-race faces, demonstrating the robustness of the CRE</w:t>
      </w:r>
      <w:r w:rsidR="00231D12">
        <w:rPr>
          <w:rFonts w:ascii="Times New Roman" w:eastAsia="Times New Roman" w:hAnsi="Times New Roman" w:cs="Times New Roman"/>
          <w:sz w:val="24"/>
          <w:szCs w:val="24"/>
        </w:rPr>
        <w:t>, regardless of</w:t>
      </w:r>
      <w:r w:rsidR="0001608F">
        <w:rPr>
          <w:rFonts w:ascii="Times New Roman" w:eastAsia="Times New Roman" w:hAnsi="Times New Roman" w:cs="Times New Roman"/>
          <w:sz w:val="24"/>
          <w:szCs w:val="24"/>
        </w:rPr>
        <w:t xml:space="preserve"> </w:t>
      </w:r>
      <w:r w:rsidR="00AF045D">
        <w:rPr>
          <w:rFonts w:ascii="Times New Roman" w:eastAsia="Times New Roman" w:hAnsi="Times New Roman" w:cs="Times New Roman"/>
          <w:sz w:val="24"/>
          <w:szCs w:val="24"/>
        </w:rPr>
        <w:t xml:space="preserve">specific ingroup versus outgroup comparisons. </w:t>
      </w:r>
      <w:r w:rsidR="0077780A">
        <w:rPr>
          <w:rFonts w:ascii="Times New Roman" w:eastAsia="Times New Roman" w:hAnsi="Times New Roman" w:cs="Times New Roman"/>
          <w:sz w:val="24"/>
          <w:szCs w:val="24"/>
        </w:rPr>
        <w:t xml:space="preserve">As such, the CRE generalizes </w:t>
      </w:r>
      <w:ins w:id="89" w:author="Nick Maxwell" w:date="2025-05-15T16:16:00Z" w16du:dateUtc="2025-05-15T21:16:00Z">
        <w:r w:rsidR="00CE32C9">
          <w:rPr>
            <w:rFonts w:ascii="Times New Roman" w:eastAsia="Times New Roman" w:hAnsi="Times New Roman" w:cs="Times New Roman"/>
            <w:sz w:val="24"/>
            <w:szCs w:val="24"/>
          </w:rPr>
          <w:t>across</w:t>
        </w:r>
      </w:ins>
      <w:del w:id="90" w:author="Nick Maxwell" w:date="2025-05-15T16:16:00Z" w16du:dateUtc="2025-05-15T21:16:00Z">
        <w:r w:rsidR="0077780A" w:rsidDel="00CE32C9">
          <w:rPr>
            <w:rFonts w:ascii="Times New Roman" w:eastAsia="Times New Roman" w:hAnsi="Times New Roman" w:cs="Times New Roman"/>
            <w:sz w:val="24"/>
            <w:szCs w:val="24"/>
          </w:rPr>
          <w:delText>to</w:delText>
        </w:r>
      </w:del>
      <w:r w:rsidR="0077780A">
        <w:rPr>
          <w:rFonts w:ascii="Times New Roman" w:eastAsia="Times New Roman" w:hAnsi="Times New Roman" w:cs="Times New Roman"/>
          <w:sz w:val="24"/>
          <w:szCs w:val="24"/>
        </w:rPr>
        <w:t xml:space="preserve"> a variety of </w:t>
      </w:r>
      <w:r w:rsidR="007324D6">
        <w:rPr>
          <w:rFonts w:ascii="Times New Roman" w:eastAsia="Times New Roman" w:hAnsi="Times New Roman" w:cs="Times New Roman"/>
          <w:sz w:val="24"/>
          <w:szCs w:val="24"/>
        </w:rPr>
        <w:t>contexts.</w:t>
      </w:r>
      <w:r w:rsidR="0077780A">
        <w:rPr>
          <w:rFonts w:ascii="Times New Roman" w:eastAsia="Times New Roman" w:hAnsi="Times New Roman" w:cs="Times New Roman"/>
          <w:sz w:val="24"/>
          <w:szCs w:val="24"/>
        </w:rPr>
        <w:t xml:space="preserve"> </w:t>
      </w:r>
    </w:p>
    <w:p w14:paraId="0000001B" w14:textId="1051B09E"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the specific factors </w:t>
      </w:r>
      <w:ins w:id="91" w:author="Nick Maxwell" w:date="2025-05-15T16:16:00Z" w16du:dateUtc="2025-05-15T21:16:00Z">
        <w:r w:rsidR="00CE32C9">
          <w:rPr>
            <w:rFonts w:ascii="Times New Roman" w:eastAsia="Times New Roman" w:hAnsi="Times New Roman" w:cs="Times New Roman"/>
            <w:sz w:val="24"/>
            <w:szCs w:val="24"/>
          </w:rPr>
          <w:t>that</w:t>
        </w:r>
      </w:ins>
      <w:del w:id="92" w:author="Nick Maxwell" w:date="2025-05-15T16:16:00Z" w16du:dateUtc="2025-05-15T21:16:00Z">
        <w:r w:rsidR="00BE2366" w:rsidDel="00CE32C9">
          <w:rPr>
            <w:rFonts w:ascii="Times New Roman" w:eastAsia="Times New Roman" w:hAnsi="Times New Roman" w:cs="Times New Roman"/>
            <w:sz w:val="24"/>
            <w:szCs w:val="24"/>
          </w:rPr>
          <w:delText>which</w:delText>
        </w:r>
      </w:del>
      <w:r w:rsidR="00BE23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contribut</w:t>
      </w:r>
      <w:r w:rsidR="00BE236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to the CRE is critical, given the potential consequences of misremembering an individual. While misremembering a face may lead to embarrassment in social situations, more serious consequences can occur </w:t>
      </w:r>
      <w:del w:id="93" w:author="Nick Maxwell" w:date="2025-05-29T13:54:00Z" w16du:dateUtc="2025-05-29T18:54:00Z">
        <w:r w:rsidDel="00A079FD">
          <w:rPr>
            <w:rFonts w:ascii="Times New Roman" w:eastAsia="Times New Roman" w:hAnsi="Times New Roman" w:cs="Times New Roman"/>
            <w:sz w:val="24"/>
            <w:szCs w:val="24"/>
          </w:rPr>
          <w:delText>with</w:delText>
        </w:r>
      </w:del>
      <w:r>
        <w:rPr>
          <w:rFonts w:ascii="Times New Roman" w:eastAsia="Times New Roman" w:hAnsi="Times New Roman" w:cs="Times New Roman"/>
          <w:sz w:val="24"/>
          <w:szCs w:val="24"/>
        </w:rPr>
        <w:t xml:space="preserve">in legal </w:t>
      </w:r>
      <w:r w:rsidR="008E4EE7">
        <w:rPr>
          <w:rFonts w:ascii="Times New Roman" w:eastAsia="Times New Roman" w:hAnsi="Times New Roman" w:cs="Times New Roman"/>
          <w:sz w:val="24"/>
          <w:szCs w:val="24"/>
        </w:rPr>
        <w:t>settings</w:t>
      </w:r>
      <w:r>
        <w:rPr>
          <w:rFonts w:ascii="Times New Roman" w:eastAsia="Times New Roman" w:hAnsi="Times New Roman" w:cs="Times New Roman"/>
          <w:sz w:val="24"/>
          <w:szCs w:val="24"/>
        </w:rPr>
        <w:t xml:space="preserve">. For example, the justice system makes extensive use of eyewitness memory, and jury decisions are often directly influenced by eyewitness accounts. </w:t>
      </w:r>
      <w:del w:id="94" w:author="Nick Maxwell" w:date="2025-05-15T16:17:00Z" w16du:dateUtc="2025-05-15T21:17:00Z">
        <w:r w:rsidDel="00CE32C9">
          <w:rPr>
            <w:rFonts w:ascii="Times New Roman" w:eastAsia="Times New Roman" w:hAnsi="Times New Roman" w:cs="Times New Roman"/>
            <w:sz w:val="24"/>
            <w:szCs w:val="24"/>
          </w:rPr>
          <w:delText>Thus, f</w:delText>
        </w:r>
      </w:del>
      <w:ins w:id="95" w:author="Nick Maxwell" w:date="2025-05-15T16:17:00Z" w16du:dateUtc="2025-05-15T21:17:00Z">
        <w:r w:rsidR="00CE32C9">
          <w:rPr>
            <w:rFonts w:ascii="Times New Roman" w:eastAsia="Times New Roman" w:hAnsi="Times New Roman" w:cs="Times New Roman"/>
            <w:sz w:val="24"/>
            <w:szCs w:val="24"/>
          </w:rPr>
          <w:t>F</w:t>
        </w:r>
      </w:ins>
      <w:r>
        <w:rPr>
          <w:rFonts w:ascii="Times New Roman" w:eastAsia="Times New Roman" w:hAnsi="Times New Roman" w:cs="Times New Roman"/>
          <w:sz w:val="24"/>
          <w:szCs w:val="24"/>
        </w:rPr>
        <w:t xml:space="preserve">actors influencing the accuracy of eyewitness memory may have severe consequences if victims falsely identify an individual as having perpetrated a crime. Consistent with this notion, the Montana Innocence Project estimates that upwards of 40% of wrongful convictions result from biased cross-racial identification (Montana Innocence Project, 2024). </w:t>
      </w:r>
      <w:r w:rsidR="00063030">
        <w:rPr>
          <w:rFonts w:ascii="Times New Roman" w:eastAsia="Times New Roman" w:hAnsi="Times New Roman" w:cs="Times New Roman"/>
          <w:sz w:val="24"/>
          <w:szCs w:val="24"/>
        </w:rPr>
        <w:t>Additionally</w:t>
      </w:r>
      <w:r>
        <w:rPr>
          <w:rFonts w:ascii="Times New Roman" w:eastAsia="Times New Roman" w:hAnsi="Times New Roman" w:cs="Times New Roman"/>
          <w:sz w:val="24"/>
          <w:szCs w:val="24"/>
        </w:rPr>
        <w:t>, several legal cases illustrate the importance of understanding the CRE. In a notable example, Terance Garner, a 16-year-old African-American, was falsely identified by a Caucasian victim as the perpetrator of an armed robbery and shooting. Based on this erroneous cross-racial eyewitness identification and suggestive questioning by law enforcement, Garner was tried and ultimately convicted on counts of armed robbery, kidnapping, and attempted murder (see Terence Garner- National Registry of Exonerations,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2012 for more details). However, approximately four years after the trial, new evidence emerged and, following national attention, Garner was granted a new trial. The case was ultimately dismissed, with the prosecution publicly stating that they no longer believed Garner was guilty (Grine &amp; Coward, 2014). Given the occurrences of this and similar cases, understanding the mechanisms behind the CRE is imperative for promoting the well-being and freedom of individuals. </w:t>
      </w:r>
    </w:p>
    <w:p w14:paraId="417A9B99" w14:textId="201515F2" w:rsidR="00B83348" w:rsidRDefault="0060240F"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Considering</w:t>
      </w:r>
      <w:r w:rsidR="00AF045D">
        <w:rPr>
          <w:rFonts w:ascii="Times New Roman" w:eastAsia="Times New Roman" w:hAnsi="Times New Roman" w:cs="Times New Roman"/>
          <w:sz w:val="24"/>
          <w:szCs w:val="24"/>
        </w:rPr>
        <w:t xml:space="preserve"> the societal implications of the CRE, previous work has explored various social and cognitive factors that may underlie th</w:t>
      </w:r>
      <w:r w:rsidR="00F078EA">
        <w:rPr>
          <w:rFonts w:ascii="Times New Roman" w:eastAsia="Times New Roman" w:hAnsi="Times New Roman" w:cs="Times New Roman"/>
          <w:sz w:val="24"/>
          <w:szCs w:val="24"/>
        </w:rPr>
        <w:t>is</w:t>
      </w:r>
      <w:r w:rsidR="00AF045D">
        <w:rPr>
          <w:rFonts w:ascii="Times New Roman" w:eastAsia="Times New Roman" w:hAnsi="Times New Roman" w:cs="Times New Roman"/>
          <w:sz w:val="24"/>
          <w:szCs w:val="24"/>
        </w:rPr>
        <w:t xml:space="preserve"> effect</w:t>
      </w:r>
      <w:r w:rsidR="00823EDE">
        <w:rPr>
          <w:rFonts w:ascii="Times New Roman" w:eastAsia="Times New Roman" w:hAnsi="Times New Roman" w:cs="Times New Roman"/>
          <w:sz w:val="24"/>
          <w:szCs w:val="24"/>
        </w:rPr>
        <w:t xml:space="preserve"> an</w:t>
      </w:r>
      <w:r w:rsidR="00F1659E">
        <w:rPr>
          <w:rFonts w:ascii="Times New Roman" w:eastAsia="Times New Roman" w:hAnsi="Times New Roman" w:cs="Times New Roman"/>
          <w:sz w:val="24"/>
          <w:szCs w:val="24"/>
        </w:rPr>
        <w:t>d methods to reduce this perceptual bias</w:t>
      </w:r>
      <w:r w:rsidR="00AF045D">
        <w:rPr>
          <w:rFonts w:ascii="Times New Roman" w:eastAsia="Times New Roman" w:hAnsi="Times New Roman" w:cs="Times New Roman"/>
          <w:sz w:val="24"/>
          <w:szCs w:val="24"/>
        </w:rPr>
        <w:t xml:space="preserve">. </w:t>
      </w:r>
      <w:r w:rsidR="00A74B1A">
        <w:rPr>
          <w:rFonts w:ascii="Times New Roman" w:eastAsia="Times New Roman" w:hAnsi="Times New Roman" w:cs="Times New Roman"/>
          <w:sz w:val="24"/>
          <w:szCs w:val="24"/>
        </w:rPr>
        <w:t>Several</w:t>
      </w:r>
      <w:r w:rsidR="00AF04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hypotheses</w:t>
      </w:r>
      <w:r w:rsidR="00AF04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suggest</w:t>
      </w:r>
      <w:r w:rsidR="005C1DB9">
        <w:rPr>
          <w:rFonts w:ascii="Times New Roman" w:eastAsia="Times New Roman" w:hAnsi="Times New Roman" w:cs="Times New Roman"/>
          <w:sz w:val="24"/>
          <w:szCs w:val="24"/>
        </w:rPr>
        <w:t xml:space="preserve"> </w:t>
      </w:r>
      <w:r w:rsidR="00AF045D">
        <w:rPr>
          <w:rFonts w:ascii="Times New Roman" w:eastAsia="Times New Roman" w:hAnsi="Times New Roman" w:cs="Times New Roman"/>
          <w:sz w:val="24"/>
          <w:szCs w:val="24"/>
        </w:rPr>
        <w:t xml:space="preserve">that the CRE is strongly linked to the degree of interaction individuals have with ethnic outgroup members (see Young, Hugenberg, Bernstein, &amp; Sacco, 2012, for review). </w:t>
      </w:r>
      <w:r w:rsidR="00D43629">
        <w:rPr>
          <w:rFonts w:ascii="Times New Roman" w:eastAsia="Times New Roman" w:hAnsi="Times New Roman" w:cs="Times New Roman"/>
          <w:sz w:val="24"/>
          <w:szCs w:val="24"/>
        </w:rPr>
        <w:t>A holistic processing</w:t>
      </w:r>
      <w:r w:rsidR="006C7FED">
        <w:rPr>
          <w:rFonts w:ascii="Times New Roman" w:eastAsia="Times New Roman" w:hAnsi="Times New Roman" w:cs="Times New Roman"/>
          <w:sz w:val="24"/>
          <w:szCs w:val="24"/>
        </w:rPr>
        <w:t xml:space="preserve"> account, </w:t>
      </w:r>
      <w:r w:rsidR="00082414">
        <w:rPr>
          <w:rFonts w:ascii="Times New Roman" w:eastAsia="Times New Roman" w:hAnsi="Times New Roman" w:cs="Times New Roman"/>
          <w:sz w:val="24"/>
          <w:szCs w:val="24"/>
        </w:rPr>
        <w:t>within the context of</w:t>
      </w:r>
      <w:r w:rsidR="00FC558B">
        <w:rPr>
          <w:rFonts w:ascii="Times New Roman" w:eastAsia="Times New Roman" w:hAnsi="Times New Roman" w:cs="Times New Roman"/>
          <w:sz w:val="24"/>
          <w:szCs w:val="24"/>
        </w:rPr>
        <w:t xml:space="preserve"> </w:t>
      </w:r>
      <w:r w:rsidR="00AF045D" w:rsidRPr="00B53ADB">
        <w:rPr>
          <w:rFonts w:ascii="Times New Roman" w:eastAsia="Times New Roman" w:hAnsi="Times New Roman" w:cs="Times New Roman"/>
          <w:iCs/>
          <w:sz w:val="24"/>
          <w:szCs w:val="24"/>
        </w:rPr>
        <w:t>social contact</w:t>
      </w:r>
      <w:r w:rsidR="006C7FED">
        <w:rPr>
          <w:rFonts w:ascii="Times New Roman" w:eastAsia="Times New Roman" w:hAnsi="Times New Roman" w:cs="Times New Roman"/>
          <w:sz w:val="24"/>
          <w:szCs w:val="24"/>
        </w:rPr>
        <w:t xml:space="preserve">, </w:t>
      </w:r>
      <w:r w:rsidR="004D2875">
        <w:rPr>
          <w:rFonts w:ascii="Times New Roman" w:eastAsia="Times New Roman" w:hAnsi="Times New Roman" w:cs="Times New Roman"/>
          <w:sz w:val="24"/>
          <w:szCs w:val="24"/>
        </w:rPr>
        <w:t xml:space="preserve">suggests </w:t>
      </w:r>
      <w:r w:rsidR="00082414">
        <w:rPr>
          <w:rFonts w:ascii="Times New Roman" w:eastAsia="Times New Roman" w:hAnsi="Times New Roman" w:cs="Times New Roman"/>
          <w:sz w:val="24"/>
          <w:szCs w:val="24"/>
        </w:rPr>
        <w:t xml:space="preserve">that </w:t>
      </w:r>
      <w:r w:rsidR="00AF045D">
        <w:rPr>
          <w:rFonts w:ascii="Times New Roman" w:eastAsia="Times New Roman" w:hAnsi="Times New Roman" w:cs="Times New Roman"/>
          <w:sz w:val="24"/>
          <w:szCs w:val="24"/>
        </w:rPr>
        <w:t xml:space="preserve">individuals encode </w:t>
      </w:r>
      <w:r w:rsidR="00EF5BE2">
        <w:rPr>
          <w:rFonts w:ascii="Times New Roman" w:eastAsia="Times New Roman" w:hAnsi="Times New Roman" w:cs="Times New Roman"/>
          <w:sz w:val="24"/>
          <w:szCs w:val="24"/>
        </w:rPr>
        <w:t xml:space="preserve">own-race </w:t>
      </w:r>
      <w:r w:rsidR="00AF045D">
        <w:rPr>
          <w:rFonts w:ascii="Times New Roman" w:eastAsia="Times New Roman" w:hAnsi="Times New Roman" w:cs="Times New Roman"/>
          <w:sz w:val="24"/>
          <w:szCs w:val="24"/>
        </w:rPr>
        <w:t>faces</w:t>
      </w:r>
      <w:r w:rsidR="007010C4">
        <w:rPr>
          <w:rFonts w:ascii="Times New Roman" w:eastAsia="Times New Roman" w:hAnsi="Times New Roman" w:cs="Times New Roman"/>
          <w:sz w:val="24"/>
          <w:szCs w:val="24"/>
        </w:rPr>
        <w:t xml:space="preserve"> while</w:t>
      </w:r>
      <w:r w:rsidR="00AF045D">
        <w:rPr>
          <w:rFonts w:ascii="Times New Roman" w:eastAsia="Times New Roman" w:hAnsi="Times New Roman" w:cs="Times New Roman"/>
          <w:sz w:val="24"/>
          <w:szCs w:val="24"/>
        </w:rPr>
        <w:t xml:space="preserve"> </w:t>
      </w:r>
      <w:r w:rsidR="007010C4">
        <w:rPr>
          <w:rFonts w:ascii="Times New Roman" w:eastAsia="Times New Roman" w:hAnsi="Times New Roman" w:cs="Times New Roman"/>
          <w:sz w:val="24"/>
          <w:szCs w:val="24"/>
        </w:rPr>
        <w:t>using</w:t>
      </w:r>
      <w:r w:rsidR="00965192">
        <w:rPr>
          <w:rFonts w:ascii="Times New Roman" w:eastAsia="Times New Roman" w:hAnsi="Times New Roman" w:cs="Times New Roman"/>
          <w:sz w:val="24"/>
          <w:szCs w:val="24"/>
        </w:rPr>
        <w:t xml:space="preserve"> a higher degree of</w:t>
      </w:r>
      <w:r w:rsidR="004450C3">
        <w:rPr>
          <w:rFonts w:ascii="Times New Roman" w:eastAsia="Times New Roman" w:hAnsi="Times New Roman" w:cs="Times New Roman"/>
          <w:sz w:val="24"/>
          <w:szCs w:val="24"/>
        </w:rPr>
        <w:t xml:space="preserve"> integrati</w:t>
      </w:r>
      <w:r w:rsidR="00965192">
        <w:rPr>
          <w:rFonts w:ascii="Times New Roman" w:eastAsia="Times New Roman" w:hAnsi="Times New Roman" w:cs="Times New Roman"/>
          <w:sz w:val="24"/>
          <w:szCs w:val="24"/>
        </w:rPr>
        <w:t>on for</w:t>
      </w:r>
      <w:r w:rsidR="004450C3">
        <w:rPr>
          <w:rFonts w:ascii="Times New Roman" w:eastAsia="Times New Roman" w:hAnsi="Times New Roman" w:cs="Times New Roman"/>
          <w:sz w:val="24"/>
          <w:szCs w:val="24"/>
        </w:rPr>
        <w:t xml:space="preserve"> </w:t>
      </w:r>
      <w:r w:rsidR="003F2B4F">
        <w:rPr>
          <w:rFonts w:ascii="Times New Roman" w:eastAsia="Times New Roman" w:hAnsi="Times New Roman" w:cs="Times New Roman"/>
          <w:sz w:val="24"/>
          <w:szCs w:val="24"/>
        </w:rPr>
        <w:t xml:space="preserve">individual </w:t>
      </w:r>
      <w:r w:rsidR="004450C3">
        <w:rPr>
          <w:rFonts w:ascii="Times New Roman" w:eastAsia="Times New Roman" w:hAnsi="Times New Roman" w:cs="Times New Roman"/>
          <w:sz w:val="24"/>
          <w:szCs w:val="24"/>
        </w:rPr>
        <w:t xml:space="preserve">facial </w:t>
      </w:r>
      <w:r w:rsidR="00AF045D">
        <w:rPr>
          <w:rFonts w:ascii="Times New Roman" w:eastAsia="Times New Roman" w:hAnsi="Times New Roman" w:cs="Times New Roman"/>
          <w:sz w:val="24"/>
          <w:szCs w:val="24"/>
        </w:rPr>
        <w:t>features that are particularly relevant for differentiating between</w:t>
      </w:r>
      <w:r>
        <w:rPr>
          <w:rFonts w:ascii="Times New Roman" w:eastAsia="Times New Roman" w:hAnsi="Times New Roman" w:cs="Times New Roman"/>
          <w:sz w:val="24"/>
          <w:szCs w:val="24"/>
        </w:rPr>
        <w:t xml:space="preserve"> </w:t>
      </w:r>
      <w:r w:rsidR="00AF045D">
        <w:rPr>
          <w:rFonts w:ascii="Times New Roman" w:eastAsia="Times New Roman" w:hAnsi="Times New Roman" w:cs="Times New Roman"/>
          <w:sz w:val="24"/>
          <w:szCs w:val="24"/>
        </w:rPr>
        <w:t>ethnic ingroup members</w:t>
      </w:r>
      <w:r w:rsidR="008C3798">
        <w:rPr>
          <w:rFonts w:ascii="Times New Roman" w:eastAsia="Times New Roman" w:hAnsi="Times New Roman" w:cs="Times New Roman"/>
          <w:sz w:val="24"/>
          <w:szCs w:val="24"/>
        </w:rPr>
        <w:t xml:space="preserve"> compared </w:t>
      </w:r>
      <w:r w:rsidR="00AF045D">
        <w:rPr>
          <w:rFonts w:ascii="Times New Roman" w:eastAsia="Times New Roman" w:hAnsi="Times New Roman" w:cs="Times New Roman"/>
          <w:sz w:val="24"/>
          <w:szCs w:val="24"/>
        </w:rPr>
        <w:t>ethnic outgroup</w:t>
      </w:r>
      <w:r w:rsidR="00082414">
        <w:rPr>
          <w:rFonts w:ascii="Times New Roman" w:eastAsia="Times New Roman" w:hAnsi="Times New Roman" w:cs="Times New Roman"/>
          <w:sz w:val="24"/>
          <w:szCs w:val="24"/>
        </w:rPr>
        <w:t xml:space="preserve"> member</w:t>
      </w:r>
      <w:r w:rsidR="00AF045D">
        <w:rPr>
          <w:rFonts w:ascii="Times New Roman" w:eastAsia="Times New Roman" w:hAnsi="Times New Roman" w:cs="Times New Roman"/>
          <w:sz w:val="24"/>
          <w:szCs w:val="24"/>
        </w:rPr>
        <w:t>s</w:t>
      </w:r>
      <w:r w:rsidR="008C3798">
        <w:rPr>
          <w:rFonts w:ascii="Times New Roman" w:eastAsia="Times New Roman" w:hAnsi="Times New Roman" w:cs="Times New Roman"/>
          <w:sz w:val="24"/>
          <w:szCs w:val="24"/>
        </w:rPr>
        <w:t xml:space="preserve"> (</w:t>
      </w:r>
      <w:r w:rsidR="00992E7E">
        <w:rPr>
          <w:rFonts w:ascii="Times New Roman" w:eastAsia="Times New Roman" w:hAnsi="Times New Roman" w:cs="Times New Roman"/>
          <w:sz w:val="24"/>
          <w:szCs w:val="24"/>
        </w:rPr>
        <w:t>Tanaka</w:t>
      </w:r>
      <w:r>
        <w:rPr>
          <w:rFonts w:ascii="Times New Roman" w:eastAsia="Times New Roman" w:hAnsi="Times New Roman" w:cs="Times New Roman"/>
          <w:sz w:val="24"/>
          <w:szCs w:val="24"/>
        </w:rPr>
        <w:t>, Kiefer, &amp; Bukach</w:t>
      </w:r>
      <w:r w:rsidR="00992E7E">
        <w:rPr>
          <w:rFonts w:ascii="Times New Roman" w:eastAsia="Times New Roman" w:hAnsi="Times New Roman" w:cs="Times New Roman"/>
          <w:sz w:val="24"/>
          <w:szCs w:val="24"/>
        </w:rPr>
        <w:t>, 2004)</w:t>
      </w:r>
      <w:r w:rsidR="00AF045D">
        <w:rPr>
          <w:rFonts w:ascii="Times New Roman" w:eastAsia="Times New Roman" w:hAnsi="Times New Roman" w:cs="Times New Roman"/>
          <w:sz w:val="24"/>
          <w:szCs w:val="24"/>
        </w:rPr>
        <w:t xml:space="preserve">. Accordingly, the </w:t>
      </w:r>
      <w:r w:rsidR="00687EB8">
        <w:rPr>
          <w:rFonts w:ascii="Times New Roman" w:eastAsia="Times New Roman" w:hAnsi="Times New Roman" w:cs="Times New Roman"/>
          <w:sz w:val="24"/>
          <w:szCs w:val="24"/>
        </w:rPr>
        <w:t xml:space="preserve">fewer </w:t>
      </w:r>
      <w:r w:rsidR="00AF045D">
        <w:rPr>
          <w:rFonts w:ascii="Times New Roman" w:eastAsia="Times New Roman" w:hAnsi="Times New Roman" w:cs="Times New Roman"/>
          <w:sz w:val="24"/>
          <w:szCs w:val="24"/>
        </w:rPr>
        <w:t>experience</w:t>
      </w:r>
      <w:r w:rsidR="00687EB8">
        <w:rPr>
          <w:rFonts w:ascii="Times New Roman" w:eastAsia="Times New Roman" w:hAnsi="Times New Roman" w:cs="Times New Roman"/>
          <w:sz w:val="24"/>
          <w:szCs w:val="24"/>
        </w:rPr>
        <w:t>s</w:t>
      </w:r>
      <w:r w:rsidR="00AF045D">
        <w:rPr>
          <w:rFonts w:ascii="Times New Roman" w:eastAsia="Times New Roman" w:hAnsi="Times New Roman" w:cs="Times New Roman"/>
          <w:sz w:val="24"/>
          <w:szCs w:val="24"/>
        </w:rPr>
        <w:t xml:space="preserve"> individuals have with outgroup members, the less e</w:t>
      </w:r>
      <w:r w:rsidR="008D1A61">
        <w:rPr>
          <w:rFonts w:ascii="Times New Roman" w:eastAsia="Times New Roman" w:hAnsi="Times New Roman" w:cs="Times New Roman"/>
          <w:sz w:val="24"/>
          <w:szCs w:val="24"/>
        </w:rPr>
        <w:t xml:space="preserve">xpertise </w:t>
      </w:r>
      <w:r w:rsidR="00AF045D">
        <w:rPr>
          <w:rFonts w:ascii="Times New Roman" w:eastAsia="Times New Roman" w:hAnsi="Times New Roman" w:cs="Times New Roman"/>
          <w:sz w:val="24"/>
          <w:szCs w:val="24"/>
        </w:rPr>
        <w:t xml:space="preserve">they </w:t>
      </w:r>
      <w:r w:rsidR="00082414">
        <w:rPr>
          <w:rFonts w:ascii="Times New Roman" w:eastAsia="Times New Roman" w:hAnsi="Times New Roman" w:cs="Times New Roman"/>
          <w:sz w:val="24"/>
          <w:szCs w:val="24"/>
        </w:rPr>
        <w:t>should</w:t>
      </w:r>
      <w:r w:rsidR="00AF045D">
        <w:rPr>
          <w:rFonts w:ascii="Times New Roman" w:eastAsia="Times New Roman" w:hAnsi="Times New Roman" w:cs="Times New Roman"/>
          <w:sz w:val="24"/>
          <w:szCs w:val="24"/>
        </w:rPr>
        <w:t xml:space="preserve"> </w:t>
      </w:r>
      <w:r w:rsidR="00AF09CA">
        <w:rPr>
          <w:rFonts w:ascii="Times New Roman" w:eastAsia="Times New Roman" w:hAnsi="Times New Roman" w:cs="Times New Roman"/>
          <w:sz w:val="24"/>
          <w:szCs w:val="24"/>
        </w:rPr>
        <w:t xml:space="preserve">demonstrate when encoding and differentiating between </w:t>
      </w:r>
      <w:r w:rsidR="005F33BD">
        <w:rPr>
          <w:rFonts w:ascii="Times New Roman" w:eastAsia="Times New Roman" w:hAnsi="Times New Roman" w:cs="Times New Roman"/>
          <w:sz w:val="24"/>
          <w:szCs w:val="24"/>
        </w:rPr>
        <w:t>multiple outgroup faces.</w:t>
      </w:r>
      <w:r>
        <w:rPr>
          <w:rFonts w:ascii="Times New Roman" w:eastAsia="Times New Roman" w:hAnsi="Times New Roman" w:cs="Times New Roman"/>
          <w:sz w:val="24"/>
          <w:szCs w:val="24"/>
        </w:rPr>
        <w:t xml:space="preserve"> </w:t>
      </w:r>
    </w:p>
    <w:p w14:paraId="0000001C" w14:textId="7EDD5D91" w:rsidR="003276EC" w:rsidRDefault="00FB22E5"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possibility for the role of social contact</w:t>
      </w:r>
      <w:r w:rsidR="008B0B68">
        <w:rPr>
          <w:rFonts w:ascii="Times New Roman" w:eastAsia="Times New Roman" w:hAnsi="Times New Roman" w:cs="Times New Roman"/>
          <w:sz w:val="24"/>
          <w:szCs w:val="24"/>
        </w:rPr>
        <w:t xml:space="preserve"> as a mechanism </w:t>
      </w:r>
      <w:r w:rsidR="00082414">
        <w:rPr>
          <w:rFonts w:ascii="Times New Roman" w:eastAsia="Times New Roman" w:hAnsi="Times New Roman" w:cs="Times New Roman"/>
          <w:sz w:val="24"/>
          <w:szCs w:val="24"/>
        </w:rPr>
        <w:t>of</w:t>
      </w:r>
      <w:r w:rsidR="00A65BEC">
        <w:rPr>
          <w:rFonts w:ascii="Times New Roman" w:eastAsia="Times New Roman" w:hAnsi="Times New Roman" w:cs="Times New Roman"/>
          <w:sz w:val="24"/>
          <w:szCs w:val="24"/>
        </w:rPr>
        <w:t xml:space="preserve"> the CRE is represented by face space models</w:t>
      </w:r>
      <w:r w:rsidR="00C07D77">
        <w:rPr>
          <w:rFonts w:ascii="Times New Roman" w:eastAsia="Times New Roman" w:hAnsi="Times New Roman" w:cs="Times New Roman"/>
          <w:sz w:val="24"/>
          <w:szCs w:val="24"/>
        </w:rPr>
        <w:t xml:space="preserve">, which posit that </w:t>
      </w:r>
      <w:r w:rsidR="00223D42">
        <w:rPr>
          <w:rFonts w:ascii="Times New Roman" w:eastAsia="Times New Roman" w:hAnsi="Times New Roman" w:cs="Times New Roman"/>
          <w:sz w:val="24"/>
          <w:szCs w:val="24"/>
        </w:rPr>
        <w:t xml:space="preserve">perceptual expertise </w:t>
      </w:r>
      <w:r w:rsidR="00E5679B">
        <w:rPr>
          <w:rFonts w:ascii="Times New Roman" w:eastAsia="Times New Roman" w:hAnsi="Times New Roman" w:cs="Times New Roman"/>
          <w:sz w:val="24"/>
          <w:szCs w:val="24"/>
        </w:rPr>
        <w:t xml:space="preserve">for faces </w:t>
      </w:r>
      <w:r w:rsidR="004D6319">
        <w:rPr>
          <w:rFonts w:ascii="Times New Roman" w:eastAsia="Times New Roman" w:hAnsi="Times New Roman" w:cs="Times New Roman"/>
          <w:sz w:val="24"/>
          <w:szCs w:val="24"/>
        </w:rPr>
        <w:t>results from</w:t>
      </w:r>
      <w:r w:rsidR="00251E46">
        <w:rPr>
          <w:rFonts w:ascii="Times New Roman" w:eastAsia="Times New Roman" w:hAnsi="Times New Roman" w:cs="Times New Roman"/>
          <w:sz w:val="24"/>
          <w:szCs w:val="24"/>
        </w:rPr>
        <w:t xml:space="preserve"> a </w:t>
      </w:r>
      <w:r w:rsidR="008A6CC7">
        <w:rPr>
          <w:rFonts w:ascii="Times New Roman" w:eastAsia="Times New Roman" w:hAnsi="Times New Roman" w:cs="Times New Roman"/>
          <w:sz w:val="24"/>
          <w:szCs w:val="24"/>
        </w:rPr>
        <w:t>finely tuned</w:t>
      </w:r>
      <w:r w:rsidR="00251E46">
        <w:rPr>
          <w:rFonts w:ascii="Times New Roman" w:eastAsia="Times New Roman" w:hAnsi="Times New Roman" w:cs="Times New Roman"/>
          <w:sz w:val="24"/>
          <w:szCs w:val="24"/>
        </w:rPr>
        <w:t xml:space="preserve"> visual system</w:t>
      </w:r>
      <w:r w:rsidR="00E70BE9">
        <w:rPr>
          <w:rFonts w:ascii="Times New Roman" w:eastAsia="Times New Roman" w:hAnsi="Times New Roman" w:cs="Times New Roman"/>
          <w:sz w:val="24"/>
          <w:szCs w:val="24"/>
        </w:rPr>
        <w:t xml:space="preserve"> (Val</w:t>
      </w:r>
      <w:r w:rsidR="008A6CC7">
        <w:rPr>
          <w:rFonts w:ascii="Times New Roman" w:eastAsia="Times New Roman" w:hAnsi="Times New Roman" w:cs="Times New Roman"/>
          <w:sz w:val="24"/>
          <w:szCs w:val="24"/>
        </w:rPr>
        <w:t xml:space="preserve">entine, 1991). </w:t>
      </w:r>
      <w:r w:rsidR="00D208AF">
        <w:rPr>
          <w:rFonts w:ascii="Times New Roman" w:eastAsia="Times New Roman" w:hAnsi="Times New Roman" w:cs="Times New Roman"/>
          <w:sz w:val="24"/>
          <w:szCs w:val="24"/>
        </w:rPr>
        <w:t>These models</w:t>
      </w:r>
      <w:r w:rsidR="000418B5">
        <w:rPr>
          <w:rFonts w:ascii="Times New Roman" w:eastAsia="Times New Roman" w:hAnsi="Times New Roman" w:cs="Times New Roman"/>
          <w:sz w:val="24"/>
          <w:szCs w:val="24"/>
        </w:rPr>
        <w:t xml:space="preserve"> rely on</w:t>
      </w:r>
      <w:r w:rsidR="004D6319">
        <w:rPr>
          <w:rFonts w:ascii="Times New Roman" w:eastAsia="Times New Roman" w:hAnsi="Times New Roman" w:cs="Times New Roman"/>
          <w:sz w:val="24"/>
          <w:szCs w:val="24"/>
        </w:rPr>
        <w:t xml:space="preserve"> the degree of </w:t>
      </w:r>
      <w:r w:rsidR="001B01C9">
        <w:rPr>
          <w:rFonts w:ascii="Times New Roman" w:eastAsia="Times New Roman" w:hAnsi="Times New Roman" w:cs="Times New Roman"/>
          <w:sz w:val="24"/>
          <w:szCs w:val="24"/>
        </w:rPr>
        <w:t>contact</w:t>
      </w:r>
      <w:r w:rsidR="009E7A82">
        <w:rPr>
          <w:rFonts w:ascii="Times New Roman" w:eastAsia="Times New Roman" w:hAnsi="Times New Roman" w:cs="Times New Roman"/>
          <w:sz w:val="24"/>
          <w:szCs w:val="24"/>
        </w:rPr>
        <w:t xml:space="preserve"> in </w:t>
      </w:r>
      <w:r w:rsidR="00030526">
        <w:rPr>
          <w:rFonts w:ascii="Times New Roman" w:eastAsia="Times New Roman" w:hAnsi="Times New Roman" w:cs="Times New Roman"/>
          <w:sz w:val="24"/>
          <w:szCs w:val="24"/>
        </w:rPr>
        <w:t>one’s</w:t>
      </w:r>
      <w:r w:rsidR="00494E53">
        <w:rPr>
          <w:rFonts w:ascii="Times New Roman" w:eastAsia="Times New Roman" w:hAnsi="Times New Roman" w:cs="Times New Roman"/>
          <w:sz w:val="24"/>
          <w:szCs w:val="24"/>
        </w:rPr>
        <w:t xml:space="preserve"> social environments </w:t>
      </w:r>
      <w:r w:rsidR="009E7A82">
        <w:rPr>
          <w:rFonts w:ascii="Times New Roman" w:eastAsia="Times New Roman" w:hAnsi="Times New Roman" w:cs="Times New Roman"/>
          <w:sz w:val="24"/>
          <w:szCs w:val="24"/>
        </w:rPr>
        <w:t xml:space="preserve">to provide </w:t>
      </w:r>
      <w:r w:rsidR="00996DAD">
        <w:rPr>
          <w:rFonts w:ascii="Times New Roman" w:eastAsia="Times New Roman" w:hAnsi="Times New Roman" w:cs="Times New Roman"/>
          <w:sz w:val="24"/>
          <w:szCs w:val="24"/>
        </w:rPr>
        <w:t xml:space="preserve">expertise </w:t>
      </w:r>
      <w:r w:rsidR="009E7A82">
        <w:rPr>
          <w:rFonts w:ascii="Times New Roman" w:eastAsia="Times New Roman" w:hAnsi="Times New Roman" w:cs="Times New Roman"/>
          <w:sz w:val="24"/>
          <w:szCs w:val="24"/>
        </w:rPr>
        <w:t>in</w:t>
      </w:r>
      <w:r w:rsidR="006C1832">
        <w:rPr>
          <w:rFonts w:ascii="Times New Roman" w:eastAsia="Times New Roman" w:hAnsi="Times New Roman" w:cs="Times New Roman"/>
          <w:sz w:val="24"/>
          <w:szCs w:val="24"/>
        </w:rPr>
        <w:t xml:space="preserve"> encoding and differentiating </w:t>
      </w:r>
      <w:r w:rsidR="00082414">
        <w:rPr>
          <w:rFonts w:ascii="Times New Roman" w:eastAsia="Times New Roman" w:hAnsi="Times New Roman" w:cs="Times New Roman"/>
          <w:sz w:val="24"/>
          <w:szCs w:val="24"/>
        </w:rPr>
        <w:t xml:space="preserve">between </w:t>
      </w:r>
      <w:r w:rsidR="006C1832">
        <w:rPr>
          <w:rFonts w:ascii="Times New Roman" w:eastAsia="Times New Roman" w:hAnsi="Times New Roman" w:cs="Times New Roman"/>
          <w:sz w:val="24"/>
          <w:szCs w:val="24"/>
        </w:rPr>
        <w:t>faces</w:t>
      </w:r>
      <w:r w:rsidR="0039797D">
        <w:rPr>
          <w:rFonts w:ascii="Times New Roman" w:eastAsia="Times New Roman" w:hAnsi="Times New Roman" w:cs="Times New Roman"/>
          <w:sz w:val="24"/>
          <w:szCs w:val="24"/>
        </w:rPr>
        <w:t xml:space="preserve">. </w:t>
      </w:r>
      <w:r w:rsidR="00976308">
        <w:rPr>
          <w:rFonts w:ascii="Times New Roman" w:eastAsia="Times New Roman" w:hAnsi="Times New Roman" w:cs="Times New Roman"/>
          <w:sz w:val="24"/>
          <w:szCs w:val="24"/>
        </w:rPr>
        <w:t>Assuming</w:t>
      </w:r>
      <w:r w:rsidR="00A443CE">
        <w:rPr>
          <w:rFonts w:ascii="Times New Roman" w:eastAsia="Times New Roman" w:hAnsi="Times New Roman" w:cs="Times New Roman"/>
          <w:sz w:val="24"/>
          <w:szCs w:val="24"/>
        </w:rPr>
        <w:t xml:space="preserve"> greater levels of social contact with </w:t>
      </w:r>
      <w:r w:rsidR="00AE6474">
        <w:rPr>
          <w:rFonts w:ascii="Times New Roman" w:eastAsia="Times New Roman" w:hAnsi="Times New Roman" w:cs="Times New Roman"/>
          <w:sz w:val="24"/>
          <w:szCs w:val="24"/>
        </w:rPr>
        <w:t xml:space="preserve">people in </w:t>
      </w:r>
      <w:r w:rsidR="00030526">
        <w:rPr>
          <w:rFonts w:ascii="Times New Roman" w:eastAsia="Times New Roman" w:hAnsi="Times New Roman" w:cs="Times New Roman"/>
          <w:sz w:val="24"/>
          <w:szCs w:val="24"/>
        </w:rPr>
        <w:t>one’s</w:t>
      </w:r>
      <w:r w:rsidR="00AE6474">
        <w:rPr>
          <w:rFonts w:ascii="Times New Roman" w:eastAsia="Times New Roman" w:hAnsi="Times New Roman" w:cs="Times New Roman"/>
          <w:sz w:val="24"/>
          <w:szCs w:val="24"/>
        </w:rPr>
        <w:t xml:space="preserve"> racial ingroup</w:t>
      </w:r>
      <w:r w:rsidR="00356054">
        <w:rPr>
          <w:rFonts w:ascii="Times New Roman" w:eastAsia="Times New Roman" w:hAnsi="Times New Roman" w:cs="Times New Roman"/>
          <w:sz w:val="24"/>
          <w:szCs w:val="24"/>
        </w:rPr>
        <w:t>, these visual systems are thought to provide a</w:t>
      </w:r>
      <w:r w:rsidR="00AA1642">
        <w:rPr>
          <w:rFonts w:ascii="Times New Roman" w:eastAsia="Times New Roman" w:hAnsi="Times New Roman" w:cs="Times New Roman"/>
          <w:sz w:val="24"/>
          <w:szCs w:val="24"/>
        </w:rPr>
        <w:t xml:space="preserve"> clearer mental representation of own-race faces</w:t>
      </w:r>
      <w:r w:rsidR="00721413">
        <w:rPr>
          <w:rFonts w:ascii="Times New Roman" w:eastAsia="Times New Roman" w:hAnsi="Times New Roman" w:cs="Times New Roman"/>
          <w:sz w:val="24"/>
          <w:szCs w:val="24"/>
        </w:rPr>
        <w:t xml:space="preserve"> (Stelter et al., 202</w:t>
      </w:r>
      <w:r w:rsidR="00190C83">
        <w:rPr>
          <w:rFonts w:ascii="Times New Roman" w:eastAsia="Times New Roman" w:hAnsi="Times New Roman" w:cs="Times New Roman"/>
          <w:sz w:val="24"/>
          <w:szCs w:val="24"/>
        </w:rPr>
        <w:t>3)</w:t>
      </w:r>
      <w:r w:rsidR="00721413">
        <w:rPr>
          <w:rFonts w:ascii="Times New Roman" w:eastAsia="Times New Roman" w:hAnsi="Times New Roman" w:cs="Times New Roman"/>
          <w:sz w:val="24"/>
          <w:szCs w:val="24"/>
        </w:rPr>
        <w:t xml:space="preserve">. </w:t>
      </w:r>
      <w:r w:rsidR="00AF045D">
        <w:rPr>
          <w:rFonts w:ascii="Times New Roman" w:eastAsia="Times New Roman" w:hAnsi="Times New Roman" w:cs="Times New Roman"/>
          <w:sz w:val="24"/>
          <w:szCs w:val="24"/>
        </w:rPr>
        <w:t xml:space="preserve">However, despite extensive testing, few studies have </w:t>
      </w:r>
      <w:r w:rsidR="00030526">
        <w:rPr>
          <w:rFonts w:ascii="Times New Roman" w:eastAsia="Times New Roman" w:hAnsi="Times New Roman" w:cs="Times New Roman"/>
          <w:sz w:val="24"/>
          <w:szCs w:val="24"/>
        </w:rPr>
        <w:t>identified</w:t>
      </w:r>
      <w:r w:rsidR="003E430F">
        <w:rPr>
          <w:rFonts w:ascii="Times New Roman" w:eastAsia="Times New Roman" w:hAnsi="Times New Roman" w:cs="Times New Roman"/>
          <w:sz w:val="24"/>
          <w:szCs w:val="24"/>
        </w:rPr>
        <w:t xml:space="preserve"> social contact as</w:t>
      </w:r>
      <w:r w:rsidR="003739FF">
        <w:rPr>
          <w:rFonts w:ascii="Times New Roman" w:eastAsia="Times New Roman" w:hAnsi="Times New Roman" w:cs="Times New Roman"/>
          <w:sz w:val="24"/>
          <w:szCs w:val="24"/>
        </w:rPr>
        <w:t xml:space="preserve"> </w:t>
      </w:r>
      <w:r w:rsidR="00082414">
        <w:rPr>
          <w:rFonts w:ascii="Times New Roman" w:eastAsia="Times New Roman" w:hAnsi="Times New Roman" w:cs="Times New Roman"/>
          <w:sz w:val="24"/>
          <w:szCs w:val="24"/>
        </w:rPr>
        <w:t>the</w:t>
      </w:r>
      <w:r w:rsidR="003739FF">
        <w:rPr>
          <w:rFonts w:ascii="Times New Roman" w:eastAsia="Times New Roman" w:hAnsi="Times New Roman" w:cs="Times New Roman"/>
          <w:sz w:val="24"/>
          <w:szCs w:val="24"/>
        </w:rPr>
        <w:t xml:space="preserve"> main driver of this perceptual bias </w:t>
      </w:r>
      <w:r w:rsidR="00AF045D">
        <w:rPr>
          <w:rFonts w:ascii="Times New Roman" w:eastAsia="Times New Roman" w:hAnsi="Times New Roman" w:cs="Times New Roman"/>
          <w:sz w:val="24"/>
          <w:szCs w:val="24"/>
        </w:rPr>
        <w:t>(see Meissner &amp; Brigham, 2001; also see Wong, Stephen, &amp; Keeble, 2020)</w:t>
      </w:r>
      <w:r w:rsidR="00082414">
        <w:rPr>
          <w:rFonts w:ascii="Times New Roman" w:eastAsia="Times New Roman" w:hAnsi="Times New Roman" w:cs="Times New Roman"/>
          <w:sz w:val="24"/>
          <w:szCs w:val="24"/>
        </w:rPr>
        <w:t>,</w:t>
      </w:r>
      <w:r w:rsidR="00AF045D">
        <w:rPr>
          <w:rFonts w:ascii="Times New Roman" w:eastAsia="Times New Roman" w:hAnsi="Times New Roman" w:cs="Times New Roman"/>
          <w:sz w:val="24"/>
          <w:szCs w:val="24"/>
        </w:rPr>
        <w:t xml:space="preserve"> and a recent meta-analysis conducted by Singh, Mellinger, Earls, Tran, Bardsley, and Correll (2022) found only a weak meta-analytic effect of interracial contact on the CRE (</w:t>
      </w:r>
      <w:r w:rsidR="00AF045D">
        <w:rPr>
          <w:rFonts w:ascii="Times New Roman" w:eastAsia="Times New Roman" w:hAnsi="Times New Roman" w:cs="Times New Roman"/>
          <w:i/>
          <w:sz w:val="24"/>
          <w:szCs w:val="24"/>
        </w:rPr>
        <w:t>r</w:t>
      </w:r>
      <w:r w:rsidR="00AF045D">
        <w:rPr>
          <w:rFonts w:ascii="Times New Roman" w:eastAsia="Times New Roman" w:hAnsi="Times New Roman" w:cs="Times New Roman"/>
          <w:sz w:val="24"/>
          <w:szCs w:val="24"/>
        </w:rPr>
        <w:t xml:space="preserve"> = -.15).</w:t>
      </w:r>
      <w:r w:rsidR="00E631DD">
        <w:rPr>
          <w:rFonts w:ascii="Times New Roman" w:eastAsia="Times New Roman" w:hAnsi="Times New Roman" w:cs="Times New Roman"/>
          <w:sz w:val="24"/>
          <w:szCs w:val="24"/>
        </w:rPr>
        <w:t xml:space="preserve"> Notably</w:t>
      </w:r>
      <w:r w:rsidR="00AF045D">
        <w:rPr>
          <w:rFonts w:ascii="Times New Roman" w:eastAsia="Times New Roman" w:hAnsi="Times New Roman" w:cs="Times New Roman"/>
          <w:sz w:val="24"/>
          <w:szCs w:val="24"/>
        </w:rPr>
        <w:t>, McKone et al. (2019) found that increased social contact only reduced the CRE in children under the age of 12.</w:t>
      </w:r>
      <w:sdt>
        <w:sdtPr>
          <w:tag w:val="goog_rdk_2"/>
          <w:id w:val="1009260182"/>
        </w:sdtPr>
        <w:sdtContent/>
      </w:sdt>
      <w:r w:rsidR="00AF045D">
        <w:rPr>
          <w:rFonts w:ascii="Times New Roman" w:eastAsia="Times New Roman" w:hAnsi="Times New Roman" w:cs="Times New Roman"/>
          <w:sz w:val="24"/>
          <w:szCs w:val="24"/>
        </w:rPr>
        <w:t xml:space="preserve"> </w:t>
      </w:r>
      <w:r w:rsidR="00951D72">
        <w:rPr>
          <w:rFonts w:ascii="Times New Roman" w:eastAsia="Times New Roman" w:hAnsi="Times New Roman" w:cs="Times New Roman"/>
          <w:sz w:val="24"/>
          <w:szCs w:val="24"/>
        </w:rPr>
        <w:t xml:space="preserve">Collectively, </w:t>
      </w:r>
      <w:r w:rsidR="00AF045D">
        <w:rPr>
          <w:rFonts w:ascii="Times New Roman" w:eastAsia="Times New Roman" w:hAnsi="Times New Roman" w:cs="Times New Roman"/>
          <w:sz w:val="24"/>
          <w:szCs w:val="24"/>
        </w:rPr>
        <w:t xml:space="preserve">degree of social contact appears to have </w:t>
      </w:r>
      <w:r w:rsidR="00405ACA">
        <w:rPr>
          <w:rFonts w:ascii="Times New Roman" w:eastAsia="Times New Roman" w:hAnsi="Times New Roman" w:cs="Times New Roman"/>
          <w:sz w:val="24"/>
          <w:szCs w:val="24"/>
        </w:rPr>
        <w:t xml:space="preserve">a slight influence </w:t>
      </w:r>
      <w:r w:rsidR="00AF045D">
        <w:rPr>
          <w:rFonts w:ascii="Times New Roman" w:eastAsia="Times New Roman" w:hAnsi="Times New Roman" w:cs="Times New Roman"/>
          <w:sz w:val="24"/>
          <w:szCs w:val="24"/>
        </w:rPr>
        <w:t xml:space="preserve">on the CRE, </w:t>
      </w:r>
      <w:r w:rsidR="00082414">
        <w:rPr>
          <w:rFonts w:ascii="Times New Roman" w:eastAsia="Times New Roman" w:hAnsi="Times New Roman" w:cs="Times New Roman"/>
          <w:sz w:val="24"/>
          <w:szCs w:val="24"/>
        </w:rPr>
        <w:t>though</w:t>
      </w:r>
      <w:r w:rsidR="003E0FD5">
        <w:rPr>
          <w:rFonts w:ascii="Times New Roman" w:eastAsia="Times New Roman" w:hAnsi="Times New Roman" w:cs="Times New Roman"/>
          <w:sz w:val="24"/>
          <w:szCs w:val="24"/>
        </w:rPr>
        <w:t xml:space="preserve"> </w:t>
      </w:r>
      <w:r w:rsidR="001F30AA">
        <w:rPr>
          <w:rFonts w:ascii="Times New Roman" w:eastAsia="Times New Roman" w:hAnsi="Times New Roman" w:cs="Times New Roman"/>
          <w:sz w:val="24"/>
          <w:szCs w:val="24"/>
        </w:rPr>
        <w:t>increased</w:t>
      </w:r>
      <w:r w:rsidR="00AF045D">
        <w:rPr>
          <w:rFonts w:ascii="Times New Roman" w:eastAsia="Times New Roman" w:hAnsi="Times New Roman" w:cs="Times New Roman"/>
          <w:sz w:val="24"/>
          <w:szCs w:val="24"/>
        </w:rPr>
        <w:t xml:space="preserve"> social contact </w:t>
      </w:r>
      <w:r w:rsidR="001F30AA">
        <w:rPr>
          <w:rFonts w:ascii="Times New Roman" w:eastAsia="Times New Roman" w:hAnsi="Times New Roman" w:cs="Times New Roman"/>
          <w:sz w:val="24"/>
          <w:szCs w:val="24"/>
        </w:rPr>
        <w:t xml:space="preserve">during early developmental periods </w:t>
      </w:r>
      <w:r w:rsidR="00AF045D">
        <w:rPr>
          <w:rFonts w:ascii="Times New Roman" w:eastAsia="Times New Roman" w:hAnsi="Times New Roman" w:cs="Times New Roman"/>
          <w:sz w:val="24"/>
          <w:szCs w:val="24"/>
        </w:rPr>
        <w:t xml:space="preserve">may </w:t>
      </w:r>
      <w:r w:rsidR="00AF045D">
        <w:rPr>
          <w:rFonts w:ascii="Times New Roman" w:eastAsia="Times New Roman" w:hAnsi="Times New Roman" w:cs="Times New Roman"/>
          <w:sz w:val="24"/>
          <w:szCs w:val="24"/>
        </w:rPr>
        <w:lastRenderedPageBreak/>
        <w:t>improve memory for outgroup members.</w:t>
      </w:r>
      <w:r w:rsidR="001F30AA">
        <w:rPr>
          <w:rFonts w:ascii="Times New Roman" w:eastAsia="Times New Roman" w:hAnsi="Times New Roman" w:cs="Times New Roman"/>
          <w:sz w:val="24"/>
          <w:szCs w:val="24"/>
        </w:rPr>
        <w:t xml:space="preserve"> </w:t>
      </w:r>
      <w:r w:rsidR="00082414">
        <w:rPr>
          <w:rFonts w:ascii="Times New Roman" w:eastAsia="Times New Roman" w:hAnsi="Times New Roman" w:cs="Times New Roman"/>
          <w:sz w:val="24"/>
          <w:szCs w:val="24"/>
        </w:rPr>
        <w:t>Taken together</w:t>
      </w:r>
      <w:r w:rsidR="001F30AA">
        <w:rPr>
          <w:rFonts w:ascii="Times New Roman" w:eastAsia="Times New Roman" w:hAnsi="Times New Roman" w:cs="Times New Roman"/>
          <w:sz w:val="24"/>
          <w:szCs w:val="24"/>
        </w:rPr>
        <w:t>, it is unlikely that social contact alone can</w:t>
      </w:r>
      <w:r w:rsidR="00063030">
        <w:rPr>
          <w:rFonts w:ascii="Times New Roman" w:eastAsia="Times New Roman" w:hAnsi="Times New Roman" w:cs="Times New Roman"/>
          <w:sz w:val="24"/>
          <w:szCs w:val="24"/>
        </w:rPr>
        <w:t xml:space="preserve"> fully</w:t>
      </w:r>
      <w:r w:rsidR="001F30AA">
        <w:rPr>
          <w:rFonts w:ascii="Times New Roman" w:eastAsia="Times New Roman" w:hAnsi="Times New Roman" w:cs="Times New Roman"/>
          <w:sz w:val="24"/>
          <w:szCs w:val="24"/>
        </w:rPr>
        <w:t xml:space="preserve"> account for the CRE</w:t>
      </w:r>
      <w:r w:rsidR="00AF21BE">
        <w:rPr>
          <w:rFonts w:ascii="Times New Roman" w:eastAsia="Times New Roman" w:hAnsi="Times New Roman" w:cs="Times New Roman"/>
          <w:sz w:val="24"/>
          <w:szCs w:val="24"/>
        </w:rPr>
        <w:t xml:space="preserve"> as few causal links have yet to</w:t>
      </w:r>
      <w:r w:rsidR="00E34CB1">
        <w:rPr>
          <w:rFonts w:ascii="Times New Roman" w:eastAsia="Times New Roman" w:hAnsi="Times New Roman" w:cs="Times New Roman"/>
          <w:sz w:val="24"/>
          <w:szCs w:val="24"/>
        </w:rPr>
        <w:t xml:space="preserve"> be established</w:t>
      </w:r>
      <w:r w:rsidR="001F30AA">
        <w:rPr>
          <w:rFonts w:ascii="Times New Roman" w:eastAsia="Times New Roman" w:hAnsi="Times New Roman" w:cs="Times New Roman"/>
          <w:sz w:val="24"/>
          <w:szCs w:val="24"/>
        </w:rPr>
        <w:t>.</w:t>
      </w:r>
      <w:r w:rsidR="003E2D32">
        <w:rPr>
          <w:rFonts w:ascii="Times New Roman" w:eastAsia="Times New Roman" w:hAnsi="Times New Roman" w:cs="Times New Roman"/>
          <w:sz w:val="24"/>
          <w:szCs w:val="24"/>
        </w:rPr>
        <w:t xml:space="preserve"> </w:t>
      </w:r>
    </w:p>
    <w:p w14:paraId="0000001D" w14:textId="5F041572"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Separately, </w:t>
      </w:r>
      <w:r>
        <w:rPr>
          <w:rFonts w:ascii="Times New Roman" w:eastAsia="Times New Roman" w:hAnsi="Times New Roman" w:cs="Times New Roman"/>
          <w:i/>
          <w:sz w:val="24"/>
          <w:szCs w:val="24"/>
        </w:rPr>
        <w:t>social categorization</w:t>
      </w:r>
      <w:r>
        <w:rPr>
          <w:rFonts w:ascii="Times New Roman" w:eastAsia="Times New Roman" w:hAnsi="Times New Roman" w:cs="Times New Roman"/>
          <w:sz w:val="24"/>
          <w:szCs w:val="24"/>
        </w:rPr>
        <w:t xml:space="preserve"> accounts </w:t>
      </w:r>
      <w:r w:rsidR="00705181">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propose that the CRE reflects inherent differences </w:t>
      </w:r>
      <w:r w:rsidR="00156836">
        <w:rPr>
          <w:rFonts w:ascii="Times New Roman" w:eastAsia="Times New Roman" w:hAnsi="Times New Roman" w:cs="Times New Roman"/>
          <w:sz w:val="24"/>
          <w:szCs w:val="24"/>
        </w:rPr>
        <w:t xml:space="preserve">in how </w:t>
      </w:r>
      <w:r>
        <w:rPr>
          <w:rFonts w:ascii="Times New Roman" w:eastAsia="Times New Roman" w:hAnsi="Times New Roman" w:cs="Times New Roman"/>
          <w:sz w:val="24"/>
          <w:szCs w:val="24"/>
        </w:rPr>
        <w:t xml:space="preserve">ingroup and outgroup </w:t>
      </w:r>
      <w:r w:rsidR="00156836">
        <w:rPr>
          <w:rFonts w:ascii="Times New Roman" w:eastAsia="Times New Roman" w:hAnsi="Times New Roman" w:cs="Times New Roman"/>
          <w:sz w:val="24"/>
          <w:szCs w:val="24"/>
        </w:rPr>
        <w:t>faces are processed</w:t>
      </w:r>
      <w:r>
        <w:rPr>
          <w:rFonts w:ascii="Times New Roman" w:eastAsia="Times New Roman" w:hAnsi="Times New Roman" w:cs="Times New Roman"/>
          <w:sz w:val="24"/>
          <w:szCs w:val="24"/>
        </w:rPr>
        <w:t xml:space="preserve">. </w:t>
      </w:r>
      <w:del w:id="96" w:author="Nick Maxwell" w:date="2025-05-15T16:18:00Z" w16du:dateUtc="2025-05-15T21:18:00Z">
        <w:r w:rsidDel="00CE32C9">
          <w:rPr>
            <w:rFonts w:ascii="Times New Roman" w:eastAsia="Times New Roman" w:hAnsi="Times New Roman" w:cs="Times New Roman"/>
            <w:sz w:val="24"/>
            <w:szCs w:val="24"/>
          </w:rPr>
          <w:delText>Importantly</w:delText>
        </w:r>
      </w:del>
      <w:ins w:id="97" w:author="Nick Maxwell" w:date="2025-05-15T16:18:00Z" w16du:dateUtc="2025-05-15T21:18:00Z">
        <w:r w:rsidR="00CE32C9">
          <w:rPr>
            <w:rFonts w:ascii="Times New Roman" w:eastAsia="Times New Roman" w:hAnsi="Times New Roman" w:cs="Times New Roman"/>
            <w:sz w:val="24"/>
            <w:szCs w:val="24"/>
          </w:rPr>
          <w:t>However</w:t>
        </w:r>
      </w:ins>
      <w:r>
        <w:rPr>
          <w:rFonts w:ascii="Times New Roman" w:eastAsia="Times New Roman" w:hAnsi="Times New Roman" w:cs="Times New Roman"/>
          <w:sz w:val="24"/>
          <w:szCs w:val="24"/>
        </w:rPr>
        <w:t xml:space="preserve">, </w:t>
      </w:r>
      <w:r w:rsidR="00705181">
        <w:rPr>
          <w:rFonts w:ascii="Times New Roman" w:eastAsia="Times New Roman" w:hAnsi="Times New Roman" w:cs="Times New Roman"/>
          <w:sz w:val="24"/>
          <w:szCs w:val="24"/>
        </w:rPr>
        <w:t xml:space="preserve">unlike social contact accounts, social categorization </w:t>
      </w:r>
      <w:r>
        <w:rPr>
          <w:rFonts w:ascii="Times New Roman" w:eastAsia="Times New Roman" w:hAnsi="Times New Roman" w:cs="Times New Roman"/>
          <w:sz w:val="24"/>
          <w:szCs w:val="24"/>
        </w:rPr>
        <w:t xml:space="preserve">accounts make no </w:t>
      </w:r>
      <w:r w:rsidR="00156836">
        <w:rPr>
          <w:rFonts w:ascii="Times New Roman" w:eastAsia="Times New Roman" w:hAnsi="Times New Roman" w:cs="Times New Roman"/>
          <w:sz w:val="24"/>
          <w:szCs w:val="24"/>
        </w:rPr>
        <w:t xml:space="preserve">specific </w:t>
      </w:r>
      <w:r>
        <w:rPr>
          <w:rFonts w:ascii="Times New Roman" w:eastAsia="Times New Roman" w:hAnsi="Times New Roman" w:cs="Times New Roman"/>
          <w:sz w:val="24"/>
          <w:szCs w:val="24"/>
        </w:rPr>
        <w:t xml:space="preserve">claims regarding </w:t>
      </w:r>
      <w:r w:rsidR="00063030">
        <w:rPr>
          <w:rFonts w:ascii="Times New Roman" w:eastAsia="Times New Roman" w:hAnsi="Times New Roman" w:cs="Times New Roman"/>
          <w:sz w:val="24"/>
          <w:szCs w:val="24"/>
        </w:rPr>
        <w:t xml:space="preserve">the role of </w:t>
      </w:r>
      <w:r>
        <w:rPr>
          <w:rFonts w:ascii="Times New Roman" w:eastAsia="Times New Roman" w:hAnsi="Times New Roman" w:cs="Times New Roman"/>
          <w:sz w:val="24"/>
          <w:szCs w:val="24"/>
        </w:rPr>
        <w:t xml:space="preserve">intergroup contact. Instead, </w:t>
      </w:r>
      <w:r w:rsidR="00705181">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accounts posit that since differences in facial structures provide highly salient markers of ethnic group membership, they can be readily used to categorize individuals as being ingroup or outgroup members (see Sporer, 2001). Based on these accounts, the CRE occurs because ingroup faces are inherently processed more individually, </w:t>
      </w:r>
      <w:r w:rsidR="00063030">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facilitat</w:t>
      </w:r>
      <w:r w:rsidR="00063030">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later recognition</w:t>
      </w:r>
      <w:r w:rsidR="00063030">
        <w:rPr>
          <w:rFonts w:ascii="Times New Roman" w:eastAsia="Times New Roman" w:hAnsi="Times New Roman" w:cs="Times New Roman"/>
          <w:sz w:val="24"/>
          <w:szCs w:val="24"/>
        </w:rPr>
        <w:t xml:space="preserve">. However, </w:t>
      </w:r>
      <w:r>
        <w:rPr>
          <w:rFonts w:ascii="Times New Roman" w:eastAsia="Times New Roman" w:hAnsi="Times New Roman" w:cs="Times New Roman"/>
          <w:sz w:val="24"/>
          <w:szCs w:val="24"/>
        </w:rPr>
        <w:t xml:space="preserve">outgroup faces are more likely to be encoded based on broad, category-defining features, which are less beneficial for later recognition (see Marsh, 2021). Previous work by Bernstein, Young, </w:t>
      </w:r>
      <w:r w:rsidR="00063030">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Hugenberg (2007) supports this account, as the authors </w:t>
      </w:r>
      <w:r w:rsidR="00063030">
        <w:rPr>
          <w:rFonts w:ascii="Times New Roman" w:eastAsia="Times New Roman" w:hAnsi="Times New Roman" w:cs="Times New Roman"/>
          <w:sz w:val="24"/>
          <w:szCs w:val="24"/>
        </w:rPr>
        <w:t>demonstrated</w:t>
      </w:r>
      <w:r>
        <w:rPr>
          <w:rFonts w:ascii="Times New Roman" w:eastAsia="Times New Roman" w:hAnsi="Times New Roman" w:cs="Times New Roman"/>
          <w:sz w:val="24"/>
          <w:szCs w:val="24"/>
        </w:rPr>
        <w:t xml:space="preserve"> that memorial benefits for ingroup faces persisted even after controlling for participants’ experience with target outgroup members. Additionally, findings from Meissner, Brigham, and Butz (2005) suggest that ingroup faces are more deeply encoded versus outgroup faces, as own-race faces showed both greater hit-rates (i.e., correct recognition) and fewer false-alarms (i.e., false recognition) versus other-race faces (see also Herzmann, Ogle, &amp; Curran, 2022).</w:t>
      </w:r>
    </w:p>
    <w:p w14:paraId="0000001E" w14:textId="3FEBE7CD" w:rsidR="003276EC" w:rsidRDefault="006E6B7C"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social categorization accounts propose that </w:t>
      </w:r>
      <w:ins w:id="98" w:author="Nick Maxwell" w:date="2025-05-29T14:11:00Z" w16du:dateUtc="2025-05-29T19:11:00Z">
        <w:r w:rsidR="008E26CB">
          <w:rPr>
            <w:rFonts w:ascii="Times New Roman" w:eastAsia="Times New Roman" w:hAnsi="Times New Roman" w:cs="Times New Roman"/>
            <w:sz w:val="24"/>
            <w:szCs w:val="24"/>
          </w:rPr>
          <w:t xml:space="preserve">the CRE is linked to </w:t>
        </w:r>
      </w:ins>
      <w:r>
        <w:rPr>
          <w:rFonts w:ascii="Times New Roman" w:eastAsia="Times New Roman" w:hAnsi="Times New Roman" w:cs="Times New Roman"/>
          <w:sz w:val="24"/>
          <w:szCs w:val="24"/>
        </w:rPr>
        <w:t>perceptions of salient features which can be used to identify ingroup members</w:t>
      </w:r>
      <w:del w:id="99" w:author="Nick Maxwell" w:date="2025-05-29T14:11:00Z" w16du:dateUtc="2025-05-29T19:11:00Z">
        <w:r w:rsidDel="008E26CB">
          <w:rPr>
            <w:rFonts w:ascii="Times New Roman" w:eastAsia="Times New Roman" w:hAnsi="Times New Roman" w:cs="Times New Roman"/>
            <w:sz w:val="24"/>
            <w:szCs w:val="24"/>
          </w:rPr>
          <w:delText xml:space="preserve"> drive the CRE</w:delText>
        </w:r>
      </w:del>
      <w:r>
        <w:rPr>
          <w:rFonts w:ascii="Times New Roman" w:eastAsia="Times New Roman" w:hAnsi="Times New Roman" w:cs="Times New Roman"/>
          <w:sz w:val="24"/>
          <w:szCs w:val="24"/>
        </w:rPr>
        <w:t>, o</w:t>
      </w:r>
      <w:r w:rsidR="00AF045D">
        <w:rPr>
          <w:rFonts w:ascii="Times New Roman" w:eastAsia="Times New Roman" w:hAnsi="Times New Roman" w:cs="Times New Roman"/>
          <w:sz w:val="24"/>
          <w:szCs w:val="24"/>
        </w:rPr>
        <w:t xml:space="preserve">ther studies have tested </w:t>
      </w:r>
      <w:r>
        <w:rPr>
          <w:rFonts w:ascii="Times New Roman" w:eastAsia="Times New Roman" w:hAnsi="Times New Roman" w:cs="Times New Roman"/>
          <w:sz w:val="24"/>
          <w:szCs w:val="24"/>
        </w:rPr>
        <w:t xml:space="preserve">this </w:t>
      </w:r>
      <w:r w:rsidR="00AF045D">
        <w:rPr>
          <w:rFonts w:ascii="Times New Roman" w:eastAsia="Times New Roman" w:hAnsi="Times New Roman" w:cs="Times New Roman"/>
          <w:sz w:val="24"/>
          <w:szCs w:val="24"/>
        </w:rPr>
        <w:t xml:space="preserve">account by </w:t>
      </w:r>
      <w:r>
        <w:rPr>
          <w:rFonts w:ascii="Times New Roman" w:eastAsia="Times New Roman" w:hAnsi="Times New Roman" w:cs="Times New Roman"/>
          <w:sz w:val="24"/>
          <w:szCs w:val="24"/>
        </w:rPr>
        <w:t xml:space="preserve">manipulating prototypicality. Commonly, these studies have </w:t>
      </w:r>
      <w:r w:rsidR="00AF045D">
        <w:rPr>
          <w:rFonts w:ascii="Times New Roman" w:eastAsia="Times New Roman" w:hAnsi="Times New Roman" w:cs="Times New Roman"/>
          <w:sz w:val="24"/>
          <w:szCs w:val="24"/>
        </w:rPr>
        <w:t>compar</w:t>
      </w:r>
      <w:r>
        <w:rPr>
          <w:rFonts w:ascii="Times New Roman" w:eastAsia="Times New Roman" w:hAnsi="Times New Roman" w:cs="Times New Roman"/>
          <w:sz w:val="24"/>
          <w:szCs w:val="24"/>
        </w:rPr>
        <w:t>ed</w:t>
      </w:r>
      <w:r w:rsidR="00AF045D">
        <w:rPr>
          <w:rFonts w:ascii="Times New Roman" w:eastAsia="Times New Roman" w:hAnsi="Times New Roman" w:cs="Times New Roman"/>
          <w:sz w:val="24"/>
          <w:szCs w:val="24"/>
        </w:rPr>
        <w:t xml:space="preserve"> participants’ memory for racially ambiguous faces (e.g., low-typicality faces) in which ethnic group membership is unclear. For example, Pauker, Weisbuch, Ambady, Sommers, and Ivcevic (2009) </w:t>
      </w:r>
      <w:r>
        <w:rPr>
          <w:rFonts w:ascii="Times New Roman" w:eastAsia="Times New Roman" w:hAnsi="Times New Roman" w:cs="Times New Roman"/>
          <w:sz w:val="24"/>
          <w:szCs w:val="24"/>
        </w:rPr>
        <w:lastRenderedPageBreak/>
        <w:t xml:space="preserve">tested </w:t>
      </w:r>
      <w:r w:rsidR="00AF045D">
        <w:rPr>
          <w:rFonts w:ascii="Times New Roman" w:eastAsia="Times New Roman" w:hAnsi="Times New Roman" w:cs="Times New Roman"/>
          <w:sz w:val="24"/>
          <w:szCs w:val="24"/>
        </w:rPr>
        <w:t xml:space="preserve">recognition </w:t>
      </w:r>
      <w:r>
        <w:rPr>
          <w:rFonts w:ascii="Times New Roman" w:eastAsia="Times New Roman" w:hAnsi="Times New Roman" w:cs="Times New Roman"/>
          <w:sz w:val="24"/>
          <w:szCs w:val="24"/>
        </w:rPr>
        <w:t xml:space="preserve">of </w:t>
      </w:r>
      <w:r w:rsidR="00AF045D">
        <w:rPr>
          <w:rFonts w:ascii="Times New Roman" w:eastAsia="Times New Roman" w:hAnsi="Times New Roman" w:cs="Times New Roman"/>
          <w:sz w:val="24"/>
          <w:szCs w:val="24"/>
        </w:rPr>
        <w:t xml:space="preserve">same, other-race, and racially ambiguous faces and found that memory costs for cross-race faces extended to racially ambiguous faces (Experiment 1). However, these costs were lessened when participants were explicitly instructed to encode racially ambiguous individuals as </w:t>
      </w:r>
      <w:r w:rsidR="00063030">
        <w:rPr>
          <w:rFonts w:ascii="Times New Roman" w:eastAsia="Times New Roman" w:hAnsi="Times New Roman" w:cs="Times New Roman"/>
          <w:sz w:val="24"/>
          <w:szCs w:val="24"/>
        </w:rPr>
        <w:t>belong</w:t>
      </w:r>
      <w:r w:rsidR="00156836">
        <w:rPr>
          <w:rFonts w:ascii="Times New Roman" w:eastAsia="Times New Roman" w:hAnsi="Times New Roman" w:cs="Times New Roman"/>
          <w:sz w:val="24"/>
          <w:szCs w:val="24"/>
        </w:rPr>
        <w:t>ing</w:t>
      </w:r>
      <w:r w:rsidR="00063030">
        <w:rPr>
          <w:rFonts w:ascii="Times New Roman" w:eastAsia="Times New Roman" w:hAnsi="Times New Roman" w:cs="Times New Roman"/>
          <w:sz w:val="24"/>
          <w:szCs w:val="24"/>
        </w:rPr>
        <w:t xml:space="preserve"> to one’s</w:t>
      </w:r>
      <w:r w:rsidR="00AF045D">
        <w:rPr>
          <w:rFonts w:ascii="Times New Roman" w:eastAsia="Times New Roman" w:hAnsi="Times New Roman" w:cs="Times New Roman"/>
          <w:sz w:val="24"/>
          <w:szCs w:val="24"/>
        </w:rPr>
        <w:t xml:space="preserve"> ingroup (Experiment 2), providing additional support for a social categorization account. More recently, Marsh (2021) found that while the CRE extends to racially ambiguous faces, this effect was often moderated by participants’</w:t>
      </w:r>
      <w:r w:rsidR="00156836">
        <w:rPr>
          <w:rFonts w:ascii="Times New Roman" w:eastAsia="Times New Roman" w:hAnsi="Times New Roman" w:cs="Times New Roman"/>
          <w:sz w:val="24"/>
          <w:szCs w:val="24"/>
        </w:rPr>
        <w:t xml:space="preserve"> own</w:t>
      </w:r>
      <w:r w:rsidR="00AF045D">
        <w:rPr>
          <w:rFonts w:ascii="Times New Roman" w:eastAsia="Times New Roman" w:hAnsi="Times New Roman" w:cs="Times New Roman"/>
          <w:sz w:val="24"/>
          <w:szCs w:val="24"/>
        </w:rPr>
        <w:t xml:space="preserve"> race. Furthermore, priming ambiguous faces as belonging to a specific ethnic group differentially moderated the CRE for various participant</w:t>
      </w:r>
      <w:r>
        <w:rPr>
          <w:rFonts w:ascii="Times New Roman" w:eastAsia="Times New Roman" w:hAnsi="Times New Roman" w:cs="Times New Roman"/>
          <w:sz w:val="24"/>
          <w:szCs w:val="24"/>
        </w:rPr>
        <w:t xml:space="preserve"> groups</w:t>
      </w:r>
      <w:r w:rsidR="00AF045D">
        <w:rPr>
          <w:rFonts w:ascii="Times New Roman" w:eastAsia="Times New Roman" w:hAnsi="Times New Roman" w:cs="Times New Roman"/>
          <w:sz w:val="24"/>
          <w:szCs w:val="24"/>
        </w:rPr>
        <w:t xml:space="preserve">. </w:t>
      </w:r>
      <w:r w:rsidR="009552A7">
        <w:rPr>
          <w:rFonts w:ascii="Times New Roman" w:eastAsia="Times New Roman" w:hAnsi="Times New Roman" w:cs="Times New Roman"/>
          <w:sz w:val="24"/>
          <w:szCs w:val="24"/>
        </w:rPr>
        <w:t>Thus, w</w:t>
      </w:r>
      <w:r w:rsidR="00AF045D">
        <w:rPr>
          <w:rFonts w:ascii="Times New Roman" w:eastAsia="Times New Roman" w:hAnsi="Times New Roman" w:cs="Times New Roman"/>
          <w:sz w:val="24"/>
          <w:szCs w:val="24"/>
        </w:rPr>
        <w:t xml:space="preserve">hile the CRE has been extended to racially ambiguous faces, both the demographic characteristics of the participants and the perceived </w:t>
      </w:r>
      <w:r>
        <w:rPr>
          <w:rFonts w:ascii="Times New Roman" w:eastAsia="Times New Roman" w:hAnsi="Times New Roman" w:cs="Times New Roman"/>
          <w:sz w:val="24"/>
          <w:szCs w:val="24"/>
        </w:rPr>
        <w:t xml:space="preserve">ethnicity </w:t>
      </w:r>
      <w:r w:rsidR="00AF045D">
        <w:rPr>
          <w:rFonts w:ascii="Times New Roman" w:eastAsia="Times New Roman" w:hAnsi="Times New Roman" w:cs="Times New Roman"/>
          <w:sz w:val="24"/>
          <w:szCs w:val="24"/>
        </w:rPr>
        <w:t xml:space="preserve">of the target face can </w:t>
      </w:r>
      <w:commentRangeStart w:id="100"/>
      <w:r w:rsidR="00AF045D">
        <w:rPr>
          <w:rFonts w:ascii="Times New Roman" w:eastAsia="Times New Roman" w:hAnsi="Times New Roman" w:cs="Times New Roman"/>
          <w:sz w:val="24"/>
          <w:szCs w:val="24"/>
        </w:rPr>
        <w:t>influence the CRE.</w:t>
      </w:r>
      <w:commentRangeEnd w:id="100"/>
      <w:r w:rsidR="00FC6A63">
        <w:rPr>
          <w:rStyle w:val="CommentReference"/>
        </w:rPr>
        <w:commentReference w:id="100"/>
      </w:r>
    </w:p>
    <w:p w14:paraId="0000001F"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Cross-Race Effect and Judgments of Learning</w:t>
      </w:r>
    </w:p>
    <w:p w14:paraId="00000020" w14:textId="2C9DC43C" w:rsidR="003276EC" w:rsidRDefault="00AF045D" w:rsidP="00235C8B">
      <w:pPr>
        <w:spacing w:after="0" w:line="480" w:lineRule="auto"/>
        <w:ind w:firstLine="720"/>
        <w:rPr>
          <w:rFonts w:ascii="Times New Roman" w:eastAsia="Times New Roman" w:hAnsi="Times New Roman" w:cs="Times New Roman"/>
          <w:sz w:val="24"/>
          <w:szCs w:val="24"/>
        </w:rPr>
      </w:pPr>
      <w:commentRangeStart w:id="101"/>
      <w:del w:id="102" w:author="Nick Maxwell" w:date="2025-05-14T11:53:00Z" w16du:dateUtc="2025-05-14T16:53:00Z">
        <w:r w:rsidDel="0036059C">
          <w:rPr>
            <w:rFonts w:ascii="Times New Roman" w:eastAsia="Times New Roman" w:hAnsi="Times New Roman" w:cs="Times New Roman"/>
            <w:sz w:val="24"/>
            <w:szCs w:val="24"/>
          </w:rPr>
          <w:delText xml:space="preserve">While </w:delText>
        </w:r>
      </w:del>
      <w:ins w:id="103" w:author="Nick Maxwell" w:date="2025-05-14T11:53:00Z" w16du:dateUtc="2025-05-14T16:53:00Z">
        <w:r w:rsidR="0036059C">
          <w:rPr>
            <w:rFonts w:ascii="Times New Roman" w:eastAsia="Times New Roman" w:hAnsi="Times New Roman" w:cs="Times New Roman"/>
            <w:sz w:val="24"/>
            <w:szCs w:val="24"/>
          </w:rPr>
          <w:t>As noted above</w:t>
        </w:r>
      </w:ins>
      <w:commentRangeEnd w:id="101"/>
      <w:ins w:id="104" w:author="Nick Maxwell" w:date="2025-05-29T13:55:00Z" w16du:dateUtc="2025-05-29T18:55:00Z">
        <w:r w:rsidR="00270581">
          <w:rPr>
            <w:rStyle w:val="CommentReference"/>
          </w:rPr>
          <w:commentReference w:id="101"/>
        </w:r>
      </w:ins>
      <w:ins w:id="105" w:author="Nick Maxwell" w:date="2025-05-14T11:53:00Z" w16du:dateUtc="2025-05-14T16:53:00Z">
        <w:r w:rsidR="0036059C">
          <w:rPr>
            <w:rFonts w:ascii="Times New Roman" w:eastAsia="Times New Roman" w:hAnsi="Times New Roman" w:cs="Times New Roman"/>
            <w:sz w:val="24"/>
            <w:szCs w:val="24"/>
          </w:rPr>
          <w:t xml:space="preserve">, </w:t>
        </w:r>
      </w:ins>
      <w:ins w:id="106" w:author="Nick Maxwell" w:date="2025-05-15T11:00:00Z" w16du:dateUtc="2025-05-15T16:00:00Z">
        <w:r w:rsidR="00656FE3">
          <w:rPr>
            <w:rFonts w:ascii="Times New Roman" w:eastAsia="Times New Roman" w:hAnsi="Times New Roman" w:cs="Times New Roman"/>
            <w:sz w:val="24"/>
            <w:szCs w:val="24"/>
          </w:rPr>
          <w:t xml:space="preserve">there </w:t>
        </w:r>
      </w:ins>
      <w:ins w:id="107" w:author="Nick Maxwell" w:date="2025-05-15T16:27:00Z" w16du:dateUtc="2025-05-15T21:27:00Z">
        <w:r w:rsidR="002F3BCE">
          <w:rPr>
            <w:rFonts w:ascii="Times New Roman" w:eastAsia="Times New Roman" w:hAnsi="Times New Roman" w:cs="Times New Roman"/>
            <w:sz w:val="24"/>
            <w:szCs w:val="24"/>
          </w:rPr>
          <w:t xml:space="preserve">has been extensive </w:t>
        </w:r>
      </w:ins>
      <w:del w:id="108" w:author="Nick Maxwell" w:date="2025-05-15T10:43:00Z" w16du:dateUtc="2025-05-15T15:43:00Z">
        <w:r w:rsidDel="002F4F33">
          <w:rPr>
            <w:rFonts w:ascii="Times New Roman" w:eastAsia="Times New Roman" w:hAnsi="Times New Roman" w:cs="Times New Roman"/>
            <w:sz w:val="24"/>
            <w:szCs w:val="24"/>
          </w:rPr>
          <w:delText xml:space="preserve">previous research has </w:delText>
        </w:r>
      </w:del>
      <w:del w:id="109" w:author="Nick Maxwell" w:date="2025-05-14T11:53:00Z" w16du:dateUtc="2025-05-14T16:53:00Z">
        <w:r w:rsidDel="0036059C">
          <w:rPr>
            <w:rFonts w:ascii="Times New Roman" w:eastAsia="Times New Roman" w:hAnsi="Times New Roman" w:cs="Times New Roman"/>
            <w:sz w:val="24"/>
            <w:szCs w:val="24"/>
          </w:rPr>
          <w:delText xml:space="preserve">often </w:delText>
        </w:r>
      </w:del>
      <w:ins w:id="110" w:author="Nick Maxwell" w:date="2025-05-15T10:43:00Z" w16du:dateUtc="2025-05-15T15:43:00Z">
        <w:r w:rsidR="002F4F33">
          <w:rPr>
            <w:rFonts w:ascii="Times New Roman" w:eastAsia="Times New Roman" w:hAnsi="Times New Roman" w:cs="Times New Roman"/>
            <w:sz w:val="24"/>
            <w:szCs w:val="24"/>
          </w:rPr>
          <w:t>research</w:t>
        </w:r>
      </w:ins>
      <w:ins w:id="111" w:author="Nick Maxwell" w:date="2025-05-14T11:53:00Z" w16du:dateUtc="2025-05-14T16:53:00Z">
        <w:r w:rsidR="0036059C">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focused on explaining the CRE’s specific memory patterns</w:t>
      </w:r>
      <w:ins w:id="112" w:author="Nick Maxwell" w:date="2025-05-14T11:53:00Z" w16du:dateUtc="2025-05-14T16:53:00Z">
        <w:r w:rsidR="0036059C">
          <w:rPr>
            <w:rFonts w:ascii="Times New Roman" w:eastAsia="Times New Roman" w:hAnsi="Times New Roman" w:cs="Times New Roman"/>
            <w:sz w:val="24"/>
            <w:szCs w:val="24"/>
          </w:rPr>
          <w:t xml:space="preserve">. However, </w:t>
        </w:r>
      </w:ins>
      <w:del w:id="113" w:author="Nick Maxwell" w:date="2025-05-14T11:53:00Z" w16du:dateUtc="2025-05-14T16:53:00Z">
        <w:r w:rsidDel="0036059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other work has </w:t>
      </w:r>
      <w:ins w:id="114" w:author="Nick Maxwell" w:date="2025-05-15T10:43:00Z" w16du:dateUtc="2025-05-15T15:43:00Z">
        <w:r w:rsidR="002F4F33">
          <w:rPr>
            <w:rFonts w:ascii="Times New Roman" w:eastAsia="Times New Roman" w:hAnsi="Times New Roman" w:cs="Times New Roman"/>
            <w:sz w:val="24"/>
            <w:szCs w:val="24"/>
          </w:rPr>
          <w:t>begun to explore</w:t>
        </w:r>
      </w:ins>
      <w:del w:id="115" w:author="Nick Maxwell" w:date="2025-05-15T10:43:00Z" w16du:dateUtc="2025-05-15T15:43:00Z">
        <w:r w:rsidDel="002F4F33">
          <w:rPr>
            <w:rFonts w:ascii="Times New Roman" w:eastAsia="Times New Roman" w:hAnsi="Times New Roman" w:cs="Times New Roman"/>
            <w:sz w:val="24"/>
            <w:szCs w:val="24"/>
          </w:rPr>
          <w:delText>explored</w:delText>
        </w:r>
      </w:del>
      <w:r>
        <w:rPr>
          <w:rFonts w:ascii="Times New Roman" w:eastAsia="Times New Roman" w:hAnsi="Times New Roman" w:cs="Times New Roman"/>
          <w:sz w:val="24"/>
          <w:szCs w:val="24"/>
        </w:rPr>
        <w:t xml:space="preserve"> whether metacognitive processes are </w:t>
      </w:r>
      <w:ins w:id="116" w:author="Nick Maxwell" w:date="2025-05-15T10:44:00Z" w16du:dateUtc="2025-05-15T15:44:00Z">
        <w:r w:rsidR="002F4F33">
          <w:rPr>
            <w:rFonts w:ascii="Times New Roman" w:eastAsia="Times New Roman" w:hAnsi="Times New Roman" w:cs="Times New Roman"/>
            <w:sz w:val="24"/>
            <w:szCs w:val="24"/>
          </w:rPr>
          <w:t xml:space="preserve">also </w:t>
        </w:r>
      </w:ins>
      <w:del w:id="117" w:author="Nick Maxwell" w:date="2025-05-15T10:43:00Z" w16du:dateUtc="2025-05-15T15:43:00Z">
        <w:r w:rsidDel="002F4F33">
          <w:rPr>
            <w:rFonts w:ascii="Times New Roman" w:eastAsia="Times New Roman" w:hAnsi="Times New Roman" w:cs="Times New Roman"/>
            <w:sz w:val="24"/>
            <w:szCs w:val="24"/>
          </w:rPr>
          <w:delText xml:space="preserve">similarly </w:delText>
        </w:r>
      </w:del>
      <w:r>
        <w:rPr>
          <w:rFonts w:ascii="Times New Roman" w:eastAsia="Times New Roman" w:hAnsi="Times New Roman" w:cs="Times New Roman"/>
          <w:sz w:val="24"/>
          <w:szCs w:val="24"/>
        </w:rPr>
        <w:t xml:space="preserve">sensitive to </w:t>
      </w:r>
      <w:del w:id="118" w:author="Nick Maxwell" w:date="2025-05-15T16:27:00Z" w16du:dateUtc="2025-05-15T21:27:00Z">
        <w:r w:rsidDel="002F3BCE">
          <w:rPr>
            <w:rFonts w:ascii="Times New Roman" w:eastAsia="Times New Roman" w:hAnsi="Times New Roman" w:cs="Times New Roman"/>
            <w:sz w:val="24"/>
            <w:szCs w:val="24"/>
          </w:rPr>
          <w:delText>this effect</w:delText>
        </w:r>
      </w:del>
      <w:ins w:id="119" w:author="Nick Maxwell" w:date="2025-05-15T16:27:00Z" w16du:dateUtc="2025-05-15T21:27:00Z">
        <w:r w:rsidR="002F3BCE">
          <w:rPr>
            <w:rFonts w:ascii="Times New Roman" w:eastAsia="Times New Roman" w:hAnsi="Times New Roman" w:cs="Times New Roman"/>
            <w:sz w:val="24"/>
            <w:szCs w:val="24"/>
          </w:rPr>
          <w:t>the CRE</w:t>
        </w:r>
      </w:ins>
      <w:r>
        <w:rPr>
          <w:rFonts w:ascii="Times New Roman" w:eastAsia="Times New Roman" w:hAnsi="Times New Roman" w:cs="Times New Roman"/>
          <w:sz w:val="24"/>
          <w:szCs w:val="24"/>
        </w:rPr>
        <w:t xml:space="preserve">. Metacognition refers to individuals’ awareness of their cognitions and is generally studied in terms of monitoring (i.e., assessing one’s learning </w:t>
      </w:r>
      <w:r w:rsidR="00A86723">
        <w:rPr>
          <w:rFonts w:ascii="Times New Roman" w:eastAsia="Times New Roman" w:hAnsi="Times New Roman" w:cs="Times New Roman"/>
          <w:sz w:val="24"/>
          <w:szCs w:val="24"/>
        </w:rPr>
        <w:t>or knowledge</w:t>
      </w:r>
      <w:r>
        <w:rPr>
          <w:rFonts w:ascii="Times New Roman" w:eastAsia="Times New Roman" w:hAnsi="Times New Roman" w:cs="Times New Roman"/>
          <w:sz w:val="24"/>
          <w:szCs w:val="24"/>
        </w:rPr>
        <w:t xml:space="preserve">) and control (i.e., </w:t>
      </w:r>
      <w:r w:rsidR="00A86723">
        <w:rPr>
          <w:rFonts w:ascii="Times New Roman" w:eastAsia="Times New Roman" w:hAnsi="Times New Roman" w:cs="Times New Roman"/>
          <w:sz w:val="24"/>
          <w:szCs w:val="24"/>
        </w:rPr>
        <w:t>regulating one’s behavior</w:t>
      </w:r>
      <w:r>
        <w:rPr>
          <w:rFonts w:ascii="Times New Roman" w:eastAsia="Times New Roman" w:hAnsi="Times New Roman" w:cs="Times New Roman"/>
          <w:sz w:val="24"/>
          <w:szCs w:val="24"/>
        </w:rPr>
        <w:t>; see Nelson &amp; Narens, 1990</w:t>
      </w:r>
      <w:r w:rsidR="00156836">
        <w:rPr>
          <w:rFonts w:ascii="Times New Roman" w:eastAsia="Times New Roman" w:hAnsi="Times New Roman" w:cs="Times New Roman"/>
          <w:sz w:val="24"/>
          <w:szCs w:val="24"/>
        </w:rPr>
        <w:t xml:space="preserve">; </w:t>
      </w:r>
      <w:r w:rsidR="00156836" w:rsidRPr="00F07B3A">
        <w:rPr>
          <w:rFonts w:ascii="Times New Roman" w:eastAsia="Times New Roman" w:hAnsi="Times New Roman" w:cs="Times New Roman"/>
          <w:sz w:val="24"/>
          <w:szCs w:val="24"/>
        </w:rPr>
        <w:t>Schwartz &amp; Metcalf, 2017, for</w:t>
      </w:r>
      <w:r w:rsidR="00156836">
        <w:rPr>
          <w:rFonts w:ascii="Times New Roman" w:eastAsia="Times New Roman" w:hAnsi="Times New Roman" w:cs="Times New Roman"/>
          <w:sz w:val="24"/>
          <w:szCs w:val="24"/>
        </w:rPr>
        <w:t xml:space="preserve"> reviews</w:t>
      </w:r>
      <w:r>
        <w:rPr>
          <w:rFonts w:ascii="Times New Roman" w:eastAsia="Times New Roman" w:hAnsi="Times New Roman" w:cs="Times New Roman"/>
          <w:sz w:val="24"/>
          <w:szCs w:val="24"/>
        </w:rPr>
        <w:t xml:space="preserve">). To investigate these processes, researchers </w:t>
      </w:r>
      <w:del w:id="120" w:author="Nick Maxwell" w:date="2025-05-15T10:44:00Z" w16du:dateUtc="2025-05-15T15:44:00Z">
        <w:r w:rsidDel="002F4F33">
          <w:rPr>
            <w:rFonts w:ascii="Times New Roman" w:eastAsia="Times New Roman" w:hAnsi="Times New Roman" w:cs="Times New Roman"/>
            <w:sz w:val="24"/>
            <w:szCs w:val="24"/>
          </w:rPr>
          <w:delText xml:space="preserve">commonly </w:delText>
        </w:r>
      </w:del>
      <w:r>
        <w:rPr>
          <w:rFonts w:ascii="Times New Roman" w:eastAsia="Times New Roman" w:hAnsi="Times New Roman" w:cs="Times New Roman"/>
          <w:sz w:val="24"/>
          <w:szCs w:val="24"/>
        </w:rPr>
        <w:t xml:space="preserve">have individuals judge various aspects of the learning process. Several </w:t>
      </w:r>
      <w:del w:id="121" w:author="Nick Maxwell" w:date="2025-05-14T12:04:00Z" w16du:dateUtc="2025-05-14T17:04:00Z">
        <w:r w:rsidDel="00C863C7">
          <w:rPr>
            <w:rFonts w:ascii="Times New Roman" w:eastAsia="Times New Roman" w:hAnsi="Times New Roman" w:cs="Times New Roman"/>
            <w:sz w:val="24"/>
            <w:szCs w:val="24"/>
          </w:rPr>
          <w:delText xml:space="preserve">types of </w:delText>
        </w:r>
      </w:del>
      <w:r>
        <w:rPr>
          <w:rFonts w:ascii="Times New Roman" w:eastAsia="Times New Roman" w:hAnsi="Times New Roman" w:cs="Times New Roman"/>
          <w:sz w:val="24"/>
          <w:szCs w:val="24"/>
        </w:rPr>
        <w:t xml:space="preserve">metacognitive judgment tasks have been developed, which differ based on the point in the learning process </w:t>
      </w:r>
      <w:r w:rsidR="00EB278F">
        <w:rPr>
          <w:rFonts w:ascii="Times New Roman" w:eastAsia="Times New Roman" w:hAnsi="Times New Roman" w:cs="Times New Roman"/>
          <w:sz w:val="24"/>
          <w:szCs w:val="24"/>
        </w:rPr>
        <w:t xml:space="preserve">in which </w:t>
      </w:r>
      <w:r>
        <w:rPr>
          <w:rFonts w:ascii="Times New Roman" w:eastAsia="Times New Roman" w:hAnsi="Times New Roman" w:cs="Times New Roman"/>
          <w:sz w:val="24"/>
          <w:szCs w:val="24"/>
        </w:rPr>
        <w:t xml:space="preserve">they are elicited and/or the specific </w:t>
      </w:r>
      <w:r w:rsidR="00EB278F">
        <w:rPr>
          <w:rFonts w:ascii="Times New Roman" w:eastAsia="Times New Roman" w:hAnsi="Times New Roman" w:cs="Times New Roman"/>
          <w:sz w:val="24"/>
          <w:szCs w:val="24"/>
        </w:rPr>
        <w:t xml:space="preserve">metacognitive </w:t>
      </w:r>
      <w:r>
        <w:rPr>
          <w:rFonts w:ascii="Times New Roman" w:eastAsia="Times New Roman" w:hAnsi="Times New Roman" w:cs="Times New Roman"/>
          <w:sz w:val="24"/>
          <w:szCs w:val="24"/>
        </w:rPr>
        <w:t xml:space="preserve">process they </w:t>
      </w:r>
      <w:r w:rsidR="00EB278F">
        <w:rPr>
          <w:rFonts w:ascii="Times New Roman" w:eastAsia="Times New Roman" w:hAnsi="Times New Roman" w:cs="Times New Roman"/>
          <w:sz w:val="24"/>
          <w:szCs w:val="24"/>
        </w:rPr>
        <w:t>are designed to assess</w:t>
      </w:r>
      <w:r>
        <w:rPr>
          <w:rFonts w:ascii="Times New Roman" w:eastAsia="Times New Roman" w:hAnsi="Times New Roman" w:cs="Times New Roman"/>
          <w:sz w:val="24"/>
          <w:szCs w:val="24"/>
        </w:rPr>
        <w:t xml:space="preserve"> (see Rhodes, 2016). </w:t>
      </w:r>
      <w:del w:id="122" w:author="Nick Maxwell" w:date="2025-05-15T10:44:00Z" w16du:dateUtc="2025-05-15T15:44:00Z">
        <w:r w:rsidDel="00914CA9">
          <w:rPr>
            <w:rFonts w:ascii="Times New Roman" w:eastAsia="Times New Roman" w:hAnsi="Times New Roman" w:cs="Times New Roman"/>
            <w:sz w:val="24"/>
            <w:szCs w:val="24"/>
          </w:rPr>
          <w:delText xml:space="preserve">For example, </w:delText>
        </w:r>
      </w:del>
      <w:ins w:id="123" w:author="Nick Maxwell" w:date="2025-05-15T10:44:00Z" w16du:dateUtc="2025-05-15T15:44:00Z">
        <w:r w:rsidR="00914CA9">
          <w:rPr>
            <w:rFonts w:ascii="Times New Roman" w:eastAsia="Times New Roman" w:hAnsi="Times New Roman" w:cs="Times New Roman"/>
            <w:sz w:val="24"/>
            <w:szCs w:val="24"/>
          </w:rPr>
          <w:t>M</w:t>
        </w:r>
      </w:ins>
      <w:del w:id="124" w:author="Nick Maxwell" w:date="2025-05-15T10:44:00Z" w16du:dateUtc="2025-05-15T15:44:00Z">
        <w:r w:rsidDel="00914CA9">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etacognitive judgments can be elicited at encoding (i.e., prospective judgments) to assess predictions of future memory performance (e.g., Judgments of Learning; JOLs; Arbuckle &amp; Cuddy, 1969; Koriat, 1997; see Rhodes &amp; Tauber, 2011). Prospective judgments can be </w:t>
      </w:r>
      <w:r>
        <w:rPr>
          <w:rFonts w:ascii="Times New Roman" w:eastAsia="Times New Roman" w:hAnsi="Times New Roman" w:cs="Times New Roman"/>
          <w:sz w:val="24"/>
          <w:szCs w:val="24"/>
        </w:rPr>
        <w:lastRenderedPageBreak/>
        <w:t xml:space="preserve">contrasted with retrospective judgments, which are provided at retrieval and involve participants reflecting on specific aspects of their in-the-moment experiences at test (e.g., retrospective confidence judgments; Mitchum &amp; Kelley, 2010; Robey Dougherty, &amp; Buttaccio, 2017). </w:t>
      </w:r>
    </w:p>
    <w:p w14:paraId="7F78D949" w14:textId="5A65C26B" w:rsidR="00FD4465" w:rsidRPr="00FD4465" w:rsidRDefault="00AF045D" w:rsidP="00D04062">
      <w:pPr>
        <w:spacing w:after="0" w:line="480" w:lineRule="auto"/>
        <w:ind w:firstLine="720"/>
        <w:rPr>
          <w:ins w:id="125" w:author="Nick Maxwell" w:date="2025-05-14T14:44:00Z" w16du:dateUtc="2025-05-14T19:4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CRE has important implications for eyewitness memory, previous studies </w:t>
      </w:r>
      <w:r w:rsidR="009A1DD0">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metacognitive judgments within this context have</w:t>
      </w:r>
      <w:ins w:id="126" w:author="Nick Maxwell" w:date="2025-05-15T16:28:00Z" w16du:dateUtc="2025-05-15T21:28:00Z">
        <w:r w:rsidR="007860EF">
          <w:rPr>
            <w:rFonts w:ascii="Times New Roman" w:eastAsia="Times New Roman" w:hAnsi="Times New Roman" w:cs="Times New Roman"/>
            <w:sz w:val="24"/>
            <w:szCs w:val="24"/>
          </w:rPr>
          <w:t xml:space="preserve"> </w:t>
        </w:r>
      </w:ins>
      <w:del w:id="127" w:author="Nick Maxwell" w:date="2025-05-15T16:28:00Z" w16du:dateUtc="2025-05-15T21:28:00Z">
        <w:r w:rsidDel="007860EF">
          <w:rPr>
            <w:rFonts w:ascii="Times New Roman" w:eastAsia="Times New Roman" w:hAnsi="Times New Roman" w:cs="Times New Roman"/>
            <w:sz w:val="24"/>
            <w:szCs w:val="24"/>
          </w:rPr>
          <w:delText xml:space="preserve"> </w:delText>
        </w:r>
      </w:del>
      <w:del w:id="128" w:author="Nick Maxwell" w:date="2025-05-14T12:07:00Z" w16du:dateUtc="2025-05-14T17:07:00Z">
        <w:r w:rsidDel="00CE1EB2">
          <w:rPr>
            <w:rFonts w:ascii="Times New Roman" w:eastAsia="Times New Roman" w:hAnsi="Times New Roman" w:cs="Times New Roman"/>
            <w:sz w:val="24"/>
            <w:szCs w:val="24"/>
          </w:rPr>
          <w:delText xml:space="preserve">focused </w:delText>
        </w:r>
      </w:del>
      <w:ins w:id="129" w:author="Nick Maxwell" w:date="2025-05-15T16:28:00Z" w16du:dateUtc="2025-05-15T21:28:00Z">
        <w:r w:rsidR="007860EF">
          <w:rPr>
            <w:rFonts w:ascii="Times New Roman" w:eastAsia="Times New Roman" w:hAnsi="Times New Roman" w:cs="Times New Roman"/>
            <w:sz w:val="24"/>
            <w:szCs w:val="24"/>
          </w:rPr>
          <w:t>primarily</w:t>
        </w:r>
      </w:ins>
      <w:del w:id="130" w:author="Nick Maxwell" w:date="2025-05-15T16:28:00Z" w16du:dateUtc="2025-05-15T21:28:00Z">
        <w:r w:rsidDel="007860EF">
          <w:rPr>
            <w:rFonts w:ascii="Times New Roman" w:eastAsia="Times New Roman" w:hAnsi="Times New Roman" w:cs="Times New Roman"/>
            <w:sz w:val="24"/>
            <w:szCs w:val="24"/>
          </w:rPr>
          <w:delText>extensively</w:delText>
        </w:r>
      </w:del>
      <w:r>
        <w:rPr>
          <w:rFonts w:ascii="Times New Roman" w:eastAsia="Times New Roman" w:hAnsi="Times New Roman" w:cs="Times New Roman"/>
          <w:sz w:val="24"/>
          <w:szCs w:val="24"/>
        </w:rPr>
        <w:t xml:space="preserve"> </w:t>
      </w:r>
      <w:ins w:id="131" w:author="Nick Maxwell" w:date="2025-05-14T12:07:00Z" w16du:dateUtc="2025-05-14T17:07:00Z">
        <w:r w:rsidR="00CE1EB2">
          <w:rPr>
            <w:rFonts w:ascii="Times New Roman" w:eastAsia="Times New Roman" w:hAnsi="Times New Roman" w:cs="Times New Roman"/>
            <w:sz w:val="24"/>
            <w:szCs w:val="24"/>
          </w:rPr>
          <w:t xml:space="preserve">focused </w:t>
        </w:r>
      </w:ins>
      <w:r>
        <w:rPr>
          <w:rFonts w:ascii="Times New Roman" w:eastAsia="Times New Roman" w:hAnsi="Times New Roman" w:cs="Times New Roman"/>
          <w:sz w:val="24"/>
          <w:szCs w:val="24"/>
        </w:rPr>
        <w:t xml:space="preserve">on the relationship between </w:t>
      </w:r>
      <w:del w:id="132" w:author="Nick Maxwell" w:date="2025-05-15T10:45:00Z" w16du:dateUtc="2025-05-15T15:45:00Z">
        <w:r w:rsidDel="00914CA9">
          <w:rPr>
            <w:rFonts w:ascii="Times New Roman" w:eastAsia="Times New Roman" w:hAnsi="Times New Roman" w:cs="Times New Roman"/>
            <w:sz w:val="24"/>
            <w:szCs w:val="24"/>
          </w:rPr>
          <w:delText xml:space="preserve">correct </w:delText>
        </w:r>
      </w:del>
      <w:r>
        <w:rPr>
          <w:rFonts w:ascii="Times New Roman" w:eastAsia="Times New Roman" w:hAnsi="Times New Roman" w:cs="Times New Roman"/>
          <w:sz w:val="24"/>
          <w:szCs w:val="24"/>
        </w:rPr>
        <w:t xml:space="preserve">recognition and retrospective confidence </w:t>
      </w:r>
      <w:r w:rsidR="00EB278F">
        <w:rPr>
          <w:rFonts w:ascii="Times New Roman" w:eastAsia="Times New Roman" w:hAnsi="Times New Roman" w:cs="Times New Roman"/>
          <w:sz w:val="24"/>
          <w:szCs w:val="24"/>
        </w:rPr>
        <w:t xml:space="preserve">ratings </w:t>
      </w:r>
      <w:r>
        <w:rPr>
          <w:rFonts w:ascii="Times New Roman" w:eastAsia="Times New Roman" w:hAnsi="Times New Roman" w:cs="Times New Roman"/>
          <w:sz w:val="24"/>
          <w:szCs w:val="24"/>
        </w:rPr>
        <w:t xml:space="preserve">(e.g., Corenblum &amp; Meissner, 2006; Dodson &amp; Dobolyi, 2016; Horry &amp; Wright, 2008; Nguyen, Pezdeck, &amp; Wixted, 2017). As a result, </w:t>
      </w:r>
      <w:del w:id="133" w:author="Nick Maxwell" w:date="2025-05-15T16:28:00Z" w16du:dateUtc="2025-05-15T21:28:00Z">
        <w:r w:rsidDel="007860EF">
          <w:rPr>
            <w:rFonts w:ascii="Times New Roman" w:eastAsia="Times New Roman" w:hAnsi="Times New Roman" w:cs="Times New Roman"/>
            <w:sz w:val="24"/>
            <w:szCs w:val="24"/>
          </w:rPr>
          <w:delText xml:space="preserve">comparatively </w:delText>
        </w:r>
      </w:del>
      <w:r>
        <w:rPr>
          <w:rFonts w:ascii="Times New Roman" w:eastAsia="Times New Roman" w:hAnsi="Times New Roman" w:cs="Times New Roman"/>
          <w:sz w:val="24"/>
          <w:szCs w:val="24"/>
        </w:rPr>
        <w:t xml:space="preserve">fewer studies have </w:t>
      </w:r>
      <w:del w:id="134" w:author="Nick Maxwell" w:date="2025-05-14T14:26:00Z" w16du:dateUtc="2025-05-14T19:26:00Z">
        <w:r w:rsidDel="00C767BF">
          <w:rPr>
            <w:rFonts w:ascii="Times New Roman" w:eastAsia="Times New Roman" w:hAnsi="Times New Roman" w:cs="Times New Roman"/>
            <w:sz w:val="24"/>
            <w:szCs w:val="24"/>
          </w:rPr>
          <w:delText>used prospective judgment tasks to assess encoding-based processes underlying the CRE</w:delText>
        </w:r>
      </w:del>
      <w:ins w:id="135" w:author="Nick Maxwell" w:date="2025-05-14T14:26:00Z" w16du:dateUtc="2025-05-14T19:26:00Z">
        <w:r w:rsidR="00C767BF">
          <w:rPr>
            <w:rFonts w:ascii="Times New Roman" w:eastAsia="Times New Roman" w:hAnsi="Times New Roman" w:cs="Times New Roman"/>
            <w:sz w:val="24"/>
            <w:szCs w:val="24"/>
          </w:rPr>
          <w:t>used pr</w:t>
        </w:r>
      </w:ins>
      <w:ins w:id="136" w:author="Nick Maxwell" w:date="2025-05-14T14:27:00Z" w16du:dateUtc="2025-05-14T19:27:00Z">
        <w:r w:rsidR="00C767BF">
          <w:rPr>
            <w:rFonts w:ascii="Times New Roman" w:eastAsia="Times New Roman" w:hAnsi="Times New Roman" w:cs="Times New Roman"/>
            <w:sz w:val="24"/>
            <w:szCs w:val="24"/>
          </w:rPr>
          <w:t xml:space="preserve">ospective judgments like JOLs to explore whether participants are aware of </w:t>
        </w:r>
      </w:ins>
      <w:ins w:id="137" w:author="Nick Maxwell" w:date="2025-05-15T10:45:00Z" w16du:dateUtc="2025-05-15T15:45:00Z">
        <w:r w:rsidR="00D04062">
          <w:rPr>
            <w:rFonts w:ascii="Times New Roman" w:eastAsia="Times New Roman" w:hAnsi="Times New Roman" w:cs="Times New Roman"/>
            <w:sz w:val="24"/>
            <w:szCs w:val="24"/>
          </w:rPr>
          <w:t>the CRE at encoding</w:t>
        </w:r>
      </w:ins>
      <w:ins w:id="138" w:author="Nick Maxwell" w:date="2025-05-16T10:04:00Z" w16du:dateUtc="2025-05-16T15:04:00Z">
        <w:r w:rsidR="000B1D8B">
          <w:rPr>
            <w:rFonts w:ascii="Times New Roman" w:eastAsia="Times New Roman" w:hAnsi="Times New Roman" w:cs="Times New Roman"/>
            <w:sz w:val="24"/>
            <w:szCs w:val="24"/>
          </w:rPr>
          <w:t>, often by assessing changes in JOL accuracy</w:t>
        </w:r>
      </w:ins>
      <w:ins w:id="139" w:author="Nick Maxwell" w:date="2025-05-15T10:49:00Z" w16du:dateUtc="2025-05-15T15:49:00Z">
        <w:r w:rsidR="00D04062">
          <w:rPr>
            <w:rFonts w:ascii="Times New Roman" w:eastAsia="Times New Roman" w:hAnsi="Times New Roman" w:cs="Times New Roman"/>
            <w:sz w:val="24"/>
            <w:szCs w:val="24"/>
          </w:rPr>
          <w:t xml:space="preserve"> (e.g., Hourihan</w:t>
        </w:r>
      </w:ins>
      <w:ins w:id="140" w:author="Nick Maxwell" w:date="2025-05-15T10:50:00Z" w16du:dateUtc="2025-05-15T15:50:00Z">
        <w:r w:rsidR="00D04062">
          <w:rPr>
            <w:rFonts w:ascii="Times New Roman" w:eastAsia="Times New Roman" w:hAnsi="Times New Roman" w:cs="Times New Roman"/>
            <w:sz w:val="24"/>
            <w:szCs w:val="24"/>
          </w:rPr>
          <w:t>, Benjamin, &amp; Lui, 2012; Palma, Vieira, Cruz, &amp; Mata, 2024</w:t>
        </w:r>
      </w:ins>
      <w:ins w:id="141" w:author="Nick Maxwell" w:date="2025-05-15T16:32:00Z" w16du:dateUtc="2025-05-15T21:32:00Z">
        <w:r w:rsidR="00530DA6">
          <w:rPr>
            <w:rFonts w:ascii="Times New Roman" w:eastAsia="Times New Roman" w:hAnsi="Times New Roman" w:cs="Times New Roman"/>
            <w:sz w:val="24"/>
            <w:szCs w:val="24"/>
          </w:rPr>
          <w:t>; Rhodes, Sitzman, &amp; Tauber, 2013</w:t>
        </w:r>
      </w:ins>
      <w:ins w:id="142" w:author="Nick Maxwell" w:date="2025-05-15T10:50:00Z" w16du:dateUtc="2025-05-15T15:50:00Z">
        <w:r w:rsidR="00D04062">
          <w:rPr>
            <w:rFonts w:ascii="Times New Roman" w:eastAsia="Times New Roman" w:hAnsi="Times New Roman" w:cs="Times New Roman"/>
            <w:sz w:val="24"/>
            <w:szCs w:val="24"/>
          </w:rPr>
          <w:t>)</w:t>
        </w:r>
      </w:ins>
      <w:ins w:id="143" w:author="Nick Maxwell" w:date="2025-05-15T16:29:00Z" w16du:dateUtc="2025-05-15T21:29:00Z">
        <w:r w:rsidR="00530DA6">
          <w:rPr>
            <w:rFonts w:ascii="Times New Roman" w:eastAsia="Times New Roman" w:hAnsi="Times New Roman" w:cs="Times New Roman"/>
            <w:sz w:val="24"/>
            <w:szCs w:val="24"/>
          </w:rPr>
          <w:t xml:space="preserve">. </w:t>
        </w:r>
      </w:ins>
      <w:ins w:id="144" w:author="Nick Maxwell" w:date="2025-05-29T13:56:00Z" w16du:dateUtc="2025-05-29T18:56:00Z">
        <w:r w:rsidR="00270581">
          <w:rPr>
            <w:rFonts w:ascii="Times New Roman" w:eastAsia="Times New Roman" w:hAnsi="Times New Roman" w:cs="Times New Roman"/>
            <w:sz w:val="24"/>
            <w:szCs w:val="24"/>
          </w:rPr>
          <w:t>These</w:t>
        </w:r>
      </w:ins>
      <w:del w:id="145" w:author="Nick Maxwell" w:date="2025-05-15T16:29:00Z" w16du:dateUtc="2025-05-15T21:29:00Z">
        <w:r w:rsidDel="00530DA6">
          <w:rPr>
            <w:rFonts w:ascii="Times New Roman" w:eastAsia="Times New Roman" w:hAnsi="Times New Roman" w:cs="Times New Roman"/>
            <w:sz w:val="24"/>
            <w:szCs w:val="24"/>
          </w:rPr>
          <w:delText>.</w:delText>
        </w:r>
      </w:del>
      <w:del w:id="146" w:author="Nick Maxwell" w:date="2025-05-14T14:27:00Z" w16du:dateUtc="2025-05-14T19:27:00Z">
        <w:r w:rsidDel="00C767BF">
          <w:rPr>
            <w:rFonts w:ascii="Times New Roman" w:eastAsia="Times New Roman" w:hAnsi="Times New Roman" w:cs="Times New Roman"/>
            <w:sz w:val="24"/>
            <w:szCs w:val="24"/>
          </w:rPr>
          <w:delText xml:space="preserve"> </w:delText>
        </w:r>
      </w:del>
      <w:ins w:id="147" w:author="Nick Maxwell" w:date="2025-05-15T10:53:00Z" w16du:dateUtc="2025-05-15T15:53:00Z">
        <w:r w:rsidR="00D04062">
          <w:rPr>
            <w:rFonts w:ascii="Times New Roman" w:eastAsia="Times New Roman" w:hAnsi="Times New Roman" w:cs="Times New Roman"/>
            <w:sz w:val="24"/>
            <w:szCs w:val="24"/>
          </w:rPr>
          <w:t xml:space="preserve"> studies have</w:t>
        </w:r>
      </w:ins>
      <w:ins w:id="148" w:author="Nick Maxwell" w:date="2025-05-29T13:56:00Z" w16du:dateUtc="2025-05-29T18:56:00Z">
        <w:r w:rsidR="00270581">
          <w:rPr>
            <w:rFonts w:ascii="Times New Roman" w:eastAsia="Times New Roman" w:hAnsi="Times New Roman" w:cs="Times New Roman"/>
            <w:sz w:val="24"/>
            <w:szCs w:val="24"/>
          </w:rPr>
          <w:t xml:space="preserve"> also</w:t>
        </w:r>
      </w:ins>
      <w:ins w:id="149" w:author="Nick Maxwell" w:date="2025-05-15T10:53:00Z" w16du:dateUtc="2025-05-15T15:53:00Z">
        <w:r w:rsidR="00D04062">
          <w:rPr>
            <w:rFonts w:ascii="Times New Roman" w:eastAsia="Times New Roman" w:hAnsi="Times New Roman" w:cs="Times New Roman"/>
            <w:sz w:val="24"/>
            <w:szCs w:val="24"/>
          </w:rPr>
          <w:t xml:space="preserve"> </w:t>
        </w:r>
      </w:ins>
      <w:ins w:id="150" w:author="Nick Maxwell" w:date="2025-05-15T16:30:00Z" w16du:dateUtc="2025-05-15T21:30:00Z">
        <w:r w:rsidR="00530DA6">
          <w:rPr>
            <w:rFonts w:ascii="Times New Roman" w:eastAsia="Times New Roman" w:hAnsi="Times New Roman" w:cs="Times New Roman"/>
            <w:sz w:val="24"/>
            <w:szCs w:val="24"/>
          </w:rPr>
          <w:t xml:space="preserve">differed in the level of JOL accuracy they have </w:t>
        </w:r>
      </w:ins>
      <w:ins w:id="151" w:author="Nick Maxwell" w:date="2025-05-15T10:53:00Z" w16du:dateUtc="2025-05-15T15:53:00Z">
        <w:r w:rsidR="00D04062">
          <w:rPr>
            <w:rFonts w:ascii="Times New Roman" w:eastAsia="Times New Roman" w:hAnsi="Times New Roman" w:cs="Times New Roman"/>
            <w:sz w:val="24"/>
            <w:szCs w:val="24"/>
          </w:rPr>
          <w:t>explored</w:t>
        </w:r>
      </w:ins>
      <w:ins w:id="152" w:author="Nick Maxwell" w:date="2025-05-15T16:30:00Z" w16du:dateUtc="2025-05-15T21:30:00Z">
        <w:r w:rsidR="00530DA6">
          <w:rPr>
            <w:rFonts w:ascii="Times New Roman" w:eastAsia="Times New Roman" w:hAnsi="Times New Roman" w:cs="Times New Roman"/>
            <w:sz w:val="24"/>
            <w:szCs w:val="24"/>
          </w:rPr>
          <w:t>. For examp</w:t>
        </w:r>
      </w:ins>
      <w:ins w:id="153" w:author="Nick Maxwell" w:date="2025-05-15T16:31:00Z" w16du:dateUtc="2025-05-15T21:31:00Z">
        <w:r w:rsidR="00530DA6">
          <w:rPr>
            <w:rFonts w:ascii="Times New Roman" w:eastAsia="Times New Roman" w:hAnsi="Times New Roman" w:cs="Times New Roman"/>
            <w:sz w:val="24"/>
            <w:szCs w:val="24"/>
          </w:rPr>
          <w:t xml:space="preserve">le, Hourihan et al. (2012) assessed the CRE on </w:t>
        </w:r>
        <w:r w:rsidR="00530DA6" w:rsidRPr="00530DA6">
          <w:rPr>
            <w:rFonts w:ascii="Times New Roman" w:eastAsia="Times New Roman" w:hAnsi="Times New Roman" w:cs="Times New Roman"/>
            <w:i/>
            <w:iCs/>
            <w:sz w:val="24"/>
            <w:szCs w:val="24"/>
            <w:rPrChange w:id="154" w:author="Nick Maxwell" w:date="2025-05-15T16:31:00Z" w16du:dateUtc="2025-05-15T21:31:00Z">
              <w:rPr>
                <w:rFonts w:ascii="Times New Roman" w:eastAsia="Times New Roman" w:hAnsi="Times New Roman" w:cs="Times New Roman"/>
                <w:sz w:val="24"/>
                <w:szCs w:val="24"/>
              </w:rPr>
            </w:rPrChange>
          </w:rPr>
          <w:t>r</w:t>
        </w:r>
      </w:ins>
      <w:ins w:id="155" w:author="Nick Maxwell" w:date="2025-05-14T14:44:00Z" w16du:dateUtc="2025-05-14T19:44:00Z">
        <w:r w:rsidR="00FD4465" w:rsidRPr="00530DA6">
          <w:rPr>
            <w:rFonts w:ascii="Times New Roman" w:eastAsia="Times New Roman" w:hAnsi="Times New Roman" w:cs="Times New Roman"/>
            <w:i/>
            <w:iCs/>
            <w:sz w:val="24"/>
            <w:szCs w:val="24"/>
            <w:rPrChange w:id="156" w:author="Nick Maxwell" w:date="2025-05-15T16:31:00Z" w16du:dateUtc="2025-05-15T21:31:00Z">
              <w:rPr>
                <w:rFonts w:ascii="Times New Roman" w:eastAsia="Times New Roman" w:hAnsi="Times New Roman" w:cs="Times New Roman"/>
                <w:sz w:val="24"/>
                <w:szCs w:val="24"/>
              </w:rPr>
            </w:rPrChange>
          </w:rPr>
          <w:t>elative accuracy</w:t>
        </w:r>
      </w:ins>
      <w:ins w:id="157" w:author="Nick Maxwell" w:date="2025-05-15T16:31:00Z" w16du:dateUtc="2025-05-15T21:31:00Z">
        <w:r w:rsidR="00530DA6">
          <w:rPr>
            <w:rFonts w:ascii="Times New Roman" w:eastAsia="Times New Roman" w:hAnsi="Times New Roman" w:cs="Times New Roman"/>
            <w:sz w:val="24"/>
            <w:szCs w:val="24"/>
          </w:rPr>
          <w:t>, which</w:t>
        </w:r>
      </w:ins>
      <w:ins w:id="158" w:author="Nick Maxwell" w:date="2025-05-14T14:44:00Z" w16du:dateUtc="2025-05-14T19:44:00Z">
        <w:r w:rsidR="00FD4465">
          <w:rPr>
            <w:rFonts w:ascii="Times New Roman" w:eastAsia="Times New Roman" w:hAnsi="Times New Roman" w:cs="Times New Roman"/>
            <w:sz w:val="24"/>
            <w:szCs w:val="24"/>
          </w:rPr>
          <w:t xml:space="preserve"> </w:t>
        </w:r>
      </w:ins>
      <w:ins w:id="159" w:author="Nick Maxwell" w:date="2025-05-14T14:45:00Z" w16du:dateUtc="2025-05-14T19:45:00Z">
        <w:r w:rsidR="00FD4465">
          <w:rPr>
            <w:rFonts w:ascii="Times New Roman" w:eastAsia="Times New Roman" w:hAnsi="Times New Roman" w:cs="Times New Roman"/>
            <w:sz w:val="24"/>
            <w:szCs w:val="24"/>
          </w:rPr>
          <w:t xml:space="preserve">refers to the extent to which JOLs can correctly distinguish between remembered and non-remembered items and is commonly measured </w:t>
        </w:r>
      </w:ins>
      <w:ins w:id="160" w:author="Nick Maxwell" w:date="2025-05-14T14:46:00Z" w16du:dateUtc="2025-05-14T19:46:00Z">
        <w:r w:rsidR="00FD4465">
          <w:rPr>
            <w:rFonts w:ascii="Times New Roman" w:eastAsia="Times New Roman" w:hAnsi="Times New Roman" w:cs="Times New Roman"/>
            <w:sz w:val="24"/>
            <w:szCs w:val="24"/>
          </w:rPr>
          <w:t>using</w:t>
        </w:r>
      </w:ins>
      <w:ins w:id="161" w:author="Nick Maxwell" w:date="2025-05-14T14:45:00Z" w16du:dateUtc="2025-05-14T19:45:00Z">
        <w:r w:rsidR="00FD4465">
          <w:rPr>
            <w:rFonts w:ascii="Times New Roman" w:eastAsia="Times New Roman" w:hAnsi="Times New Roman" w:cs="Times New Roman"/>
            <w:sz w:val="24"/>
            <w:szCs w:val="24"/>
          </w:rPr>
          <w:t xml:space="preserve"> </w:t>
        </w:r>
      </w:ins>
      <w:ins w:id="162" w:author="Nick Maxwell" w:date="2025-05-14T14:46:00Z" w16du:dateUtc="2025-05-14T19:46:00Z">
        <w:r w:rsidR="00FD4465">
          <w:rPr>
            <w:rFonts w:ascii="Times New Roman" w:eastAsia="Times New Roman" w:hAnsi="Times New Roman" w:cs="Times New Roman"/>
            <w:sz w:val="24"/>
            <w:szCs w:val="24"/>
          </w:rPr>
          <w:t>Goodman</w:t>
        </w:r>
      </w:ins>
      <w:ins w:id="163" w:author="Nick Maxwell" w:date="2025-05-14T14:45:00Z" w16du:dateUtc="2025-05-14T19:45:00Z">
        <w:r w:rsidR="00FD4465">
          <w:rPr>
            <w:rFonts w:ascii="Times New Roman" w:eastAsia="Times New Roman" w:hAnsi="Times New Roman" w:cs="Times New Roman"/>
            <w:sz w:val="24"/>
            <w:szCs w:val="24"/>
          </w:rPr>
          <w:t>-Kruskal</w:t>
        </w:r>
      </w:ins>
      <w:ins w:id="164" w:author="Nick Maxwell" w:date="2025-05-14T14:46:00Z" w16du:dateUtc="2025-05-14T19:46:00Z">
        <w:r w:rsidR="00FD4465">
          <w:rPr>
            <w:rFonts w:ascii="Times New Roman" w:eastAsia="Times New Roman" w:hAnsi="Times New Roman" w:cs="Times New Roman"/>
            <w:sz w:val="24"/>
            <w:szCs w:val="24"/>
          </w:rPr>
          <w:t xml:space="preserve"> gamma correlations (</w:t>
        </w:r>
        <w:r w:rsidR="00FD4465" w:rsidRPr="00FD4465">
          <w:rPr>
            <w:rFonts w:ascii="Times New Roman" w:eastAsia="Times New Roman" w:hAnsi="Times New Roman" w:cs="Times New Roman"/>
            <w:i/>
            <w:iCs/>
            <w:sz w:val="24"/>
            <w:szCs w:val="24"/>
            <w:rPrChange w:id="165" w:author="Nick Maxwell" w:date="2025-05-14T14:46:00Z" w16du:dateUtc="2025-05-14T19:46:00Z">
              <w:rPr>
                <w:rFonts w:ascii="Times New Roman" w:eastAsia="Times New Roman" w:hAnsi="Times New Roman" w:cs="Times New Roman"/>
                <w:sz w:val="24"/>
                <w:szCs w:val="24"/>
              </w:rPr>
            </w:rPrChange>
          </w:rPr>
          <w:t>G</w:t>
        </w:r>
      </w:ins>
      <w:ins w:id="166" w:author="Nick Maxwell" w:date="2025-05-15T10:54:00Z" w16du:dateUtc="2025-05-15T15:54:00Z">
        <w:r w:rsidR="00E9645C">
          <w:rPr>
            <w:rFonts w:ascii="Times New Roman" w:eastAsia="Times New Roman" w:hAnsi="Times New Roman" w:cs="Times New Roman"/>
            <w:sz w:val="24"/>
            <w:szCs w:val="24"/>
          </w:rPr>
          <w:t xml:space="preserve">; </w:t>
        </w:r>
        <w:r w:rsidR="00E9645C" w:rsidRPr="00E9645C">
          <w:rPr>
            <w:rFonts w:ascii="Times New Roman" w:eastAsia="Times New Roman" w:hAnsi="Times New Roman" w:cs="Times New Roman"/>
            <w:sz w:val="24"/>
            <w:szCs w:val="24"/>
          </w:rPr>
          <w:t>Goodman &amp; Kruskal, 1954</w:t>
        </w:r>
      </w:ins>
      <w:ins w:id="167" w:author="Nick Maxwell" w:date="2025-05-14T14:46:00Z" w16du:dateUtc="2025-05-14T19:46:00Z">
        <w:r w:rsidR="00FD4465">
          <w:rPr>
            <w:rFonts w:ascii="Times New Roman" w:eastAsia="Times New Roman" w:hAnsi="Times New Roman" w:cs="Times New Roman"/>
            <w:sz w:val="24"/>
            <w:szCs w:val="24"/>
          </w:rPr>
          <w:t xml:space="preserve">). In contrast, </w:t>
        </w:r>
      </w:ins>
      <w:ins w:id="168" w:author="Nick Maxwell" w:date="2025-05-15T16:32:00Z" w16du:dateUtc="2025-05-15T21:32:00Z">
        <w:r w:rsidR="00530DA6">
          <w:rPr>
            <w:rFonts w:ascii="Times New Roman" w:eastAsia="Times New Roman" w:hAnsi="Times New Roman" w:cs="Times New Roman"/>
            <w:sz w:val="24"/>
            <w:szCs w:val="24"/>
          </w:rPr>
          <w:t xml:space="preserve">other work has emphasized </w:t>
        </w:r>
      </w:ins>
      <w:ins w:id="169" w:author="Nick Maxwell" w:date="2025-05-14T14:46:00Z" w16du:dateUtc="2025-05-14T19:46:00Z">
        <w:r w:rsidR="00FD4465" w:rsidRPr="00530DA6">
          <w:rPr>
            <w:rFonts w:ascii="Times New Roman" w:eastAsia="Times New Roman" w:hAnsi="Times New Roman" w:cs="Times New Roman"/>
            <w:i/>
            <w:iCs/>
            <w:sz w:val="24"/>
            <w:szCs w:val="24"/>
            <w:rPrChange w:id="170" w:author="Nick Maxwell" w:date="2025-05-15T16:33:00Z" w16du:dateUtc="2025-05-15T21:33:00Z">
              <w:rPr>
                <w:rFonts w:ascii="Times New Roman" w:eastAsia="Times New Roman" w:hAnsi="Times New Roman" w:cs="Times New Roman"/>
                <w:sz w:val="24"/>
                <w:szCs w:val="24"/>
              </w:rPr>
            </w:rPrChange>
          </w:rPr>
          <w:t>absolute accuracy</w:t>
        </w:r>
        <w:r w:rsidR="00FD4465">
          <w:rPr>
            <w:rFonts w:ascii="Times New Roman" w:eastAsia="Times New Roman" w:hAnsi="Times New Roman" w:cs="Times New Roman"/>
            <w:sz w:val="24"/>
            <w:szCs w:val="24"/>
          </w:rPr>
          <w:t xml:space="preserve"> </w:t>
        </w:r>
      </w:ins>
      <w:ins w:id="171" w:author="Nick Maxwell" w:date="2025-05-15T16:33:00Z" w16du:dateUtc="2025-05-15T21:33:00Z">
        <w:r w:rsidR="00530DA6">
          <w:rPr>
            <w:rFonts w:ascii="Times New Roman" w:eastAsia="Times New Roman" w:hAnsi="Times New Roman" w:cs="Times New Roman"/>
            <w:sz w:val="24"/>
            <w:szCs w:val="24"/>
          </w:rPr>
          <w:t xml:space="preserve">(e.g., Rhodes et al., 20130, which </w:t>
        </w:r>
      </w:ins>
      <w:ins w:id="172" w:author="Nick Maxwell" w:date="2025-05-14T14:47:00Z" w16du:dateUtc="2025-05-14T19:47:00Z">
        <w:r w:rsidR="006F7CFF">
          <w:rPr>
            <w:rFonts w:ascii="Times New Roman" w:eastAsia="Times New Roman" w:hAnsi="Times New Roman" w:cs="Times New Roman"/>
            <w:sz w:val="24"/>
            <w:szCs w:val="24"/>
          </w:rPr>
          <w:t xml:space="preserve">refers to </w:t>
        </w:r>
      </w:ins>
      <w:ins w:id="173" w:author="Nick Maxwell" w:date="2025-05-14T14:48:00Z" w16du:dateUtc="2025-05-14T19:48:00Z">
        <w:r w:rsidR="006F7CFF">
          <w:rPr>
            <w:rFonts w:ascii="Times New Roman" w:eastAsia="Times New Roman" w:hAnsi="Times New Roman" w:cs="Times New Roman"/>
            <w:sz w:val="24"/>
            <w:szCs w:val="24"/>
          </w:rPr>
          <w:t xml:space="preserve">the overall </w:t>
        </w:r>
      </w:ins>
      <w:ins w:id="174" w:author="Nick Maxwell" w:date="2025-05-15T16:33:00Z" w16du:dateUtc="2025-05-15T21:33:00Z">
        <w:r w:rsidR="00530DA6">
          <w:rPr>
            <w:rFonts w:ascii="Times New Roman" w:eastAsia="Times New Roman" w:hAnsi="Times New Roman" w:cs="Times New Roman"/>
            <w:sz w:val="24"/>
            <w:szCs w:val="24"/>
          </w:rPr>
          <w:t>correspondence</w:t>
        </w:r>
      </w:ins>
      <w:ins w:id="175" w:author="Nick Maxwell" w:date="2025-05-14T14:48:00Z" w16du:dateUtc="2025-05-14T19:48:00Z">
        <w:r w:rsidR="006F7CFF">
          <w:rPr>
            <w:rFonts w:ascii="Times New Roman" w:eastAsia="Times New Roman" w:hAnsi="Times New Roman" w:cs="Times New Roman"/>
            <w:sz w:val="24"/>
            <w:szCs w:val="24"/>
          </w:rPr>
          <w:t xml:space="preserve"> between JOLs and memory and can be assessed through mean analyses (i.e., comparisons of mean memory and mean JOLs) or visualized via calibration plots.</w:t>
        </w:r>
      </w:ins>
      <w:ins w:id="176" w:author="Nick Maxwell" w:date="2025-05-15T10:55:00Z" w16du:dateUtc="2025-05-15T15:55:00Z">
        <w:r w:rsidR="00656FE3">
          <w:rPr>
            <w:rFonts w:ascii="Times New Roman" w:eastAsia="Times New Roman" w:hAnsi="Times New Roman" w:cs="Times New Roman"/>
            <w:sz w:val="24"/>
            <w:szCs w:val="24"/>
          </w:rPr>
          <w:t xml:space="preserve"> </w:t>
        </w:r>
      </w:ins>
      <w:ins w:id="177" w:author="Nick Maxwell" w:date="2025-05-15T16:33:00Z" w16du:dateUtc="2025-05-15T21:33:00Z">
        <w:r w:rsidR="00530DA6">
          <w:rPr>
            <w:rFonts w:ascii="Times New Roman" w:eastAsia="Times New Roman" w:hAnsi="Times New Roman" w:cs="Times New Roman"/>
            <w:sz w:val="24"/>
            <w:szCs w:val="24"/>
          </w:rPr>
          <w:t>B</w:t>
        </w:r>
      </w:ins>
      <w:ins w:id="178" w:author="Nick Maxwell" w:date="2025-05-15T10:55:00Z" w16du:dateUtc="2025-05-15T15:55:00Z">
        <w:r w:rsidR="00656FE3">
          <w:rPr>
            <w:rFonts w:ascii="Times New Roman" w:eastAsia="Times New Roman" w:hAnsi="Times New Roman" w:cs="Times New Roman"/>
            <w:sz w:val="24"/>
            <w:szCs w:val="24"/>
          </w:rPr>
          <w:t xml:space="preserve">oth accuracy types </w:t>
        </w:r>
      </w:ins>
      <w:ins w:id="179" w:author="Nick Maxwell" w:date="2025-05-15T10:56:00Z" w16du:dateUtc="2025-05-15T15:56:00Z">
        <w:r w:rsidR="00656FE3">
          <w:rPr>
            <w:rFonts w:ascii="Times New Roman" w:eastAsia="Times New Roman" w:hAnsi="Times New Roman" w:cs="Times New Roman"/>
            <w:sz w:val="24"/>
            <w:szCs w:val="24"/>
          </w:rPr>
          <w:t>are independent</w:t>
        </w:r>
      </w:ins>
      <w:ins w:id="180" w:author="Nick Maxwell" w:date="2025-05-15T16:33:00Z" w16du:dateUtc="2025-05-15T21:33:00Z">
        <w:r w:rsidR="00530DA6">
          <w:rPr>
            <w:rFonts w:ascii="Times New Roman" w:eastAsia="Times New Roman" w:hAnsi="Times New Roman" w:cs="Times New Roman"/>
            <w:sz w:val="24"/>
            <w:szCs w:val="24"/>
          </w:rPr>
          <w:t xml:space="preserve"> </w:t>
        </w:r>
      </w:ins>
      <w:ins w:id="181" w:author="Nick Maxwell" w:date="2025-05-15T16:34:00Z" w16du:dateUtc="2025-05-15T21:34:00Z">
        <w:r w:rsidR="00530DA6">
          <w:rPr>
            <w:rFonts w:ascii="Times New Roman" w:eastAsia="Times New Roman" w:hAnsi="Times New Roman" w:cs="Times New Roman"/>
            <w:sz w:val="24"/>
            <w:szCs w:val="24"/>
          </w:rPr>
          <w:t>and thus may have differing levels of sensitivity to the CRE.</w:t>
        </w:r>
      </w:ins>
      <w:ins w:id="182" w:author="Nick Maxwell" w:date="2025-05-15T10:56:00Z" w16du:dateUtc="2025-05-15T15:56:00Z">
        <w:r w:rsidR="00656FE3">
          <w:rPr>
            <w:rFonts w:ascii="Times New Roman" w:eastAsia="Times New Roman" w:hAnsi="Times New Roman" w:cs="Times New Roman"/>
            <w:sz w:val="24"/>
            <w:szCs w:val="24"/>
          </w:rPr>
          <w:t xml:space="preserve"> </w:t>
        </w:r>
      </w:ins>
    </w:p>
    <w:p w14:paraId="73991F73" w14:textId="555C7847" w:rsidR="00FD4465" w:rsidRDefault="009F3474" w:rsidP="00235C8B">
      <w:pPr>
        <w:spacing w:after="0" w:line="480" w:lineRule="auto"/>
        <w:ind w:firstLine="720"/>
        <w:rPr>
          <w:ins w:id="183" w:author="Nick Maxwell" w:date="2025-05-14T14:56:00Z" w16du:dateUtc="2025-05-14T19:56:00Z"/>
          <w:rFonts w:ascii="Times New Roman" w:eastAsia="Times New Roman" w:hAnsi="Times New Roman" w:cs="Times New Roman"/>
          <w:sz w:val="24"/>
          <w:szCs w:val="24"/>
        </w:rPr>
      </w:pPr>
      <w:ins w:id="184" w:author="Nick Maxwell" w:date="2025-05-15T16:34:00Z" w16du:dateUtc="2025-05-15T21:34:00Z">
        <w:r>
          <w:rPr>
            <w:rFonts w:ascii="Times New Roman" w:eastAsia="Times New Roman" w:hAnsi="Times New Roman" w:cs="Times New Roman"/>
            <w:sz w:val="24"/>
            <w:szCs w:val="24"/>
          </w:rPr>
          <w:t>Overall,</w:t>
        </w:r>
      </w:ins>
      <w:ins w:id="185" w:author="Nick Maxwell" w:date="2025-05-16T10:05:00Z" w16du:dateUtc="2025-05-16T15:05:00Z">
        <w:r w:rsidR="0046448D">
          <w:rPr>
            <w:rFonts w:ascii="Times New Roman" w:eastAsia="Times New Roman" w:hAnsi="Times New Roman" w:cs="Times New Roman"/>
            <w:sz w:val="24"/>
            <w:szCs w:val="24"/>
          </w:rPr>
          <w:t xml:space="preserve"> previous studies </w:t>
        </w:r>
      </w:ins>
      <w:ins w:id="186" w:author="Nick Maxwell" w:date="2025-05-14T14:51:00Z" w16du:dateUtc="2025-05-14T19:51:00Z">
        <w:r w:rsidR="006F7CFF">
          <w:rPr>
            <w:rFonts w:ascii="Times New Roman" w:eastAsia="Times New Roman" w:hAnsi="Times New Roman" w:cs="Times New Roman"/>
            <w:sz w:val="24"/>
            <w:szCs w:val="24"/>
          </w:rPr>
          <w:t xml:space="preserve">have found inconsistent </w:t>
        </w:r>
      </w:ins>
      <w:ins w:id="187" w:author="Nick Maxwell" w:date="2025-05-14T14:52:00Z" w16du:dateUtc="2025-05-14T19:52:00Z">
        <w:r w:rsidR="006F7CFF">
          <w:rPr>
            <w:rFonts w:ascii="Times New Roman" w:eastAsia="Times New Roman" w:hAnsi="Times New Roman" w:cs="Times New Roman"/>
            <w:sz w:val="24"/>
            <w:szCs w:val="24"/>
          </w:rPr>
          <w:t xml:space="preserve">results </w:t>
        </w:r>
      </w:ins>
      <w:ins w:id="188" w:author="Nick Maxwell" w:date="2025-05-15T16:34:00Z" w16du:dateUtc="2025-05-15T21:34:00Z">
        <w:r>
          <w:rPr>
            <w:rFonts w:ascii="Times New Roman" w:eastAsia="Times New Roman" w:hAnsi="Times New Roman" w:cs="Times New Roman"/>
            <w:sz w:val="24"/>
            <w:szCs w:val="24"/>
          </w:rPr>
          <w:t xml:space="preserve">across both </w:t>
        </w:r>
      </w:ins>
      <w:ins w:id="189" w:author="Nick Maxwell" w:date="2025-05-29T13:57:00Z" w16du:dateUtc="2025-05-29T18:57:00Z">
        <w:r w:rsidR="00270581">
          <w:rPr>
            <w:rFonts w:ascii="Times New Roman" w:eastAsia="Times New Roman" w:hAnsi="Times New Roman" w:cs="Times New Roman"/>
            <w:sz w:val="24"/>
            <w:szCs w:val="24"/>
          </w:rPr>
          <w:t>levels</w:t>
        </w:r>
      </w:ins>
      <w:ins w:id="190" w:author="Nick Maxwell" w:date="2025-05-15T16:34:00Z" w16du:dateUtc="2025-05-15T21:34:00Z">
        <w:r>
          <w:rPr>
            <w:rFonts w:ascii="Times New Roman" w:eastAsia="Times New Roman" w:hAnsi="Times New Roman" w:cs="Times New Roman"/>
            <w:sz w:val="24"/>
            <w:szCs w:val="24"/>
          </w:rPr>
          <w:t xml:space="preserve"> of JOL accuracy</w:t>
        </w:r>
      </w:ins>
      <w:ins w:id="191" w:author="Nick Maxwell" w:date="2025-05-14T14:52:00Z" w16du:dateUtc="2025-05-14T19:52:00Z">
        <w:r w:rsidR="006F7CFF">
          <w:rPr>
            <w:rFonts w:ascii="Times New Roman" w:eastAsia="Times New Roman" w:hAnsi="Times New Roman" w:cs="Times New Roman"/>
            <w:sz w:val="24"/>
            <w:szCs w:val="24"/>
          </w:rPr>
          <w:t>. For example</w:t>
        </w:r>
      </w:ins>
      <w:ins w:id="192" w:author="Nick Maxwell" w:date="2025-05-14T14:41:00Z" w16du:dateUtc="2025-05-14T19:41:00Z">
        <w:r w:rsidR="00FD4465" w:rsidRPr="00FD4465">
          <w:rPr>
            <w:rFonts w:ascii="Times New Roman" w:eastAsia="Times New Roman" w:hAnsi="Times New Roman" w:cs="Times New Roman"/>
            <w:sz w:val="24"/>
            <w:szCs w:val="24"/>
          </w:rPr>
          <w:t>, Hourihan</w:t>
        </w:r>
      </w:ins>
      <w:ins w:id="193" w:author="Nick Maxwell" w:date="2025-05-15T10:50:00Z" w16du:dateUtc="2025-05-15T15:50:00Z">
        <w:r w:rsidR="00D04062">
          <w:rPr>
            <w:rFonts w:ascii="Times New Roman" w:eastAsia="Times New Roman" w:hAnsi="Times New Roman" w:cs="Times New Roman"/>
            <w:sz w:val="24"/>
            <w:szCs w:val="24"/>
          </w:rPr>
          <w:t xml:space="preserve"> et al. </w:t>
        </w:r>
      </w:ins>
      <w:ins w:id="194" w:author="Nick Maxwell" w:date="2025-05-14T14:41:00Z" w16du:dateUtc="2025-05-14T19:41:00Z">
        <w:r w:rsidR="00FD4465" w:rsidRPr="00FD4465">
          <w:rPr>
            <w:rFonts w:ascii="Times New Roman" w:eastAsia="Times New Roman" w:hAnsi="Times New Roman" w:cs="Times New Roman"/>
            <w:sz w:val="24"/>
            <w:szCs w:val="24"/>
          </w:rPr>
          <w:t xml:space="preserve">(2012) </w:t>
        </w:r>
      </w:ins>
      <w:ins w:id="195" w:author="Nick Maxwell" w:date="2025-05-14T14:53:00Z" w16du:dateUtc="2025-05-14T19:53:00Z">
        <w:r w:rsidR="006F7CFF">
          <w:rPr>
            <w:rFonts w:ascii="Times New Roman" w:eastAsia="Times New Roman" w:hAnsi="Times New Roman" w:cs="Times New Roman"/>
            <w:sz w:val="24"/>
            <w:szCs w:val="24"/>
          </w:rPr>
          <w:t xml:space="preserve">had participants provide </w:t>
        </w:r>
      </w:ins>
      <w:ins w:id="196" w:author="Nick Maxwell" w:date="2025-05-14T14:54:00Z" w16du:dateUtc="2025-05-14T19:54:00Z">
        <w:r w:rsidR="006F7CFF">
          <w:rPr>
            <w:rFonts w:ascii="Times New Roman" w:eastAsia="Times New Roman" w:hAnsi="Times New Roman" w:cs="Times New Roman"/>
            <w:sz w:val="24"/>
            <w:szCs w:val="24"/>
          </w:rPr>
          <w:t xml:space="preserve">JOLs while studying </w:t>
        </w:r>
      </w:ins>
      <w:ins w:id="197" w:author="Nick Maxwell" w:date="2025-05-14T14:41:00Z" w16du:dateUtc="2025-05-14T19:41:00Z">
        <w:r w:rsidR="00FD4465" w:rsidRPr="00FD4465">
          <w:rPr>
            <w:rFonts w:ascii="Times New Roman" w:eastAsia="Times New Roman" w:hAnsi="Times New Roman" w:cs="Times New Roman"/>
            <w:sz w:val="24"/>
            <w:szCs w:val="24"/>
          </w:rPr>
          <w:t xml:space="preserve">same and other-race faces </w:t>
        </w:r>
      </w:ins>
      <w:ins w:id="198" w:author="Nick Maxwell" w:date="2025-05-14T14:54:00Z" w16du:dateUtc="2025-05-14T19:54:00Z">
        <w:r w:rsidR="006F7CFF">
          <w:rPr>
            <w:rFonts w:ascii="Times New Roman" w:eastAsia="Times New Roman" w:hAnsi="Times New Roman" w:cs="Times New Roman"/>
            <w:sz w:val="24"/>
            <w:szCs w:val="24"/>
          </w:rPr>
          <w:t>prior to</w:t>
        </w:r>
      </w:ins>
      <w:ins w:id="199" w:author="Nick Maxwell" w:date="2025-05-14T14:41:00Z" w16du:dateUtc="2025-05-14T19:41:00Z">
        <w:r w:rsidR="00FD4465" w:rsidRPr="00FD4465">
          <w:rPr>
            <w:rFonts w:ascii="Times New Roman" w:eastAsia="Times New Roman" w:hAnsi="Times New Roman" w:cs="Times New Roman"/>
            <w:sz w:val="24"/>
            <w:szCs w:val="24"/>
          </w:rPr>
          <w:t xml:space="preserve"> completing an old/new recognition test. </w:t>
        </w:r>
      </w:ins>
      <w:ins w:id="200" w:author="Nick Maxwell" w:date="2025-05-14T14:54:00Z" w16du:dateUtc="2025-05-14T19:54:00Z">
        <w:r w:rsidR="006F7CFF">
          <w:rPr>
            <w:rFonts w:ascii="Times New Roman" w:eastAsia="Times New Roman" w:hAnsi="Times New Roman" w:cs="Times New Roman"/>
            <w:sz w:val="24"/>
            <w:szCs w:val="24"/>
          </w:rPr>
          <w:t xml:space="preserve">Overall, the authors found a CRE pattern on recognition which extended to relative JOL </w:t>
        </w:r>
      </w:ins>
      <w:ins w:id="201" w:author="Nick Maxwell" w:date="2025-05-14T14:55:00Z" w16du:dateUtc="2025-05-14T19:55:00Z">
        <w:r w:rsidR="006F7CFF">
          <w:rPr>
            <w:rFonts w:ascii="Times New Roman" w:eastAsia="Times New Roman" w:hAnsi="Times New Roman" w:cs="Times New Roman"/>
            <w:sz w:val="24"/>
            <w:szCs w:val="24"/>
          </w:rPr>
          <w:t xml:space="preserve">accuracy (i.e., relative </w:t>
        </w:r>
        <w:r w:rsidR="006F7CFF">
          <w:rPr>
            <w:rFonts w:ascii="Times New Roman" w:eastAsia="Times New Roman" w:hAnsi="Times New Roman" w:cs="Times New Roman"/>
            <w:sz w:val="24"/>
            <w:szCs w:val="24"/>
          </w:rPr>
          <w:lastRenderedPageBreak/>
          <w:t xml:space="preserve">accuracy was greater for same versus other-race targets). However, follow-up studies have been largely unable to reproduce this pattern, with most showing no changes in relative accuracy between same and other-race targets (e.g. </w:t>
        </w:r>
      </w:ins>
      <w:ins w:id="202" w:author="Nick Maxwell" w:date="2025-05-14T14:56:00Z" w16du:dateUtc="2025-05-14T19:56:00Z">
        <w:r w:rsidR="006F7CFF" w:rsidRPr="006F7CFF">
          <w:rPr>
            <w:rFonts w:ascii="Times New Roman" w:eastAsia="Times New Roman" w:hAnsi="Times New Roman" w:cs="Times New Roman"/>
            <w:sz w:val="24"/>
            <w:szCs w:val="24"/>
          </w:rPr>
          <w:t>Palma</w:t>
        </w:r>
      </w:ins>
      <w:ins w:id="203" w:author="Nick Maxwell" w:date="2025-05-15T10:50:00Z" w16du:dateUtc="2025-05-15T15:50:00Z">
        <w:r w:rsidR="00D04062">
          <w:rPr>
            <w:rFonts w:ascii="Times New Roman" w:eastAsia="Times New Roman" w:hAnsi="Times New Roman" w:cs="Times New Roman"/>
            <w:sz w:val="24"/>
            <w:szCs w:val="24"/>
          </w:rPr>
          <w:t xml:space="preserve"> e</w:t>
        </w:r>
      </w:ins>
      <w:ins w:id="204" w:author="Nick Maxwell" w:date="2025-05-15T10:51:00Z" w16du:dateUtc="2025-05-15T15:51:00Z">
        <w:r w:rsidR="00D04062">
          <w:rPr>
            <w:rFonts w:ascii="Times New Roman" w:eastAsia="Times New Roman" w:hAnsi="Times New Roman" w:cs="Times New Roman"/>
            <w:sz w:val="24"/>
            <w:szCs w:val="24"/>
          </w:rPr>
          <w:t xml:space="preserve">t al., </w:t>
        </w:r>
      </w:ins>
      <w:ins w:id="205" w:author="Nick Maxwell" w:date="2025-05-14T14:56:00Z" w16du:dateUtc="2025-05-14T19:56:00Z">
        <w:r w:rsidR="006F7CFF" w:rsidRPr="006F7CFF">
          <w:rPr>
            <w:rFonts w:ascii="Times New Roman" w:eastAsia="Times New Roman" w:hAnsi="Times New Roman" w:cs="Times New Roman"/>
            <w:sz w:val="24"/>
            <w:szCs w:val="24"/>
          </w:rPr>
          <w:t>2024</w:t>
        </w:r>
        <w:r w:rsidR="006F7CFF">
          <w:rPr>
            <w:rFonts w:ascii="Times New Roman" w:eastAsia="Times New Roman" w:hAnsi="Times New Roman" w:cs="Times New Roman"/>
            <w:sz w:val="24"/>
            <w:szCs w:val="24"/>
          </w:rPr>
          <w:t>)</w:t>
        </w:r>
        <w:r w:rsidR="00F60F2F">
          <w:rPr>
            <w:rFonts w:ascii="Times New Roman" w:eastAsia="Times New Roman" w:hAnsi="Times New Roman" w:cs="Times New Roman"/>
            <w:sz w:val="24"/>
            <w:szCs w:val="24"/>
          </w:rPr>
          <w:t xml:space="preserve">. </w:t>
        </w:r>
      </w:ins>
      <w:ins w:id="206" w:author="Nick Maxwell" w:date="2025-05-14T15:02:00Z" w16du:dateUtc="2025-05-14T20:02:00Z">
        <w:r w:rsidR="00F60F2F">
          <w:rPr>
            <w:rFonts w:ascii="Times New Roman" w:eastAsia="Times New Roman" w:hAnsi="Times New Roman" w:cs="Times New Roman"/>
            <w:sz w:val="24"/>
            <w:szCs w:val="24"/>
          </w:rPr>
          <w:t xml:space="preserve">Other studies have </w:t>
        </w:r>
      </w:ins>
      <w:ins w:id="207" w:author="Nick Maxwell" w:date="2025-05-14T15:03:00Z" w16du:dateUtc="2025-05-14T20:03:00Z">
        <w:r w:rsidR="00F60F2F">
          <w:rPr>
            <w:rFonts w:ascii="Times New Roman" w:eastAsia="Times New Roman" w:hAnsi="Times New Roman" w:cs="Times New Roman"/>
            <w:sz w:val="24"/>
            <w:szCs w:val="24"/>
          </w:rPr>
          <w:t xml:space="preserve">demonstrated mixed findings on </w:t>
        </w:r>
      </w:ins>
      <w:ins w:id="208" w:author="Nick Maxwell" w:date="2025-05-14T16:21:00Z" w16du:dateUtc="2025-05-14T21:21:00Z">
        <w:r w:rsidR="00B25D04">
          <w:rPr>
            <w:rFonts w:ascii="Times New Roman" w:eastAsia="Times New Roman" w:hAnsi="Times New Roman" w:cs="Times New Roman"/>
            <w:sz w:val="24"/>
            <w:szCs w:val="24"/>
          </w:rPr>
          <w:t>absolute accuracy</w:t>
        </w:r>
      </w:ins>
      <w:ins w:id="209" w:author="Nick Maxwell" w:date="2025-05-14T15:03:00Z" w16du:dateUtc="2025-05-14T20:03:00Z">
        <w:r w:rsidR="00F60F2F">
          <w:rPr>
            <w:rFonts w:ascii="Times New Roman" w:eastAsia="Times New Roman" w:hAnsi="Times New Roman" w:cs="Times New Roman"/>
            <w:sz w:val="24"/>
            <w:szCs w:val="24"/>
          </w:rPr>
          <w:t>, with some showing no CRE effect (</w:t>
        </w:r>
      </w:ins>
      <w:ins w:id="210" w:author="Nick Maxwell" w:date="2025-05-14T16:22:00Z" w16du:dateUtc="2025-05-14T21:22:00Z">
        <w:r w:rsidR="00B25D04">
          <w:rPr>
            <w:rFonts w:ascii="Times New Roman" w:eastAsia="Times New Roman" w:hAnsi="Times New Roman" w:cs="Times New Roman"/>
            <w:sz w:val="24"/>
            <w:szCs w:val="24"/>
          </w:rPr>
          <w:t xml:space="preserve">i.e., equivalent mean JOLs for same and other-race targets; </w:t>
        </w:r>
      </w:ins>
      <w:ins w:id="211" w:author="Nick Maxwell" w:date="2025-05-14T15:03:00Z" w16du:dateUtc="2025-05-14T20:03:00Z">
        <w:r w:rsidR="00F60F2F">
          <w:rPr>
            <w:rFonts w:ascii="Times New Roman" w:eastAsia="Times New Roman" w:hAnsi="Times New Roman" w:cs="Times New Roman"/>
            <w:sz w:val="24"/>
            <w:szCs w:val="24"/>
          </w:rPr>
          <w:t>e.g., Rhodes</w:t>
        </w:r>
      </w:ins>
      <w:ins w:id="212" w:author="Nick Maxwell" w:date="2025-05-15T16:32:00Z" w16du:dateUtc="2025-05-15T21:32:00Z">
        <w:r w:rsidR="00530DA6">
          <w:rPr>
            <w:rFonts w:ascii="Times New Roman" w:eastAsia="Times New Roman" w:hAnsi="Times New Roman" w:cs="Times New Roman"/>
            <w:sz w:val="24"/>
            <w:szCs w:val="24"/>
          </w:rPr>
          <w:t xml:space="preserve"> et al.</w:t>
        </w:r>
      </w:ins>
      <w:ins w:id="213" w:author="Nick Maxwell" w:date="2025-05-14T15:03:00Z" w16du:dateUtc="2025-05-14T20:03:00Z">
        <w:r w:rsidR="00F60F2F">
          <w:rPr>
            <w:rFonts w:ascii="Times New Roman" w:eastAsia="Times New Roman" w:hAnsi="Times New Roman" w:cs="Times New Roman"/>
            <w:sz w:val="24"/>
            <w:szCs w:val="24"/>
          </w:rPr>
          <w:t xml:space="preserve">, 2013) and others showing </w:t>
        </w:r>
      </w:ins>
      <w:ins w:id="214" w:author="Nick Maxwell" w:date="2025-05-14T16:22:00Z" w16du:dateUtc="2025-05-14T21:22:00Z">
        <w:r w:rsidR="00B25D04">
          <w:rPr>
            <w:rFonts w:ascii="Times New Roman" w:eastAsia="Times New Roman" w:hAnsi="Times New Roman" w:cs="Times New Roman"/>
            <w:sz w:val="24"/>
            <w:szCs w:val="24"/>
          </w:rPr>
          <w:t>a CRE pattern on JOLs</w:t>
        </w:r>
      </w:ins>
      <w:ins w:id="215" w:author="Nick Maxwell" w:date="2025-05-14T15:04:00Z" w16du:dateUtc="2025-05-14T20:04:00Z">
        <w:r w:rsidR="00F60F2F">
          <w:rPr>
            <w:rFonts w:ascii="Times New Roman" w:eastAsia="Times New Roman" w:hAnsi="Times New Roman" w:cs="Times New Roman"/>
            <w:sz w:val="24"/>
            <w:szCs w:val="24"/>
          </w:rPr>
          <w:t xml:space="preserve"> (i.e., higher JOLs for same vs. other-race targets; e.g. Smith, Stinson, &amp; Prosser, 2004).</w:t>
        </w:r>
      </w:ins>
      <w:ins w:id="216" w:author="Nick Maxwell" w:date="2025-05-14T15:03:00Z" w16du:dateUtc="2025-05-14T20:03:00Z">
        <w:r w:rsidR="00F60F2F">
          <w:rPr>
            <w:rFonts w:ascii="Times New Roman" w:eastAsia="Times New Roman" w:hAnsi="Times New Roman" w:cs="Times New Roman"/>
            <w:sz w:val="24"/>
            <w:szCs w:val="24"/>
          </w:rPr>
          <w:t xml:space="preserve"> </w:t>
        </w:r>
      </w:ins>
      <w:ins w:id="217" w:author="Nick Maxwell" w:date="2025-05-15T16:35:00Z" w16du:dateUtc="2025-05-15T21:35:00Z">
        <w:r>
          <w:rPr>
            <w:rFonts w:ascii="Times New Roman" w:eastAsia="Times New Roman" w:hAnsi="Times New Roman" w:cs="Times New Roman"/>
            <w:sz w:val="24"/>
            <w:szCs w:val="24"/>
          </w:rPr>
          <w:t xml:space="preserve">Thus, the CRE likely does not influence relative accuracy, though findings </w:t>
        </w:r>
      </w:ins>
      <w:ins w:id="218" w:author="Nick Maxwell" w:date="2025-05-16T10:05:00Z" w16du:dateUtc="2025-05-16T15:05:00Z">
        <w:r w:rsidR="00E84BBA">
          <w:rPr>
            <w:rFonts w:ascii="Times New Roman" w:eastAsia="Times New Roman" w:hAnsi="Times New Roman" w:cs="Times New Roman"/>
            <w:sz w:val="24"/>
            <w:szCs w:val="24"/>
          </w:rPr>
          <w:t>appear</w:t>
        </w:r>
      </w:ins>
      <w:ins w:id="219" w:author="Nick Maxwell" w:date="2025-05-15T16:35:00Z" w16du:dateUtc="2025-05-15T21:35:00Z">
        <w:r>
          <w:rPr>
            <w:rFonts w:ascii="Times New Roman" w:eastAsia="Times New Roman" w:hAnsi="Times New Roman" w:cs="Times New Roman"/>
            <w:sz w:val="24"/>
            <w:szCs w:val="24"/>
          </w:rPr>
          <w:t xml:space="preserve"> mixed regarding </w:t>
        </w:r>
      </w:ins>
      <w:ins w:id="220" w:author="Nick Maxwell" w:date="2025-05-16T10:05:00Z" w16du:dateUtc="2025-05-16T15:05:00Z">
        <w:r w:rsidR="00220DF2">
          <w:rPr>
            <w:rFonts w:ascii="Times New Roman" w:eastAsia="Times New Roman" w:hAnsi="Times New Roman" w:cs="Times New Roman"/>
            <w:sz w:val="24"/>
            <w:szCs w:val="24"/>
          </w:rPr>
          <w:t xml:space="preserve">its effect on </w:t>
        </w:r>
      </w:ins>
      <w:ins w:id="221" w:author="Nick Maxwell" w:date="2025-05-15T16:35:00Z" w16du:dateUtc="2025-05-15T21:35:00Z">
        <w:r>
          <w:rPr>
            <w:rFonts w:ascii="Times New Roman" w:eastAsia="Times New Roman" w:hAnsi="Times New Roman" w:cs="Times New Roman"/>
            <w:sz w:val="24"/>
            <w:szCs w:val="24"/>
          </w:rPr>
          <w:t>absolute accuracy.</w:t>
        </w:r>
      </w:ins>
    </w:p>
    <w:p w14:paraId="00000021" w14:textId="522E14A3" w:rsidR="003276EC" w:rsidDel="00FD4465" w:rsidRDefault="00F60F2F" w:rsidP="00090C28">
      <w:pPr>
        <w:spacing w:after="0" w:line="480" w:lineRule="auto"/>
        <w:ind w:firstLine="720"/>
        <w:rPr>
          <w:del w:id="222" w:author="Nick Maxwell" w:date="2025-05-14T14:39:00Z" w16du:dateUtc="2025-05-14T19:39:00Z"/>
          <w:rFonts w:ascii="Times New Roman" w:eastAsia="Times New Roman" w:hAnsi="Times New Roman" w:cs="Times New Roman"/>
          <w:sz w:val="24"/>
          <w:szCs w:val="24"/>
        </w:rPr>
      </w:pPr>
      <w:ins w:id="223" w:author="Nick Maxwell" w:date="2025-05-14T15:05:00Z" w16du:dateUtc="2025-05-14T20:05:00Z">
        <w:r>
          <w:rPr>
            <w:rFonts w:ascii="Times New Roman" w:eastAsia="Times New Roman" w:hAnsi="Times New Roman" w:cs="Times New Roman"/>
            <w:sz w:val="24"/>
            <w:szCs w:val="24"/>
          </w:rPr>
          <w:tab/>
        </w:r>
      </w:ins>
      <w:del w:id="224" w:author="Nick Maxwell" w:date="2025-05-14T14:39:00Z" w16du:dateUtc="2025-05-14T19:39:00Z">
        <w:r w:rsidR="00AF045D" w:rsidDel="00FD4465">
          <w:rPr>
            <w:rFonts w:ascii="Times New Roman" w:eastAsia="Times New Roman" w:hAnsi="Times New Roman" w:cs="Times New Roman"/>
            <w:sz w:val="24"/>
            <w:szCs w:val="24"/>
          </w:rPr>
          <w:delText xml:space="preserve">This is surprising, as based on a social categorization account of the CRE, ingroup faces </w:delText>
        </w:r>
        <w:r w:rsidR="009A1DD0" w:rsidDel="00FD4465">
          <w:rPr>
            <w:rFonts w:ascii="Times New Roman" w:eastAsia="Times New Roman" w:hAnsi="Times New Roman" w:cs="Times New Roman"/>
            <w:sz w:val="24"/>
            <w:szCs w:val="24"/>
          </w:rPr>
          <w:delText xml:space="preserve">should </w:delText>
        </w:r>
        <w:r w:rsidR="00AF045D" w:rsidDel="00FD4465">
          <w:rPr>
            <w:rFonts w:ascii="Times New Roman" w:eastAsia="Times New Roman" w:hAnsi="Times New Roman" w:cs="Times New Roman"/>
            <w:sz w:val="24"/>
            <w:szCs w:val="24"/>
          </w:rPr>
          <w:delText xml:space="preserve">receive additional processing due to them being more fluent. These differences in </w:delText>
        </w:r>
        <w:r w:rsidR="00CC755F" w:rsidDel="00FD4465">
          <w:rPr>
            <w:rFonts w:ascii="Times New Roman" w:eastAsia="Times New Roman" w:hAnsi="Times New Roman" w:cs="Times New Roman"/>
            <w:sz w:val="24"/>
            <w:szCs w:val="24"/>
          </w:rPr>
          <w:delText xml:space="preserve">fluency </w:delText>
        </w:r>
        <w:r w:rsidR="00AF045D" w:rsidDel="00FD4465">
          <w:rPr>
            <w:rFonts w:ascii="Times New Roman" w:eastAsia="Times New Roman" w:hAnsi="Times New Roman" w:cs="Times New Roman"/>
            <w:sz w:val="24"/>
            <w:szCs w:val="24"/>
          </w:rPr>
          <w:delText>would likely be detected when participants provide JOLs at encoding, as these judgments capture information reg</w:delText>
        </w:r>
        <w:r w:rsidR="00CC755F" w:rsidDel="00FD4465">
          <w:rPr>
            <w:rFonts w:ascii="Times New Roman" w:eastAsia="Times New Roman" w:hAnsi="Times New Roman" w:cs="Times New Roman"/>
            <w:sz w:val="24"/>
            <w:szCs w:val="24"/>
          </w:rPr>
          <w:delText>arding processing fluency</w:delText>
        </w:r>
        <w:r w:rsidR="00AF045D" w:rsidDel="00FD4465">
          <w:rPr>
            <w:rFonts w:ascii="Times New Roman" w:eastAsia="Times New Roman" w:hAnsi="Times New Roman" w:cs="Times New Roman"/>
            <w:sz w:val="24"/>
            <w:szCs w:val="24"/>
          </w:rPr>
          <w:delText xml:space="preserve"> (i.e., the ease with which stimuli can be encoded;</w:delText>
        </w:r>
      </w:del>
      <w:del w:id="225" w:author="Nick Maxwell" w:date="2025-05-14T14:34:00Z" w16du:dateUtc="2025-05-14T19:34:00Z">
        <w:r w:rsidR="00AF045D" w:rsidDel="00C767BF">
          <w:rPr>
            <w:rFonts w:ascii="Times New Roman" w:eastAsia="Times New Roman" w:hAnsi="Times New Roman" w:cs="Times New Roman"/>
            <w:sz w:val="24"/>
            <w:szCs w:val="24"/>
          </w:rPr>
          <w:delText xml:space="preserve"> see Mueller, Tauber, &amp; Dunlosky, 2013; Undorf &amp; Erdfelder, 2015</w:delText>
        </w:r>
      </w:del>
      <w:del w:id="226" w:author="Nick Maxwell" w:date="2025-05-14T14:39:00Z" w16du:dateUtc="2025-05-14T19:39:00Z">
        <w:r w:rsidR="00AF045D" w:rsidDel="00FD4465">
          <w:rPr>
            <w:rFonts w:ascii="Times New Roman" w:eastAsia="Times New Roman" w:hAnsi="Times New Roman" w:cs="Times New Roman"/>
            <w:sz w:val="24"/>
            <w:szCs w:val="24"/>
          </w:rPr>
          <w:delText>). Thus, JOLs may provide important insights regarding the link between social categorization processes and the CRE.</w:delText>
        </w:r>
      </w:del>
    </w:p>
    <w:p w14:paraId="00000022" w14:textId="2624E4A7" w:rsidR="003276EC" w:rsidDel="00F60F2F" w:rsidRDefault="00AF045D" w:rsidP="00090C28">
      <w:pPr>
        <w:spacing w:after="0" w:line="480" w:lineRule="auto"/>
        <w:ind w:firstLine="720"/>
        <w:rPr>
          <w:del w:id="227" w:author="Nick Maxwell" w:date="2025-05-14T15:05:00Z" w16du:dateUtc="2025-05-14T20:05:00Z"/>
          <w:rFonts w:ascii="Times New Roman" w:eastAsia="Times New Roman" w:hAnsi="Times New Roman" w:cs="Times New Roman"/>
          <w:sz w:val="24"/>
          <w:szCs w:val="24"/>
        </w:rPr>
      </w:pPr>
      <w:del w:id="228" w:author="Nick Maxwell" w:date="2025-05-14T14:22:00Z" w16du:dateUtc="2025-05-14T19:22:00Z">
        <w:r w:rsidDel="00C469D1">
          <w:rPr>
            <w:rFonts w:ascii="Times New Roman" w:eastAsia="Times New Roman" w:hAnsi="Times New Roman" w:cs="Times New Roman"/>
            <w:sz w:val="24"/>
            <w:szCs w:val="24"/>
          </w:rPr>
          <w:delText xml:space="preserve">To our knowledge, only </w:delText>
        </w:r>
        <w:r w:rsidR="009552A7" w:rsidDel="00C469D1">
          <w:rPr>
            <w:rFonts w:ascii="Times New Roman" w:eastAsia="Times New Roman" w:hAnsi="Times New Roman" w:cs="Times New Roman"/>
            <w:sz w:val="24"/>
            <w:szCs w:val="24"/>
          </w:rPr>
          <w:delText xml:space="preserve">four </w:delText>
        </w:r>
        <w:r w:rsidDel="00C469D1">
          <w:rPr>
            <w:rFonts w:ascii="Times New Roman" w:eastAsia="Times New Roman" w:hAnsi="Times New Roman" w:cs="Times New Roman"/>
            <w:sz w:val="24"/>
            <w:szCs w:val="24"/>
          </w:rPr>
          <w:delText xml:space="preserve">previously published studies have used JOLs to investigate the CRE. </w:delText>
        </w:r>
      </w:del>
      <w:del w:id="229" w:author="Nick Maxwell" w:date="2025-05-14T15:05:00Z" w16du:dateUtc="2025-05-14T20:05:00Z">
        <w:r w:rsidDel="00F60F2F">
          <w:rPr>
            <w:rFonts w:ascii="Times New Roman" w:eastAsia="Times New Roman" w:hAnsi="Times New Roman" w:cs="Times New Roman"/>
            <w:sz w:val="24"/>
            <w:szCs w:val="24"/>
          </w:rPr>
          <w:delText xml:space="preserve">In an early example, Smith, Stinson, and Prosser (2004) had participants </w:delText>
        </w:r>
        <w:r w:rsidR="009552A7" w:rsidDel="00F60F2F">
          <w:rPr>
            <w:rFonts w:ascii="Times New Roman" w:eastAsia="Times New Roman" w:hAnsi="Times New Roman" w:cs="Times New Roman"/>
            <w:sz w:val="24"/>
            <w:szCs w:val="24"/>
          </w:rPr>
          <w:delText xml:space="preserve">watch </w:delText>
        </w:r>
        <w:r w:rsidDel="00F60F2F">
          <w:rPr>
            <w:rFonts w:ascii="Times New Roman" w:eastAsia="Times New Roman" w:hAnsi="Times New Roman" w:cs="Times New Roman"/>
            <w:sz w:val="24"/>
            <w:szCs w:val="24"/>
          </w:rPr>
          <w:delText>videos depicting a crime committed by a same or other-race individual. Immediately after</w:delText>
        </w:r>
        <w:r w:rsidR="009552A7" w:rsidDel="00F60F2F">
          <w:rPr>
            <w:rFonts w:ascii="Times New Roman" w:eastAsia="Times New Roman" w:hAnsi="Times New Roman" w:cs="Times New Roman"/>
            <w:sz w:val="24"/>
            <w:szCs w:val="24"/>
          </w:rPr>
          <w:delText>wards</w:delText>
        </w:r>
        <w:r w:rsidDel="00F60F2F">
          <w:rPr>
            <w:rFonts w:ascii="Times New Roman" w:eastAsia="Times New Roman" w:hAnsi="Times New Roman" w:cs="Times New Roman"/>
            <w:sz w:val="24"/>
            <w:szCs w:val="24"/>
          </w:rPr>
          <w:delText xml:space="preserve">, participants rated both their confidence in correctly identifying the perpetrator and the clarity of their memory of the perpetrator using a 9-point Likert scale. </w:delText>
        </w:r>
        <w:r w:rsidR="009552A7" w:rsidDel="00F60F2F">
          <w:rPr>
            <w:rFonts w:ascii="Times New Roman" w:eastAsia="Times New Roman" w:hAnsi="Times New Roman" w:cs="Times New Roman"/>
            <w:sz w:val="24"/>
            <w:szCs w:val="24"/>
          </w:rPr>
          <w:delText>P</w:delText>
        </w:r>
        <w:r w:rsidDel="00F60F2F">
          <w:rPr>
            <w:rFonts w:ascii="Times New Roman" w:eastAsia="Times New Roman" w:hAnsi="Times New Roman" w:cs="Times New Roman"/>
            <w:sz w:val="24"/>
            <w:szCs w:val="24"/>
          </w:rPr>
          <w:delText xml:space="preserve">articipants </w:delText>
        </w:r>
        <w:r w:rsidR="009552A7" w:rsidDel="00F60F2F">
          <w:rPr>
            <w:rFonts w:ascii="Times New Roman" w:eastAsia="Times New Roman" w:hAnsi="Times New Roman" w:cs="Times New Roman"/>
            <w:sz w:val="24"/>
            <w:szCs w:val="24"/>
          </w:rPr>
          <w:delText>then</w:delText>
        </w:r>
        <w:r w:rsidDel="00F60F2F">
          <w:rPr>
            <w:rFonts w:ascii="Times New Roman" w:eastAsia="Times New Roman" w:hAnsi="Times New Roman" w:cs="Times New Roman"/>
            <w:sz w:val="24"/>
            <w:szCs w:val="24"/>
          </w:rPr>
          <w:delText xml:space="preserve"> </w:delText>
        </w:r>
        <w:r w:rsidR="00234F68" w:rsidDel="00F60F2F">
          <w:rPr>
            <w:rFonts w:ascii="Times New Roman" w:eastAsia="Times New Roman" w:hAnsi="Times New Roman" w:cs="Times New Roman"/>
            <w:sz w:val="24"/>
            <w:szCs w:val="24"/>
          </w:rPr>
          <w:delText>viewed</w:delText>
        </w:r>
        <w:r w:rsidDel="00F60F2F">
          <w:rPr>
            <w:rFonts w:ascii="Times New Roman" w:eastAsia="Times New Roman" w:hAnsi="Times New Roman" w:cs="Times New Roman"/>
            <w:sz w:val="24"/>
            <w:szCs w:val="24"/>
          </w:rPr>
          <w:delText xml:space="preserve"> two six-person line-ups, </w:delText>
        </w:r>
        <w:r w:rsidR="009552A7" w:rsidDel="00F60F2F">
          <w:rPr>
            <w:rFonts w:ascii="Times New Roman" w:eastAsia="Times New Roman" w:hAnsi="Times New Roman" w:cs="Times New Roman"/>
            <w:sz w:val="24"/>
            <w:szCs w:val="24"/>
          </w:rPr>
          <w:delText xml:space="preserve">of which </w:delText>
        </w:r>
        <w:r w:rsidDel="00F60F2F">
          <w:rPr>
            <w:rFonts w:ascii="Times New Roman" w:eastAsia="Times New Roman" w:hAnsi="Times New Roman" w:cs="Times New Roman"/>
            <w:sz w:val="24"/>
            <w:szCs w:val="24"/>
          </w:rPr>
          <w:delText>one contain</w:delText>
        </w:r>
        <w:r w:rsidR="009552A7" w:rsidDel="00F60F2F">
          <w:rPr>
            <w:rFonts w:ascii="Times New Roman" w:eastAsia="Times New Roman" w:hAnsi="Times New Roman" w:cs="Times New Roman"/>
            <w:sz w:val="24"/>
            <w:szCs w:val="24"/>
          </w:rPr>
          <w:delText xml:space="preserve">ed </w:delText>
        </w:r>
        <w:r w:rsidDel="00F60F2F">
          <w:rPr>
            <w:rFonts w:ascii="Times New Roman" w:eastAsia="Times New Roman" w:hAnsi="Times New Roman" w:cs="Times New Roman"/>
            <w:sz w:val="24"/>
            <w:szCs w:val="24"/>
          </w:rPr>
          <w:delText xml:space="preserve">a photograph of the perpetrator. Overall, a classic CRE pattern emerged, </w:delText>
        </w:r>
        <w:r w:rsidR="00234F68" w:rsidDel="00F60F2F">
          <w:rPr>
            <w:rFonts w:ascii="Times New Roman" w:eastAsia="Times New Roman" w:hAnsi="Times New Roman" w:cs="Times New Roman"/>
            <w:sz w:val="24"/>
            <w:szCs w:val="24"/>
          </w:rPr>
          <w:delText xml:space="preserve">as </w:delText>
        </w:r>
        <w:r w:rsidDel="00F60F2F">
          <w:rPr>
            <w:rFonts w:ascii="Times New Roman" w:eastAsia="Times New Roman" w:hAnsi="Times New Roman" w:cs="Times New Roman"/>
            <w:sz w:val="24"/>
            <w:szCs w:val="24"/>
          </w:rPr>
          <w:delText xml:space="preserve">both memory predictions and clarity ratings </w:delText>
        </w:r>
        <w:r w:rsidR="00234F68" w:rsidDel="00F60F2F">
          <w:rPr>
            <w:rFonts w:ascii="Times New Roman" w:eastAsia="Times New Roman" w:hAnsi="Times New Roman" w:cs="Times New Roman"/>
            <w:sz w:val="24"/>
            <w:szCs w:val="24"/>
          </w:rPr>
          <w:delText xml:space="preserve">were </w:delText>
        </w:r>
        <w:r w:rsidDel="00F60F2F">
          <w:rPr>
            <w:rFonts w:ascii="Times New Roman" w:eastAsia="Times New Roman" w:hAnsi="Times New Roman" w:cs="Times New Roman"/>
            <w:sz w:val="24"/>
            <w:szCs w:val="24"/>
          </w:rPr>
          <w:delText>higher for same</w:delText>
        </w:r>
        <w:r w:rsidR="00234F68" w:rsidDel="00F60F2F">
          <w:rPr>
            <w:rFonts w:ascii="Times New Roman" w:eastAsia="Times New Roman" w:hAnsi="Times New Roman" w:cs="Times New Roman"/>
            <w:sz w:val="24"/>
            <w:szCs w:val="24"/>
          </w:rPr>
          <w:delText>-race</w:delText>
        </w:r>
        <w:r w:rsidDel="00F60F2F">
          <w:rPr>
            <w:rFonts w:ascii="Times New Roman" w:eastAsia="Times New Roman" w:hAnsi="Times New Roman" w:cs="Times New Roman"/>
            <w:sz w:val="24"/>
            <w:szCs w:val="24"/>
          </w:rPr>
          <w:delText xml:space="preserve"> individuals, suggesting that participants expected same-race faces to be remembered to a greater extent </w:delText>
        </w:r>
        <w:r w:rsidR="00234F68" w:rsidDel="00F60F2F">
          <w:rPr>
            <w:rFonts w:ascii="Times New Roman" w:eastAsia="Times New Roman" w:hAnsi="Times New Roman" w:cs="Times New Roman"/>
            <w:sz w:val="24"/>
            <w:szCs w:val="24"/>
          </w:rPr>
          <w:delText xml:space="preserve">compared to </w:delText>
        </w:r>
        <w:r w:rsidDel="00F60F2F">
          <w:rPr>
            <w:rFonts w:ascii="Times New Roman" w:eastAsia="Times New Roman" w:hAnsi="Times New Roman" w:cs="Times New Roman"/>
            <w:sz w:val="24"/>
            <w:szCs w:val="24"/>
          </w:rPr>
          <w:delText xml:space="preserve">other-race faces. </w:delText>
        </w:r>
      </w:del>
      <w:del w:id="230" w:author="Nick Maxwell" w:date="2025-05-14T14:41:00Z" w16du:dateUtc="2025-05-14T19:41:00Z">
        <w:r w:rsidDel="00FD4465">
          <w:rPr>
            <w:rFonts w:ascii="Times New Roman" w:eastAsia="Times New Roman" w:hAnsi="Times New Roman" w:cs="Times New Roman"/>
            <w:sz w:val="24"/>
            <w:szCs w:val="24"/>
          </w:rPr>
          <w:delText xml:space="preserve">More recently, Hourihan, Benjamin, and Liu (2012) had participants study same and other-race faces while making JOLs </w:delText>
        </w:r>
        <w:r w:rsidR="0010318C" w:rsidDel="00FD4465">
          <w:rPr>
            <w:rFonts w:ascii="Times New Roman" w:eastAsia="Times New Roman" w:hAnsi="Times New Roman" w:cs="Times New Roman"/>
            <w:sz w:val="24"/>
            <w:szCs w:val="24"/>
          </w:rPr>
          <w:delText>before completing</w:delText>
        </w:r>
        <w:r w:rsidDel="00FD4465">
          <w:rPr>
            <w:rFonts w:ascii="Times New Roman" w:eastAsia="Times New Roman" w:hAnsi="Times New Roman" w:cs="Times New Roman"/>
            <w:sz w:val="24"/>
            <w:szCs w:val="24"/>
          </w:rPr>
          <w:delText xml:space="preserve"> an old/new recognition test. Consistent with previous studies, correct recognition was higher for same</w:delText>
        </w:r>
        <w:r w:rsidR="005C3137" w:rsidDel="00FD4465">
          <w:rPr>
            <w:rFonts w:ascii="Times New Roman" w:eastAsia="Times New Roman" w:hAnsi="Times New Roman" w:cs="Times New Roman"/>
            <w:sz w:val="24"/>
            <w:szCs w:val="24"/>
          </w:rPr>
          <w:delText xml:space="preserve">-race faces compared to </w:delText>
        </w:r>
        <w:r w:rsidDel="00FD4465">
          <w:rPr>
            <w:rFonts w:ascii="Times New Roman" w:eastAsia="Times New Roman" w:hAnsi="Times New Roman" w:cs="Times New Roman"/>
            <w:sz w:val="24"/>
            <w:szCs w:val="24"/>
          </w:rPr>
          <w:delText>other</w:delText>
        </w:r>
        <w:r w:rsidR="005C3137" w:rsidDel="00FD4465">
          <w:rPr>
            <w:rFonts w:ascii="Times New Roman" w:eastAsia="Times New Roman" w:hAnsi="Times New Roman" w:cs="Times New Roman"/>
            <w:sz w:val="24"/>
            <w:szCs w:val="24"/>
          </w:rPr>
          <w:delText>-</w:delText>
        </w:r>
        <w:r w:rsidDel="00FD4465">
          <w:rPr>
            <w:rFonts w:ascii="Times New Roman" w:eastAsia="Times New Roman" w:hAnsi="Times New Roman" w:cs="Times New Roman"/>
            <w:sz w:val="24"/>
            <w:szCs w:val="24"/>
          </w:rPr>
          <w:delText>race faces</w:delText>
        </w:r>
      </w:del>
      <w:del w:id="231" w:author="Nick Maxwell" w:date="2025-05-14T14:22:00Z" w16du:dateUtc="2025-05-14T19:22:00Z">
        <w:r w:rsidR="005C3137" w:rsidDel="00C469D1">
          <w:rPr>
            <w:rFonts w:ascii="Times New Roman" w:eastAsia="Times New Roman" w:hAnsi="Times New Roman" w:cs="Times New Roman"/>
            <w:sz w:val="24"/>
            <w:szCs w:val="24"/>
          </w:rPr>
          <w:delText>. M</w:delText>
        </w:r>
      </w:del>
      <w:del w:id="232" w:author="Nick Maxwell" w:date="2025-05-14T14:41:00Z" w16du:dateUtc="2025-05-14T19:41:00Z">
        <w:r w:rsidR="005C3137" w:rsidDel="00FD4465">
          <w:rPr>
            <w:rFonts w:ascii="Times New Roman" w:eastAsia="Times New Roman" w:hAnsi="Times New Roman" w:cs="Times New Roman"/>
            <w:sz w:val="24"/>
            <w:szCs w:val="24"/>
          </w:rPr>
          <w:delText xml:space="preserve">oreover, </w:delText>
        </w:r>
        <w:r w:rsidDel="00FD4465">
          <w:rPr>
            <w:rFonts w:ascii="Times New Roman" w:eastAsia="Times New Roman" w:hAnsi="Times New Roman" w:cs="Times New Roman"/>
            <w:sz w:val="24"/>
            <w:szCs w:val="24"/>
          </w:rPr>
          <w:delText>JOLs were more accurate for same-race faces.</w:delText>
        </w:r>
      </w:del>
      <w:del w:id="233" w:author="Nick Maxwell" w:date="2025-05-14T14:20:00Z" w16du:dateUtc="2025-05-14T19:20:00Z">
        <w:r w:rsidDel="00C469D1">
          <w:rPr>
            <w:rFonts w:ascii="Times New Roman" w:eastAsia="Times New Roman" w:hAnsi="Times New Roman" w:cs="Times New Roman"/>
            <w:sz w:val="24"/>
            <w:szCs w:val="24"/>
          </w:rPr>
          <w:delText xml:space="preserve"> However, across three experiments, Rhodes, Sitzman, and Rowland (2013) consistently demonstrated a CRE pattern on recognition memory</w:delText>
        </w:r>
        <w:r w:rsidR="0010318C" w:rsidDel="00C469D1">
          <w:rPr>
            <w:rFonts w:ascii="Times New Roman" w:eastAsia="Times New Roman" w:hAnsi="Times New Roman" w:cs="Times New Roman"/>
            <w:sz w:val="24"/>
            <w:szCs w:val="24"/>
          </w:rPr>
          <w:delText>,</w:delText>
        </w:r>
        <w:r w:rsidDel="00C469D1">
          <w:rPr>
            <w:rFonts w:ascii="Times New Roman" w:eastAsia="Times New Roman" w:hAnsi="Times New Roman" w:cs="Times New Roman"/>
            <w:sz w:val="24"/>
            <w:szCs w:val="24"/>
          </w:rPr>
          <w:delText xml:space="preserve"> but this pattern did not extend to JOLs.</w:delText>
        </w:r>
      </w:del>
      <w:del w:id="234" w:author="Nick Maxwell" w:date="2025-05-14T14:41:00Z" w16du:dateUtc="2025-05-14T19:41:00Z">
        <w:r w:rsidDel="00FD4465">
          <w:rPr>
            <w:rFonts w:ascii="Times New Roman" w:eastAsia="Times New Roman" w:hAnsi="Times New Roman" w:cs="Times New Roman"/>
            <w:sz w:val="24"/>
            <w:szCs w:val="24"/>
          </w:rPr>
          <w:delText xml:space="preserve"> </w:delText>
        </w:r>
      </w:del>
      <w:del w:id="235" w:author="Nick Maxwell" w:date="2025-05-14T13:36:00Z" w16du:dateUtc="2025-05-14T18:36:00Z">
        <w:r w:rsidDel="008A34CE">
          <w:rPr>
            <w:rFonts w:ascii="Times New Roman" w:eastAsia="Times New Roman" w:hAnsi="Times New Roman" w:cs="Times New Roman"/>
            <w:sz w:val="24"/>
            <w:szCs w:val="24"/>
          </w:rPr>
          <w:delText xml:space="preserve">Taken together, although same-race faces are remembered to a greater extent versus other-race faces, evidence </w:delText>
        </w:r>
        <w:r w:rsidR="009A55D8" w:rsidDel="008A34CE">
          <w:rPr>
            <w:rFonts w:ascii="Times New Roman" w:eastAsia="Times New Roman" w:hAnsi="Times New Roman" w:cs="Times New Roman"/>
            <w:sz w:val="24"/>
            <w:szCs w:val="24"/>
          </w:rPr>
          <w:delText xml:space="preserve">is mixed </w:delText>
        </w:r>
        <w:r w:rsidDel="008A34CE">
          <w:rPr>
            <w:rFonts w:ascii="Times New Roman" w:eastAsia="Times New Roman" w:hAnsi="Times New Roman" w:cs="Times New Roman"/>
            <w:sz w:val="24"/>
            <w:szCs w:val="24"/>
          </w:rPr>
          <w:delText>whether JOLs can similarly capture this effect.</w:delText>
        </w:r>
      </w:del>
    </w:p>
    <w:p w14:paraId="00000023" w14:textId="26AEBC06" w:rsidR="003276EC" w:rsidRDefault="00AF045D" w:rsidP="00235C8B">
      <w:pPr>
        <w:spacing w:after="0" w:line="480" w:lineRule="auto"/>
        <w:rPr>
          <w:rFonts w:ascii="Times New Roman" w:eastAsia="Times New Roman" w:hAnsi="Times New Roman" w:cs="Times New Roman"/>
          <w:sz w:val="24"/>
          <w:szCs w:val="24"/>
        </w:rPr>
      </w:pPr>
      <w:del w:id="236" w:author="Nick Maxwell" w:date="2025-05-14T15:05:00Z" w16du:dateUtc="2025-05-14T20:05:00Z">
        <w:r w:rsidDel="00F60F2F">
          <w:rPr>
            <w:rFonts w:ascii="Times New Roman" w:eastAsia="Times New Roman" w:hAnsi="Times New Roman" w:cs="Times New Roman"/>
            <w:sz w:val="24"/>
            <w:szCs w:val="24"/>
          </w:rPr>
          <w:tab/>
        </w:r>
      </w:del>
      <w:del w:id="237" w:author="Nick Maxwell" w:date="2025-05-14T13:33:00Z" w16du:dateUtc="2025-05-14T18:33:00Z">
        <w:r w:rsidDel="008A34CE">
          <w:rPr>
            <w:rFonts w:ascii="Times New Roman" w:eastAsia="Times New Roman" w:hAnsi="Times New Roman" w:cs="Times New Roman"/>
            <w:sz w:val="24"/>
            <w:szCs w:val="24"/>
          </w:rPr>
          <w:delText>Finally</w:delText>
        </w:r>
      </w:del>
      <w:ins w:id="238" w:author="Nick Maxwell" w:date="2025-05-14T15:05:00Z" w16du:dateUtc="2025-05-14T20:05:00Z">
        <w:r w:rsidR="00F60F2F">
          <w:rPr>
            <w:rFonts w:ascii="Times New Roman" w:eastAsia="Times New Roman" w:hAnsi="Times New Roman" w:cs="Times New Roman"/>
            <w:sz w:val="24"/>
            <w:szCs w:val="24"/>
          </w:rPr>
          <w:t>Finally</w:t>
        </w:r>
      </w:ins>
      <w:r>
        <w:rPr>
          <w:rFonts w:ascii="Times New Roman" w:eastAsia="Times New Roman" w:hAnsi="Times New Roman" w:cs="Times New Roman"/>
          <w:sz w:val="24"/>
          <w:szCs w:val="24"/>
        </w:rPr>
        <w:t xml:space="preserve">, </w:t>
      </w:r>
      <w:ins w:id="239" w:author="Nick Maxwell" w:date="2025-05-15T11:10:00Z" w16du:dateUtc="2025-05-15T16:10:00Z">
        <w:r w:rsidR="006C49A6">
          <w:rPr>
            <w:rFonts w:ascii="Times New Roman" w:eastAsia="Times New Roman" w:hAnsi="Times New Roman" w:cs="Times New Roman"/>
            <w:sz w:val="24"/>
            <w:szCs w:val="24"/>
          </w:rPr>
          <w:t>recent findings from</w:t>
        </w:r>
      </w:ins>
      <w:ins w:id="240" w:author="Nick Maxwell" w:date="2025-05-14T15:05:00Z" w16du:dateUtc="2025-05-14T20:05:00Z">
        <w:r w:rsidR="00F60F2F">
          <w:rPr>
            <w:rFonts w:ascii="Times New Roman" w:eastAsia="Times New Roman" w:hAnsi="Times New Roman" w:cs="Times New Roman"/>
            <w:sz w:val="24"/>
            <w:szCs w:val="24"/>
          </w:rPr>
          <w:t xml:space="preserve"> Palma et al. (2024) </w:t>
        </w:r>
      </w:ins>
      <w:ins w:id="241" w:author="Nick Maxwell" w:date="2025-05-15T11:21:00Z" w16du:dateUtc="2025-05-15T16:21:00Z">
        <w:r w:rsidR="00B40BFE">
          <w:rPr>
            <w:rFonts w:ascii="Times New Roman" w:eastAsia="Times New Roman" w:hAnsi="Times New Roman" w:cs="Times New Roman"/>
            <w:sz w:val="24"/>
            <w:szCs w:val="24"/>
          </w:rPr>
          <w:t>suggest</w:t>
        </w:r>
      </w:ins>
      <w:ins w:id="242" w:author="Nick Maxwell" w:date="2025-05-14T15:05:00Z" w16du:dateUtc="2025-05-14T20:05:00Z">
        <w:r w:rsidR="00F60F2F">
          <w:rPr>
            <w:rFonts w:ascii="Times New Roman" w:eastAsia="Times New Roman" w:hAnsi="Times New Roman" w:cs="Times New Roman"/>
            <w:sz w:val="24"/>
            <w:szCs w:val="24"/>
          </w:rPr>
          <w:t xml:space="preserve"> that </w:t>
        </w:r>
      </w:ins>
      <w:r>
        <w:rPr>
          <w:rFonts w:ascii="Times New Roman" w:eastAsia="Times New Roman" w:hAnsi="Times New Roman" w:cs="Times New Roman"/>
          <w:sz w:val="24"/>
          <w:szCs w:val="24"/>
        </w:rPr>
        <w:t xml:space="preserve">JOLs may be particularly useful for understanding the relationship between racial ambiguity and the CRE. </w:t>
      </w:r>
      <w:r w:rsidR="00A26B98">
        <w:rPr>
          <w:rFonts w:ascii="Times New Roman" w:eastAsia="Times New Roman" w:hAnsi="Times New Roman" w:cs="Times New Roman"/>
          <w:sz w:val="24"/>
          <w:szCs w:val="24"/>
        </w:rPr>
        <w:t>Per</w:t>
      </w:r>
      <w:r>
        <w:rPr>
          <w:rFonts w:ascii="Times New Roman" w:eastAsia="Times New Roman" w:hAnsi="Times New Roman" w:cs="Times New Roman"/>
          <w:sz w:val="24"/>
          <w:szCs w:val="24"/>
        </w:rPr>
        <w:t xml:space="preserve"> Koriat’s (1997) cue utilization framework, individuals base the magnitude of their JOLs on both intrinsic cues (i.e., properties inherent to the stimuli being encoded) and extrinsic cues (e.g., factors pertaining to the context in which encoding occurs). Racial ambiguity likely reflects a specific type of intrinsic cue, as if ingroup faces are more fluent at encoding, participants would likely use this information </w:t>
      </w:r>
      <w:r w:rsidR="00A26B98">
        <w:rPr>
          <w:rFonts w:ascii="Times New Roman" w:eastAsia="Times New Roman" w:hAnsi="Times New Roman" w:cs="Times New Roman"/>
          <w:sz w:val="24"/>
          <w:szCs w:val="24"/>
        </w:rPr>
        <w:t>when making</w:t>
      </w:r>
      <w:r>
        <w:rPr>
          <w:rFonts w:ascii="Times New Roman" w:eastAsia="Times New Roman" w:hAnsi="Times New Roman" w:cs="Times New Roman"/>
          <w:sz w:val="24"/>
          <w:szCs w:val="24"/>
        </w:rPr>
        <w:t xml:space="preserve"> their JOLs (i.e., Caucasian participants would be expected to assign higher JOLs for faces displaying prototypical Caucasian features and lower JOLs for faces displaying prototypical Black features). </w:t>
      </w:r>
      <w:r w:rsidR="005C3137">
        <w:rPr>
          <w:rFonts w:ascii="Times New Roman" w:eastAsia="Times New Roman" w:hAnsi="Times New Roman" w:cs="Times New Roman"/>
          <w:sz w:val="24"/>
          <w:szCs w:val="24"/>
        </w:rPr>
        <w:t xml:space="preserve">Consistent with this account, </w:t>
      </w:r>
      <w:r w:rsidR="005C3137" w:rsidRPr="00CD0476">
        <w:rPr>
          <w:rFonts w:ascii="Times New Roman" w:eastAsia="Times New Roman" w:hAnsi="Times New Roman" w:cs="Times New Roman"/>
          <w:sz w:val="24"/>
          <w:szCs w:val="24"/>
        </w:rPr>
        <w:t>Palma</w:t>
      </w:r>
      <w:ins w:id="243" w:author="Nick Maxwell" w:date="2025-05-14T13:29:00Z" w16du:dateUtc="2025-05-14T18:29:00Z">
        <w:r w:rsidR="008A34CE">
          <w:rPr>
            <w:rFonts w:ascii="Times New Roman" w:eastAsia="Times New Roman" w:hAnsi="Times New Roman" w:cs="Times New Roman"/>
            <w:sz w:val="24"/>
            <w:szCs w:val="24"/>
          </w:rPr>
          <w:t xml:space="preserve"> et al.</w:t>
        </w:r>
      </w:ins>
      <w:del w:id="244" w:author="Nick Maxwell" w:date="2025-05-14T13:29:00Z" w16du:dateUtc="2025-05-14T18:29:00Z">
        <w:r w:rsidR="005C3137" w:rsidRPr="00CD0476" w:rsidDel="008A34CE">
          <w:rPr>
            <w:rFonts w:ascii="Times New Roman" w:eastAsia="Times New Roman" w:hAnsi="Times New Roman" w:cs="Times New Roman"/>
            <w:sz w:val="24"/>
            <w:szCs w:val="24"/>
          </w:rPr>
          <w:delText xml:space="preserve">, Vieira, Cruz, and Mata </w:delText>
        </w:r>
      </w:del>
      <w:del w:id="245" w:author="Nick Maxwell" w:date="2025-05-14T15:06:00Z" w16du:dateUtc="2025-05-14T20:06:00Z">
        <w:r w:rsidR="005C3137" w:rsidRPr="00CD0476" w:rsidDel="00F60F2F">
          <w:rPr>
            <w:rFonts w:ascii="Times New Roman" w:eastAsia="Times New Roman" w:hAnsi="Times New Roman" w:cs="Times New Roman"/>
            <w:sz w:val="24"/>
            <w:szCs w:val="24"/>
          </w:rPr>
          <w:delText>(2024)</w:delText>
        </w:r>
      </w:del>
      <w:r w:rsidR="005C3137">
        <w:rPr>
          <w:rFonts w:ascii="Times New Roman" w:eastAsia="Times New Roman" w:hAnsi="Times New Roman" w:cs="Times New Roman"/>
          <w:sz w:val="24"/>
          <w:szCs w:val="24"/>
        </w:rPr>
        <w:t xml:space="preserve"> recently demonstrated that both JOLs and retrospective confidence judgments are sensitive to differences in racial categories and prototypicality. </w:t>
      </w:r>
      <w:r>
        <w:rPr>
          <w:rFonts w:ascii="Times New Roman" w:eastAsia="Times New Roman" w:hAnsi="Times New Roman" w:cs="Times New Roman"/>
          <w:sz w:val="24"/>
          <w:szCs w:val="24"/>
        </w:rPr>
        <w:t>Thus, in addition to assessing whether the CRE extends to participants’ metacognitive processes, JOLs may simultaneously provide insights regarding the effects of racial ambiguity on the CRE.</w:t>
      </w:r>
    </w:p>
    <w:p w14:paraId="00000024"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Present Study</w:t>
      </w:r>
    </w:p>
    <w:p w14:paraId="265A28D4" w14:textId="05FDE64D" w:rsidR="00AC50FE" w:rsidRDefault="00AF045D" w:rsidP="00243BDE">
      <w:pPr>
        <w:spacing w:after="0" w:line="480" w:lineRule="auto"/>
        <w:ind w:firstLine="720"/>
        <w:rPr>
          <w:ins w:id="246" w:author="Nick Maxwell" w:date="2025-05-14T15:18:00Z" w16du:dateUtc="2025-05-14T20:18: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Although the CRE has been widely studied within the context of recognition memory, </w:t>
      </w:r>
      <w:del w:id="247" w:author="Nick Maxwell" w:date="2025-05-15T11:11:00Z" w16du:dateUtc="2025-05-15T16:11:00Z">
        <w:r w:rsidR="003F4CA1" w:rsidDel="006C49A6">
          <w:rPr>
            <w:rFonts w:ascii="Times New Roman" w:eastAsia="Times New Roman" w:hAnsi="Times New Roman" w:cs="Times New Roman"/>
            <w:sz w:val="24"/>
            <w:szCs w:val="24"/>
          </w:rPr>
          <w:delText xml:space="preserve">comparatively </w:delText>
        </w:r>
      </w:del>
      <w:r>
        <w:rPr>
          <w:rFonts w:ascii="Times New Roman" w:eastAsia="Times New Roman" w:hAnsi="Times New Roman" w:cs="Times New Roman"/>
          <w:sz w:val="24"/>
          <w:szCs w:val="24"/>
        </w:rPr>
        <w:t>few</w:t>
      </w:r>
      <w:r w:rsidR="003F4CA1">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studies have directly assessed whether JOLs are sensitive to </w:t>
      </w:r>
      <w:r w:rsidR="00D47059">
        <w:rPr>
          <w:rFonts w:ascii="Times New Roman" w:eastAsia="Times New Roman" w:hAnsi="Times New Roman" w:cs="Times New Roman"/>
          <w:sz w:val="24"/>
          <w:szCs w:val="24"/>
        </w:rPr>
        <w:t>this effect</w:t>
      </w:r>
      <w:r>
        <w:rPr>
          <w:rFonts w:ascii="Times New Roman" w:eastAsia="Times New Roman" w:hAnsi="Times New Roman" w:cs="Times New Roman"/>
          <w:sz w:val="24"/>
          <w:szCs w:val="24"/>
        </w:rPr>
        <w:t xml:space="preserve">. As such, the present study </w:t>
      </w:r>
      <w:del w:id="248" w:author="Nick Maxwell" w:date="2025-05-15T16:36:00Z" w16du:dateUtc="2025-05-15T21:36:00Z">
        <w:r w:rsidDel="003F2CCE">
          <w:rPr>
            <w:rFonts w:ascii="Times New Roman" w:eastAsia="Times New Roman" w:hAnsi="Times New Roman" w:cs="Times New Roman"/>
            <w:sz w:val="24"/>
            <w:szCs w:val="24"/>
          </w:rPr>
          <w:delText xml:space="preserve">first </w:delText>
        </w:r>
      </w:del>
      <w:r>
        <w:rPr>
          <w:rFonts w:ascii="Times New Roman" w:eastAsia="Times New Roman" w:hAnsi="Times New Roman" w:cs="Times New Roman"/>
          <w:sz w:val="24"/>
          <w:szCs w:val="24"/>
        </w:rPr>
        <w:t xml:space="preserve">tested for changes in mean JOLs when participants studied </w:t>
      </w:r>
      <w:r w:rsidR="00A26B98">
        <w:rPr>
          <w:rFonts w:ascii="Times New Roman" w:eastAsia="Times New Roman" w:hAnsi="Times New Roman" w:cs="Times New Roman"/>
          <w:sz w:val="24"/>
          <w:szCs w:val="24"/>
        </w:rPr>
        <w:t xml:space="preserve">high </w:t>
      </w:r>
      <w:del w:id="249" w:author="Nick Maxwell" w:date="2025-05-15T11:11:00Z" w16du:dateUtc="2025-05-15T16:11:00Z">
        <w:r w:rsidR="00A26B98" w:rsidDel="00243BDE">
          <w:rPr>
            <w:rFonts w:ascii="Times New Roman" w:eastAsia="Times New Roman" w:hAnsi="Times New Roman" w:cs="Times New Roman"/>
            <w:sz w:val="24"/>
            <w:szCs w:val="24"/>
          </w:rPr>
          <w:delText>proto</w:delText>
        </w:r>
      </w:del>
      <w:r w:rsidR="00A26B98">
        <w:rPr>
          <w:rFonts w:ascii="Times New Roman" w:eastAsia="Times New Roman" w:hAnsi="Times New Roman" w:cs="Times New Roman"/>
          <w:sz w:val="24"/>
          <w:szCs w:val="24"/>
        </w:rPr>
        <w:t xml:space="preserve">typicality </w:t>
      </w:r>
      <w:r>
        <w:rPr>
          <w:rFonts w:ascii="Times New Roman" w:eastAsia="Times New Roman" w:hAnsi="Times New Roman" w:cs="Times New Roman"/>
          <w:sz w:val="24"/>
          <w:szCs w:val="24"/>
        </w:rPr>
        <w:t>same and other</w:t>
      </w:r>
      <w:r w:rsidR="0080139A">
        <w:rPr>
          <w:rFonts w:ascii="Times New Roman" w:eastAsia="Times New Roman" w:hAnsi="Times New Roman" w:cs="Times New Roman"/>
          <w:sz w:val="24"/>
          <w:szCs w:val="24"/>
        </w:rPr>
        <w:t>-</w:t>
      </w:r>
      <w:r>
        <w:rPr>
          <w:rFonts w:ascii="Times New Roman" w:eastAsia="Times New Roman" w:hAnsi="Times New Roman" w:cs="Times New Roman"/>
          <w:sz w:val="24"/>
          <w:szCs w:val="24"/>
        </w:rPr>
        <w:t>race faces</w:t>
      </w:r>
      <w:r w:rsidR="0019332B">
        <w:rPr>
          <w:rFonts w:ascii="Times New Roman" w:eastAsia="Times New Roman" w:hAnsi="Times New Roman" w:cs="Times New Roman"/>
          <w:sz w:val="24"/>
          <w:szCs w:val="24"/>
        </w:rPr>
        <w:t xml:space="preserve">. </w:t>
      </w:r>
      <w:ins w:id="250" w:author="Nick Maxwell" w:date="2025-05-14T15:06:00Z" w16du:dateUtc="2025-05-14T20:06:00Z">
        <w:r w:rsidR="00F60F2F">
          <w:rPr>
            <w:rFonts w:ascii="Times New Roman" w:eastAsia="Times New Roman" w:hAnsi="Times New Roman" w:cs="Times New Roman"/>
            <w:sz w:val="24"/>
            <w:szCs w:val="24"/>
          </w:rPr>
          <w:t>In doing so, we</w:t>
        </w:r>
      </w:ins>
      <w:ins w:id="251" w:author="Nick Maxwell" w:date="2025-05-14T15:09:00Z" w16du:dateUtc="2025-05-14T20:09:00Z">
        <w:r w:rsidR="003E4EFD">
          <w:rPr>
            <w:rFonts w:ascii="Times New Roman" w:eastAsia="Times New Roman" w:hAnsi="Times New Roman" w:cs="Times New Roman"/>
            <w:sz w:val="24"/>
            <w:szCs w:val="24"/>
          </w:rPr>
          <w:t xml:space="preserve"> </w:t>
        </w:r>
      </w:ins>
      <w:ins w:id="252" w:author="Nick Maxwell" w:date="2025-05-14T15:06:00Z" w16du:dateUtc="2025-05-14T20:06:00Z">
        <w:r w:rsidR="00F60F2F">
          <w:rPr>
            <w:rFonts w:ascii="Times New Roman" w:eastAsia="Times New Roman" w:hAnsi="Times New Roman" w:cs="Times New Roman"/>
            <w:sz w:val="24"/>
            <w:szCs w:val="24"/>
          </w:rPr>
          <w:t>sought to replicate previous findings showing that relative accura</w:t>
        </w:r>
      </w:ins>
      <w:ins w:id="253" w:author="Nick Maxwell" w:date="2025-05-14T15:07:00Z" w16du:dateUtc="2025-05-14T20:07:00Z">
        <w:r w:rsidR="00F60F2F">
          <w:rPr>
            <w:rFonts w:ascii="Times New Roman" w:eastAsia="Times New Roman" w:hAnsi="Times New Roman" w:cs="Times New Roman"/>
            <w:sz w:val="24"/>
            <w:szCs w:val="24"/>
          </w:rPr>
          <w:t xml:space="preserve">cy is </w:t>
        </w:r>
        <w:r w:rsidR="003E4EFD">
          <w:rPr>
            <w:rFonts w:ascii="Times New Roman" w:eastAsia="Times New Roman" w:hAnsi="Times New Roman" w:cs="Times New Roman"/>
            <w:sz w:val="24"/>
            <w:szCs w:val="24"/>
          </w:rPr>
          <w:t>not sensitive to the CRE</w:t>
        </w:r>
      </w:ins>
      <w:ins w:id="254" w:author="Nick Maxwell" w:date="2025-05-14T15:10:00Z" w16du:dateUtc="2025-05-14T20:10:00Z">
        <w:r w:rsidR="003E4EFD">
          <w:rPr>
            <w:rFonts w:ascii="Times New Roman" w:eastAsia="Times New Roman" w:hAnsi="Times New Roman" w:cs="Times New Roman"/>
            <w:sz w:val="24"/>
            <w:szCs w:val="24"/>
          </w:rPr>
          <w:t xml:space="preserve"> </w:t>
        </w:r>
      </w:ins>
      <w:ins w:id="255" w:author="Nick Maxwell" w:date="2025-05-15T11:12:00Z" w16du:dateUtc="2025-05-15T16:12:00Z">
        <w:r w:rsidR="00243BDE">
          <w:rPr>
            <w:rFonts w:ascii="Times New Roman" w:eastAsia="Times New Roman" w:hAnsi="Times New Roman" w:cs="Times New Roman"/>
            <w:sz w:val="24"/>
            <w:szCs w:val="24"/>
          </w:rPr>
          <w:t>while also exploring whether participants</w:t>
        </w:r>
      </w:ins>
      <w:ins w:id="256" w:author="Nick Maxwell" w:date="2025-05-15T16:37:00Z" w16du:dateUtc="2025-05-15T21:37:00Z">
        <w:r w:rsidR="003F2CCE">
          <w:rPr>
            <w:rFonts w:ascii="Times New Roman" w:eastAsia="Times New Roman" w:hAnsi="Times New Roman" w:cs="Times New Roman"/>
            <w:sz w:val="24"/>
            <w:szCs w:val="24"/>
          </w:rPr>
          <w:t>’</w:t>
        </w:r>
      </w:ins>
      <w:ins w:id="257" w:author="Nick Maxwell" w:date="2025-05-15T11:12:00Z" w16du:dateUtc="2025-05-15T16:12:00Z">
        <w:r w:rsidR="00243BDE">
          <w:rPr>
            <w:rFonts w:ascii="Times New Roman" w:eastAsia="Times New Roman" w:hAnsi="Times New Roman" w:cs="Times New Roman"/>
            <w:sz w:val="24"/>
            <w:szCs w:val="24"/>
          </w:rPr>
          <w:t xml:space="preserve"> mean JOLs would be sensitive to this effect (i.e., higher JOLs for same versus other race targets)</w:t>
        </w:r>
      </w:ins>
      <w:ins w:id="258" w:author="Nick Maxwell" w:date="2025-05-14T15:08:00Z" w16du:dateUtc="2025-05-14T20:08:00Z">
        <w:r w:rsidR="003E4EFD">
          <w:rPr>
            <w:rFonts w:ascii="Times New Roman" w:eastAsia="Times New Roman" w:hAnsi="Times New Roman" w:cs="Times New Roman"/>
            <w:sz w:val="24"/>
            <w:szCs w:val="24"/>
          </w:rPr>
          <w:t xml:space="preserve">. </w:t>
        </w:r>
      </w:ins>
      <w:ins w:id="259" w:author="Nick Maxwell" w:date="2025-05-15T11:13:00Z" w16du:dateUtc="2025-05-15T16:13:00Z">
        <w:r w:rsidR="00243BDE">
          <w:rPr>
            <w:rFonts w:ascii="Times New Roman" w:eastAsia="Times New Roman" w:hAnsi="Times New Roman" w:cs="Times New Roman"/>
            <w:sz w:val="24"/>
            <w:szCs w:val="24"/>
          </w:rPr>
          <w:t xml:space="preserve">Following the design of Hourihan et al. (2012), we </w:t>
        </w:r>
      </w:ins>
      <w:moveToRangeStart w:id="260" w:author="Nick Maxwell" w:date="2025-05-14T15:08:00Z" w:name="move198127738"/>
      <w:moveTo w:id="261" w:author="Nick Maxwell" w:date="2025-05-14T15:08:00Z" w16du:dateUtc="2025-05-14T20:08:00Z">
        <w:del w:id="262" w:author="Nick Maxwell" w:date="2025-05-15T11:13:00Z" w16du:dateUtc="2025-05-15T16:13:00Z">
          <w:r w:rsidR="003E4EFD" w:rsidDel="00243BDE">
            <w:rPr>
              <w:rFonts w:ascii="Times New Roman" w:eastAsia="Times New Roman" w:hAnsi="Times New Roman" w:cs="Times New Roman"/>
              <w:sz w:val="24"/>
              <w:szCs w:val="24"/>
            </w:rPr>
            <w:delText xml:space="preserve">As such, we </w:delText>
          </w:r>
        </w:del>
        <w:r w:rsidR="003E4EFD">
          <w:rPr>
            <w:rFonts w:ascii="Times New Roman" w:eastAsia="Times New Roman" w:hAnsi="Times New Roman" w:cs="Times New Roman"/>
            <w:sz w:val="24"/>
            <w:szCs w:val="24"/>
          </w:rPr>
          <w:t>report Goodman-Kruskal gamma correlations (Goodman &amp; Kruskal, 1954)</w:t>
        </w:r>
      </w:moveTo>
      <w:ins w:id="263" w:author="Nick Maxwell" w:date="2025-05-15T16:37:00Z" w16du:dateUtc="2025-05-15T21:37:00Z">
        <w:r w:rsidR="003F2CCE">
          <w:rPr>
            <w:rFonts w:ascii="Times New Roman" w:eastAsia="Times New Roman" w:hAnsi="Times New Roman" w:cs="Times New Roman"/>
            <w:sz w:val="24"/>
            <w:szCs w:val="24"/>
          </w:rPr>
          <w:t xml:space="preserve"> as a measure of relative accuracy</w:t>
        </w:r>
      </w:ins>
      <w:moveTo w:id="264" w:author="Nick Maxwell" w:date="2025-05-14T15:08:00Z" w16du:dateUtc="2025-05-14T20:08:00Z">
        <w:r w:rsidR="003E4EFD">
          <w:rPr>
            <w:rFonts w:ascii="Times New Roman" w:eastAsia="Times New Roman" w:hAnsi="Times New Roman" w:cs="Times New Roman"/>
            <w:sz w:val="24"/>
            <w:szCs w:val="24"/>
          </w:rPr>
          <w:t>, which provide an ordinal measure of the association between JOLs and recognition (see Nelson, 1984; Higham &amp; Higham, 2018, for reviews).</w:t>
        </w:r>
      </w:moveTo>
      <w:moveToRangeEnd w:id="260"/>
      <w:ins w:id="265" w:author="Nick Maxwell" w:date="2025-05-14T15:07:00Z" w16du:dateUtc="2025-05-14T20:07:00Z">
        <w:r w:rsidR="003E4EFD">
          <w:rPr>
            <w:rFonts w:ascii="Times New Roman" w:eastAsia="Times New Roman" w:hAnsi="Times New Roman" w:cs="Times New Roman"/>
            <w:sz w:val="24"/>
            <w:szCs w:val="24"/>
          </w:rPr>
          <w:t xml:space="preserve"> </w:t>
        </w:r>
      </w:ins>
      <w:ins w:id="266" w:author="Nick Maxwell" w:date="2025-05-15T16:38:00Z" w16du:dateUtc="2025-05-15T21:38:00Z">
        <w:r w:rsidR="003F2CCE">
          <w:rPr>
            <w:rFonts w:ascii="Times New Roman" w:eastAsia="Times New Roman" w:hAnsi="Times New Roman" w:cs="Times New Roman"/>
            <w:sz w:val="24"/>
            <w:szCs w:val="24"/>
          </w:rPr>
          <w:t xml:space="preserve">In addition to </w:t>
        </w:r>
      </w:ins>
      <w:ins w:id="267" w:author="Nick Maxwell" w:date="2025-05-16T10:08:00Z" w16du:dateUtc="2025-05-16T15:08:00Z">
        <w:r w:rsidR="007F0C0E" w:rsidRPr="007F0C0E">
          <w:rPr>
            <w:rFonts w:ascii="Times New Roman" w:eastAsia="Times New Roman" w:hAnsi="Times New Roman" w:cs="Times New Roman"/>
            <w:i/>
            <w:iCs/>
            <w:sz w:val="24"/>
            <w:szCs w:val="24"/>
            <w:rPrChange w:id="268" w:author="Nick Maxwell" w:date="2025-05-16T10:08:00Z" w16du:dateUtc="2025-05-16T15:08:00Z">
              <w:rPr>
                <w:rFonts w:ascii="Times New Roman" w:eastAsia="Times New Roman" w:hAnsi="Times New Roman" w:cs="Times New Roman"/>
                <w:sz w:val="24"/>
                <w:szCs w:val="24"/>
              </w:rPr>
            </w:rPrChange>
          </w:rPr>
          <w:t>G</w:t>
        </w:r>
      </w:ins>
      <w:ins w:id="269" w:author="Nick Maxwell" w:date="2025-05-15T16:39:00Z" w16du:dateUtc="2025-05-15T21:39:00Z">
        <w:r w:rsidR="003F2CCE">
          <w:rPr>
            <w:rFonts w:ascii="Times New Roman" w:eastAsia="Times New Roman" w:hAnsi="Times New Roman" w:cs="Times New Roman"/>
            <w:sz w:val="24"/>
            <w:szCs w:val="24"/>
          </w:rPr>
          <w:t xml:space="preserve"> comparisons, we also compare changes in mean JOLs to assess whether participants are aware of the CRE at encoding. </w:t>
        </w:r>
      </w:ins>
      <w:ins w:id="270" w:author="Nick Maxwell" w:date="2025-05-15T16:38:00Z" w16du:dateUtc="2025-05-15T21:38:00Z">
        <w:r w:rsidR="003F2CCE">
          <w:rPr>
            <w:rFonts w:ascii="Times New Roman" w:eastAsia="Times New Roman" w:hAnsi="Times New Roman" w:cs="Times New Roman"/>
            <w:sz w:val="24"/>
            <w:szCs w:val="24"/>
          </w:rPr>
          <w:t>Finally</w:t>
        </w:r>
      </w:ins>
      <w:ins w:id="271" w:author="Nick Maxwell" w:date="2025-05-14T15:09:00Z" w16du:dateUtc="2025-05-14T20:09:00Z">
        <w:r w:rsidR="003E4EFD">
          <w:rPr>
            <w:rFonts w:ascii="Times New Roman" w:eastAsia="Times New Roman" w:hAnsi="Times New Roman" w:cs="Times New Roman"/>
            <w:sz w:val="24"/>
            <w:szCs w:val="24"/>
          </w:rPr>
          <w:t xml:space="preserve">, </w:t>
        </w:r>
      </w:ins>
      <w:del w:id="272" w:author="Nick Maxwell" w:date="2025-05-15T11:13:00Z" w16du:dateUtc="2025-05-15T16:13:00Z">
        <w:r w:rsidDel="00243BDE">
          <w:rPr>
            <w:rFonts w:ascii="Times New Roman" w:eastAsia="Times New Roman" w:hAnsi="Times New Roman" w:cs="Times New Roman"/>
            <w:sz w:val="24"/>
            <w:szCs w:val="24"/>
          </w:rPr>
          <w:delText xml:space="preserve">Next, </w:delText>
        </w:r>
      </w:del>
      <w:ins w:id="273" w:author="Nick Maxwell" w:date="2025-05-14T15:11:00Z" w16du:dateUtc="2025-05-14T20:11:00Z">
        <w:r w:rsidR="003E4EFD">
          <w:rPr>
            <w:rFonts w:ascii="Times New Roman" w:eastAsia="Times New Roman" w:hAnsi="Times New Roman" w:cs="Times New Roman"/>
            <w:sz w:val="24"/>
            <w:szCs w:val="24"/>
          </w:rPr>
          <w:t xml:space="preserve">because Palma et al. (2024) recently demonstrated that </w:t>
        </w:r>
      </w:ins>
      <w:ins w:id="274" w:author="Nick Maxwell" w:date="2025-05-15T11:13:00Z" w16du:dateUtc="2025-05-15T16:13:00Z">
        <w:r w:rsidR="00243BDE">
          <w:rPr>
            <w:rFonts w:ascii="Times New Roman" w:eastAsia="Times New Roman" w:hAnsi="Times New Roman" w:cs="Times New Roman"/>
            <w:sz w:val="24"/>
            <w:szCs w:val="24"/>
          </w:rPr>
          <w:t xml:space="preserve">participants’ </w:t>
        </w:r>
      </w:ins>
      <w:ins w:id="275" w:author="Nick Maxwell" w:date="2025-05-14T15:15:00Z" w16du:dateUtc="2025-05-14T20:15:00Z">
        <w:r w:rsidR="003E4EFD">
          <w:rPr>
            <w:rFonts w:ascii="Times New Roman" w:eastAsia="Times New Roman" w:hAnsi="Times New Roman" w:cs="Times New Roman"/>
            <w:sz w:val="24"/>
            <w:szCs w:val="24"/>
          </w:rPr>
          <w:t xml:space="preserve">JOLs are sensitive to racial </w:t>
        </w:r>
      </w:ins>
      <w:ins w:id="276" w:author="Nick Maxwell" w:date="2025-05-15T11:14:00Z" w16du:dateUtc="2025-05-15T16:14:00Z">
        <w:r w:rsidR="00243BDE">
          <w:rPr>
            <w:rFonts w:ascii="Times New Roman" w:eastAsia="Times New Roman" w:hAnsi="Times New Roman" w:cs="Times New Roman"/>
            <w:sz w:val="24"/>
            <w:szCs w:val="24"/>
          </w:rPr>
          <w:t>t</w:t>
        </w:r>
      </w:ins>
      <w:ins w:id="277" w:author="Nick Maxwell" w:date="2025-05-14T15:15:00Z" w16du:dateUtc="2025-05-14T20:15:00Z">
        <w:r w:rsidR="003E4EFD">
          <w:rPr>
            <w:rFonts w:ascii="Times New Roman" w:eastAsia="Times New Roman" w:hAnsi="Times New Roman" w:cs="Times New Roman"/>
            <w:sz w:val="24"/>
            <w:szCs w:val="24"/>
          </w:rPr>
          <w:t xml:space="preserve">ypicality, </w:t>
        </w:r>
      </w:ins>
      <w:ins w:id="278" w:author="Nick Maxwell" w:date="2025-05-15T11:15:00Z" w16du:dateUtc="2025-05-15T16:15:00Z">
        <w:r w:rsidR="00243BDE">
          <w:rPr>
            <w:rFonts w:ascii="Times New Roman" w:eastAsia="Times New Roman" w:hAnsi="Times New Roman" w:cs="Times New Roman"/>
            <w:sz w:val="24"/>
            <w:szCs w:val="24"/>
          </w:rPr>
          <w:t xml:space="preserve">Experiment 2 included typicality as an additional variable of interest. </w:t>
        </w:r>
      </w:ins>
    </w:p>
    <w:p w14:paraId="00000025" w14:textId="535FF7EF" w:rsidR="003276EC" w:rsidRDefault="003F2CCE" w:rsidP="00235C8B">
      <w:pPr>
        <w:spacing w:after="0" w:line="480" w:lineRule="auto"/>
        <w:ind w:firstLine="720"/>
        <w:rPr>
          <w:rFonts w:ascii="Times New Roman" w:eastAsia="Times New Roman" w:hAnsi="Times New Roman" w:cs="Times New Roman"/>
          <w:sz w:val="24"/>
          <w:szCs w:val="24"/>
        </w:rPr>
      </w:pPr>
      <w:ins w:id="279" w:author="Nick Maxwell" w:date="2025-05-15T16:39:00Z" w16du:dateUtc="2025-05-15T21:39:00Z">
        <w:r>
          <w:rPr>
            <w:rFonts w:ascii="Times New Roman" w:eastAsia="Times New Roman" w:hAnsi="Times New Roman" w:cs="Times New Roman"/>
            <w:sz w:val="24"/>
            <w:szCs w:val="24"/>
          </w:rPr>
          <w:t>B</w:t>
        </w:r>
      </w:ins>
      <w:ins w:id="280" w:author="Nick Maxwell" w:date="2025-05-14T15:18:00Z" w16du:dateUtc="2025-05-14T20:18:00Z">
        <w:r w:rsidR="00AC50FE">
          <w:rPr>
            <w:rFonts w:ascii="Times New Roman" w:eastAsia="Times New Roman" w:hAnsi="Times New Roman" w:cs="Times New Roman"/>
            <w:sz w:val="24"/>
            <w:szCs w:val="24"/>
          </w:rPr>
          <w:t xml:space="preserve">ecause </w:t>
        </w:r>
      </w:ins>
      <w:ins w:id="281" w:author="Nick Maxwell" w:date="2025-05-14T15:19:00Z" w16du:dateUtc="2025-05-14T20:19:00Z">
        <w:r w:rsidR="00AC50FE">
          <w:rPr>
            <w:rFonts w:ascii="Times New Roman" w:eastAsia="Times New Roman" w:hAnsi="Times New Roman" w:cs="Times New Roman"/>
            <w:sz w:val="24"/>
            <w:szCs w:val="24"/>
          </w:rPr>
          <w:t xml:space="preserve">studies </w:t>
        </w:r>
      </w:ins>
      <w:ins w:id="282" w:author="Nick Maxwell" w:date="2025-05-14T16:25:00Z" w16du:dateUtc="2025-05-14T21:25:00Z">
        <w:r w:rsidR="00D34A42">
          <w:rPr>
            <w:rFonts w:ascii="Times New Roman" w:eastAsia="Times New Roman" w:hAnsi="Times New Roman" w:cs="Times New Roman"/>
            <w:sz w:val="24"/>
            <w:szCs w:val="24"/>
          </w:rPr>
          <w:t xml:space="preserve">investigating </w:t>
        </w:r>
      </w:ins>
      <w:ins w:id="283" w:author="Nick Maxwell" w:date="2025-05-15T11:15:00Z" w16du:dateUtc="2025-05-15T16:15:00Z">
        <w:r w:rsidR="00243BDE">
          <w:rPr>
            <w:rFonts w:ascii="Times New Roman" w:eastAsia="Times New Roman" w:hAnsi="Times New Roman" w:cs="Times New Roman"/>
            <w:sz w:val="24"/>
            <w:szCs w:val="24"/>
          </w:rPr>
          <w:t>typicality effects on</w:t>
        </w:r>
      </w:ins>
      <w:ins w:id="284" w:author="Nick Maxwell" w:date="2025-05-14T16:25:00Z" w16du:dateUtc="2025-05-14T21:25:00Z">
        <w:r w:rsidR="00D34A42">
          <w:rPr>
            <w:rFonts w:ascii="Times New Roman" w:eastAsia="Times New Roman" w:hAnsi="Times New Roman" w:cs="Times New Roman"/>
            <w:sz w:val="24"/>
            <w:szCs w:val="24"/>
          </w:rPr>
          <w:t xml:space="preserve"> JOLs </w:t>
        </w:r>
      </w:ins>
      <w:ins w:id="285" w:author="Nick Maxwell" w:date="2025-05-14T15:19:00Z" w16du:dateUtc="2025-05-14T20:19:00Z">
        <w:r w:rsidR="00AC50FE">
          <w:rPr>
            <w:rFonts w:ascii="Times New Roman" w:eastAsia="Times New Roman" w:hAnsi="Times New Roman" w:cs="Times New Roman"/>
            <w:sz w:val="24"/>
            <w:szCs w:val="24"/>
          </w:rPr>
          <w:t xml:space="preserve">have </w:t>
        </w:r>
      </w:ins>
      <w:ins w:id="286" w:author="Nick Maxwell" w:date="2025-05-15T11:16:00Z" w16du:dateUtc="2025-05-15T16:16:00Z">
        <w:r w:rsidR="00243BDE">
          <w:rPr>
            <w:rFonts w:ascii="Times New Roman" w:eastAsia="Times New Roman" w:hAnsi="Times New Roman" w:cs="Times New Roman"/>
            <w:sz w:val="24"/>
            <w:szCs w:val="24"/>
          </w:rPr>
          <w:t xml:space="preserve">primarily </w:t>
        </w:r>
      </w:ins>
      <w:ins w:id="287" w:author="Nick Maxwell" w:date="2025-05-14T15:19:00Z" w16du:dateUtc="2025-05-14T20:19:00Z">
        <w:r w:rsidR="00AC50FE">
          <w:rPr>
            <w:rFonts w:ascii="Times New Roman" w:eastAsia="Times New Roman" w:hAnsi="Times New Roman" w:cs="Times New Roman"/>
            <w:sz w:val="24"/>
            <w:szCs w:val="24"/>
          </w:rPr>
          <w:t>relied on Caucasian samples (e.g</w:t>
        </w:r>
      </w:ins>
      <w:ins w:id="288" w:author="Nick Maxwell" w:date="2025-05-14T15:20:00Z" w16du:dateUtc="2025-05-14T20:20:00Z">
        <w:r w:rsidR="00AC50FE">
          <w:rPr>
            <w:rFonts w:ascii="Times New Roman" w:eastAsia="Times New Roman" w:hAnsi="Times New Roman" w:cs="Times New Roman"/>
            <w:sz w:val="24"/>
            <w:szCs w:val="24"/>
          </w:rPr>
          <w:t>.</w:t>
        </w:r>
      </w:ins>
      <w:ins w:id="289" w:author="Nick Maxwell" w:date="2025-05-14T15:19:00Z" w16du:dateUtc="2025-05-14T20:19:00Z">
        <w:r w:rsidR="00AC50FE">
          <w:rPr>
            <w:rFonts w:ascii="Times New Roman" w:eastAsia="Times New Roman" w:hAnsi="Times New Roman" w:cs="Times New Roman"/>
            <w:sz w:val="24"/>
            <w:szCs w:val="24"/>
          </w:rPr>
          <w:t>, Palma et al.</w:t>
        </w:r>
      </w:ins>
      <w:ins w:id="290" w:author="Nick Maxwell" w:date="2025-05-15T16:40:00Z" w16du:dateUtc="2025-05-15T21:40:00Z">
        <w:r w:rsidR="00290BAE">
          <w:rPr>
            <w:rFonts w:ascii="Times New Roman" w:eastAsia="Times New Roman" w:hAnsi="Times New Roman" w:cs="Times New Roman"/>
            <w:sz w:val="24"/>
            <w:szCs w:val="24"/>
          </w:rPr>
          <w:t>,</w:t>
        </w:r>
      </w:ins>
      <w:ins w:id="291" w:author="Nick Maxwell" w:date="2025-05-15T16:39:00Z" w16du:dateUtc="2025-05-15T21:39:00Z">
        <w:r w:rsidR="00290BAE">
          <w:rPr>
            <w:rFonts w:ascii="Times New Roman" w:eastAsia="Times New Roman" w:hAnsi="Times New Roman" w:cs="Times New Roman"/>
            <w:sz w:val="24"/>
            <w:szCs w:val="24"/>
          </w:rPr>
          <w:t xml:space="preserve"> 2024</w:t>
        </w:r>
      </w:ins>
      <w:ins w:id="292" w:author="Nick Maxwell" w:date="2025-05-14T15:19:00Z" w16du:dateUtc="2025-05-14T20:19:00Z">
        <w:r w:rsidR="00AC50FE">
          <w:rPr>
            <w:rFonts w:ascii="Times New Roman" w:eastAsia="Times New Roman" w:hAnsi="Times New Roman" w:cs="Times New Roman"/>
            <w:sz w:val="24"/>
            <w:szCs w:val="24"/>
          </w:rPr>
          <w:t>, Experiments 1-4</w:t>
        </w:r>
      </w:ins>
      <w:ins w:id="293" w:author="Nick Maxwell" w:date="2025-05-14T15:20:00Z" w16du:dateUtc="2025-05-14T20:20:00Z">
        <w:r w:rsidR="00AC50FE">
          <w:rPr>
            <w:rFonts w:ascii="Times New Roman" w:eastAsia="Times New Roman" w:hAnsi="Times New Roman" w:cs="Times New Roman"/>
            <w:sz w:val="24"/>
            <w:szCs w:val="24"/>
          </w:rPr>
          <w:t xml:space="preserve">), </w:t>
        </w:r>
      </w:ins>
      <w:ins w:id="294" w:author="Nick Maxwell" w:date="2025-05-14T16:25:00Z" w16du:dateUtc="2025-05-14T21:25:00Z">
        <w:r w:rsidR="00D34A42">
          <w:rPr>
            <w:rFonts w:ascii="Times New Roman" w:eastAsia="Times New Roman" w:hAnsi="Times New Roman" w:cs="Times New Roman"/>
            <w:sz w:val="24"/>
            <w:szCs w:val="24"/>
          </w:rPr>
          <w:t xml:space="preserve">each </w:t>
        </w:r>
      </w:ins>
      <w:ins w:id="295" w:author="Nick Maxwell" w:date="2025-05-15T11:16:00Z" w16du:dateUtc="2025-05-15T16:16:00Z">
        <w:r w:rsidR="00243BDE">
          <w:rPr>
            <w:rFonts w:ascii="Times New Roman" w:eastAsia="Times New Roman" w:hAnsi="Times New Roman" w:cs="Times New Roman"/>
            <w:sz w:val="24"/>
            <w:szCs w:val="24"/>
          </w:rPr>
          <w:t>experiment</w:t>
        </w:r>
      </w:ins>
      <w:ins w:id="296" w:author="Nick Maxwell" w:date="2025-05-14T15:20:00Z" w16du:dateUtc="2025-05-14T20:20:00Z">
        <w:r w:rsidR="00AC50FE">
          <w:rPr>
            <w:rFonts w:ascii="Times New Roman" w:eastAsia="Times New Roman" w:hAnsi="Times New Roman" w:cs="Times New Roman"/>
            <w:sz w:val="24"/>
            <w:szCs w:val="24"/>
          </w:rPr>
          <w:t xml:space="preserve"> </w:t>
        </w:r>
      </w:ins>
      <w:ins w:id="297" w:author="Nick Maxwell" w:date="2025-05-15T11:16:00Z" w16du:dateUtc="2025-05-15T16:16:00Z">
        <w:r w:rsidR="00243BDE">
          <w:rPr>
            <w:rFonts w:ascii="Times New Roman" w:eastAsia="Times New Roman" w:hAnsi="Times New Roman" w:cs="Times New Roman"/>
            <w:sz w:val="24"/>
            <w:szCs w:val="24"/>
          </w:rPr>
          <w:t>included direct</w:t>
        </w:r>
      </w:ins>
      <w:ins w:id="298" w:author="Nick Maxwell" w:date="2025-05-14T15:20:00Z" w16du:dateUtc="2025-05-14T20:20:00Z">
        <w:r w:rsidR="00AC50FE">
          <w:rPr>
            <w:rFonts w:ascii="Times New Roman" w:eastAsia="Times New Roman" w:hAnsi="Times New Roman" w:cs="Times New Roman"/>
            <w:sz w:val="24"/>
            <w:szCs w:val="24"/>
          </w:rPr>
          <w:t xml:space="preserve"> comparisons between Black and Caucasian samples.</w:t>
        </w:r>
      </w:ins>
      <w:ins w:id="299" w:author="Nick Maxwell" w:date="2025-05-14T15:21:00Z" w16du:dateUtc="2025-05-14T20:21:00Z">
        <w:r w:rsidR="00AC50FE">
          <w:rPr>
            <w:rFonts w:ascii="Times New Roman" w:eastAsia="Times New Roman" w:hAnsi="Times New Roman" w:cs="Times New Roman"/>
            <w:sz w:val="24"/>
            <w:szCs w:val="24"/>
          </w:rPr>
          <w:t xml:space="preserve"> Although robust CRE patterns have been found </w:t>
        </w:r>
      </w:ins>
      <w:ins w:id="300" w:author="Nick Maxwell" w:date="2025-05-14T15:22:00Z" w16du:dateUtc="2025-05-14T20:22:00Z">
        <w:r w:rsidR="00AC50FE">
          <w:rPr>
            <w:rFonts w:ascii="Times New Roman" w:eastAsia="Times New Roman" w:hAnsi="Times New Roman" w:cs="Times New Roman"/>
            <w:sz w:val="24"/>
            <w:szCs w:val="24"/>
          </w:rPr>
          <w:t>with multiple racial</w:t>
        </w:r>
      </w:ins>
      <w:ins w:id="301" w:author="Nick Maxwell" w:date="2025-05-29T13:58:00Z" w16du:dateUtc="2025-05-29T18:58:00Z">
        <w:r w:rsidR="00382C58">
          <w:rPr>
            <w:rFonts w:ascii="Times New Roman" w:eastAsia="Times New Roman" w:hAnsi="Times New Roman" w:cs="Times New Roman"/>
            <w:sz w:val="24"/>
            <w:szCs w:val="24"/>
          </w:rPr>
          <w:t>/ethnic</w:t>
        </w:r>
      </w:ins>
      <w:ins w:id="302" w:author="Nick Maxwell" w:date="2025-05-14T15:22:00Z" w16du:dateUtc="2025-05-14T20:22:00Z">
        <w:r w:rsidR="00AC50FE">
          <w:rPr>
            <w:rFonts w:ascii="Times New Roman" w:eastAsia="Times New Roman" w:hAnsi="Times New Roman" w:cs="Times New Roman"/>
            <w:sz w:val="24"/>
            <w:szCs w:val="24"/>
          </w:rPr>
          <w:t xml:space="preserve"> groups (see </w:t>
        </w:r>
        <w:r w:rsidR="00AC50FE" w:rsidRPr="003730D1">
          <w:rPr>
            <w:rFonts w:ascii="Times New Roman" w:eastAsia="Times New Roman" w:hAnsi="Times New Roman" w:cs="Times New Roman"/>
            <w:sz w:val="24"/>
            <w:szCs w:val="24"/>
          </w:rPr>
          <w:t>Lee &amp; Penrod, 2022), it is</w:t>
        </w:r>
        <w:r w:rsidR="00AC50FE">
          <w:rPr>
            <w:rFonts w:ascii="Times New Roman" w:eastAsia="Times New Roman" w:hAnsi="Times New Roman" w:cs="Times New Roman"/>
            <w:sz w:val="24"/>
            <w:szCs w:val="24"/>
          </w:rPr>
          <w:t xml:space="preserve"> possible that cultural difference</w:t>
        </w:r>
      </w:ins>
      <w:ins w:id="303" w:author="Nick Maxwell" w:date="2025-05-14T15:23:00Z" w16du:dateUtc="2025-05-14T20:23:00Z">
        <w:r w:rsidR="00AC50FE">
          <w:rPr>
            <w:rFonts w:ascii="Times New Roman" w:eastAsia="Times New Roman" w:hAnsi="Times New Roman" w:cs="Times New Roman"/>
            <w:sz w:val="24"/>
            <w:szCs w:val="24"/>
          </w:rPr>
          <w:t>s or differences in stimuli (e.g., distinctiveness of Black vs. Caucasian faces)</w:t>
        </w:r>
      </w:ins>
      <w:ins w:id="304" w:author="Nick Maxwell" w:date="2025-05-14T15:18:00Z" w16du:dateUtc="2025-05-14T20:18:00Z">
        <w:r w:rsidR="00AC50FE">
          <w:rPr>
            <w:rFonts w:ascii="Times New Roman" w:eastAsia="Times New Roman" w:hAnsi="Times New Roman" w:cs="Times New Roman"/>
            <w:sz w:val="24"/>
            <w:szCs w:val="24"/>
          </w:rPr>
          <w:t xml:space="preserve"> </w:t>
        </w:r>
      </w:ins>
      <w:ins w:id="305" w:author="Nick Maxwell" w:date="2025-05-14T15:23:00Z" w16du:dateUtc="2025-05-14T20:23:00Z">
        <w:r w:rsidR="00AC50FE">
          <w:rPr>
            <w:rFonts w:ascii="Times New Roman" w:eastAsia="Times New Roman" w:hAnsi="Times New Roman" w:cs="Times New Roman"/>
            <w:sz w:val="24"/>
            <w:szCs w:val="24"/>
          </w:rPr>
          <w:t xml:space="preserve">could influence </w:t>
        </w:r>
      </w:ins>
      <w:ins w:id="306" w:author="Nick Maxwell" w:date="2025-05-14T15:24:00Z" w16du:dateUtc="2025-05-14T20:24:00Z">
        <w:r w:rsidR="00AC50FE">
          <w:rPr>
            <w:rFonts w:ascii="Times New Roman" w:eastAsia="Times New Roman" w:hAnsi="Times New Roman" w:cs="Times New Roman"/>
            <w:sz w:val="24"/>
            <w:szCs w:val="24"/>
          </w:rPr>
          <w:t xml:space="preserve">JOLs or recognition. Moreover, because </w:t>
        </w:r>
      </w:ins>
      <w:ins w:id="307" w:author="Nick Maxwell" w:date="2025-05-14T15:25:00Z" w16du:dateUtc="2025-05-14T20:25:00Z">
        <w:r w:rsidR="00AC50FE">
          <w:rPr>
            <w:rFonts w:ascii="Times New Roman" w:eastAsia="Times New Roman" w:hAnsi="Times New Roman" w:cs="Times New Roman"/>
            <w:sz w:val="24"/>
            <w:szCs w:val="24"/>
          </w:rPr>
          <w:t xml:space="preserve">JOLs are influenced by beliefs about memory, they may also be </w:t>
        </w:r>
      </w:ins>
      <w:ins w:id="308" w:author="Nick Maxwell" w:date="2025-05-15T11:16:00Z" w16du:dateUtc="2025-05-15T16:16:00Z">
        <w:r w:rsidR="00243BDE">
          <w:rPr>
            <w:rFonts w:ascii="Times New Roman" w:eastAsia="Times New Roman" w:hAnsi="Times New Roman" w:cs="Times New Roman"/>
            <w:sz w:val="24"/>
            <w:szCs w:val="24"/>
          </w:rPr>
          <w:t>sens</w:t>
        </w:r>
      </w:ins>
      <w:ins w:id="309" w:author="Nick Maxwell" w:date="2025-05-15T11:17:00Z" w16du:dateUtc="2025-05-15T16:17:00Z">
        <w:r w:rsidR="00243BDE">
          <w:rPr>
            <w:rFonts w:ascii="Times New Roman" w:eastAsia="Times New Roman" w:hAnsi="Times New Roman" w:cs="Times New Roman"/>
            <w:sz w:val="24"/>
            <w:szCs w:val="24"/>
          </w:rPr>
          <w:t>itive to</w:t>
        </w:r>
      </w:ins>
      <w:ins w:id="310" w:author="Nick Maxwell" w:date="2025-05-14T15:26:00Z" w16du:dateUtc="2025-05-14T20:26:00Z">
        <w:r w:rsidR="00AC50FE">
          <w:rPr>
            <w:rFonts w:ascii="Times New Roman" w:eastAsia="Times New Roman" w:hAnsi="Times New Roman" w:cs="Times New Roman"/>
            <w:sz w:val="24"/>
            <w:szCs w:val="24"/>
          </w:rPr>
          <w:t xml:space="preserve"> participants’ attitudes or prejudices towards other-race ind</w:t>
        </w:r>
      </w:ins>
      <w:ins w:id="311" w:author="Nick Maxwell" w:date="2025-05-14T15:27:00Z" w16du:dateUtc="2025-05-14T20:27:00Z">
        <w:r w:rsidR="00AC50FE">
          <w:rPr>
            <w:rFonts w:ascii="Times New Roman" w:eastAsia="Times New Roman" w:hAnsi="Times New Roman" w:cs="Times New Roman"/>
            <w:sz w:val="24"/>
            <w:szCs w:val="24"/>
          </w:rPr>
          <w:t>ividuals (i.e., Caucasian individuals may be hesitant to assign low JOLs to Black targets out of fear of being viewed as prej</w:t>
        </w:r>
        <w:r w:rsidR="00CB5039">
          <w:rPr>
            <w:rFonts w:ascii="Times New Roman" w:eastAsia="Times New Roman" w:hAnsi="Times New Roman" w:cs="Times New Roman"/>
            <w:sz w:val="24"/>
            <w:szCs w:val="24"/>
          </w:rPr>
          <w:t>udiced)</w:t>
        </w:r>
        <w:r w:rsidR="00AC50FE">
          <w:rPr>
            <w:rFonts w:ascii="Times New Roman" w:eastAsia="Times New Roman" w:hAnsi="Times New Roman" w:cs="Times New Roman"/>
            <w:sz w:val="24"/>
            <w:szCs w:val="24"/>
          </w:rPr>
          <w:t xml:space="preserve">. </w:t>
        </w:r>
        <w:r w:rsidR="00CB5039">
          <w:rPr>
            <w:rFonts w:ascii="Times New Roman" w:eastAsia="Times New Roman" w:hAnsi="Times New Roman" w:cs="Times New Roman"/>
            <w:sz w:val="24"/>
            <w:szCs w:val="24"/>
          </w:rPr>
          <w:t>As such, each experiment i</w:t>
        </w:r>
      </w:ins>
      <w:ins w:id="312" w:author="Nick Maxwell" w:date="2025-05-14T15:28:00Z" w16du:dateUtc="2025-05-14T20:28:00Z">
        <w:r w:rsidR="00CB5039">
          <w:rPr>
            <w:rFonts w:ascii="Times New Roman" w:eastAsia="Times New Roman" w:hAnsi="Times New Roman" w:cs="Times New Roman"/>
            <w:sz w:val="24"/>
            <w:szCs w:val="24"/>
          </w:rPr>
          <w:t xml:space="preserve">ncluded a set of racial attitude measures which </w:t>
        </w:r>
      </w:ins>
      <w:ins w:id="313" w:author="Nick Maxwell" w:date="2025-05-15T11:19:00Z" w16du:dateUtc="2025-05-15T16:19:00Z">
        <w:r w:rsidR="00243BDE">
          <w:rPr>
            <w:rFonts w:ascii="Times New Roman" w:eastAsia="Times New Roman" w:hAnsi="Times New Roman" w:cs="Times New Roman"/>
            <w:sz w:val="24"/>
            <w:szCs w:val="24"/>
          </w:rPr>
          <w:t>were</w:t>
        </w:r>
      </w:ins>
      <w:ins w:id="314" w:author="Nick Maxwell" w:date="2025-05-14T15:28:00Z" w16du:dateUtc="2025-05-14T20:28:00Z">
        <w:r w:rsidR="00CB5039">
          <w:rPr>
            <w:rFonts w:ascii="Times New Roman" w:eastAsia="Times New Roman" w:hAnsi="Times New Roman" w:cs="Times New Roman"/>
            <w:sz w:val="24"/>
            <w:szCs w:val="24"/>
          </w:rPr>
          <w:t xml:space="preserve"> completed following the recognition tes</w:t>
        </w:r>
      </w:ins>
      <w:ins w:id="315" w:author="Nick Maxwell" w:date="2025-05-15T11:20:00Z" w16du:dateUtc="2025-05-15T16:20:00Z">
        <w:r w:rsidR="00243BDE">
          <w:rPr>
            <w:rFonts w:ascii="Times New Roman" w:eastAsia="Times New Roman" w:hAnsi="Times New Roman" w:cs="Times New Roman"/>
            <w:sz w:val="24"/>
            <w:szCs w:val="24"/>
          </w:rPr>
          <w:t xml:space="preserve">t, which allowed us to explore whether </w:t>
        </w:r>
        <w:r w:rsidR="00243BDE">
          <w:rPr>
            <w:rFonts w:ascii="Times New Roman" w:eastAsia="Times New Roman" w:hAnsi="Times New Roman" w:cs="Times New Roman"/>
            <w:sz w:val="24"/>
            <w:szCs w:val="24"/>
          </w:rPr>
          <w:lastRenderedPageBreak/>
          <w:t>participants’ attitudes</w:t>
        </w:r>
      </w:ins>
      <w:ins w:id="316" w:author="Nick Maxwell" w:date="2025-05-15T11:21:00Z" w16du:dateUtc="2025-05-15T16:21:00Z">
        <w:r w:rsidR="00243BDE">
          <w:rPr>
            <w:rFonts w:ascii="Times New Roman" w:eastAsia="Times New Roman" w:hAnsi="Times New Roman" w:cs="Times New Roman"/>
            <w:sz w:val="24"/>
            <w:szCs w:val="24"/>
          </w:rPr>
          <w:t xml:space="preserve"> influenced their JOLs. To our knowledge, the present study is the first to include these measures when exploring the CRE on JOLs.</w:t>
        </w:r>
      </w:ins>
      <w:del w:id="317" w:author="Nick Maxwell" w:date="2025-05-14T15:07:00Z" w16du:dateUtc="2025-05-14T20:07:00Z">
        <w:r w:rsidR="00AF045D" w:rsidDel="003E4EFD">
          <w:rPr>
            <w:rFonts w:ascii="Times New Roman" w:eastAsia="Times New Roman" w:hAnsi="Times New Roman" w:cs="Times New Roman"/>
            <w:sz w:val="24"/>
            <w:szCs w:val="24"/>
          </w:rPr>
          <w:delText xml:space="preserve">because social categorization accounts propose that the CRE is driven by qualitative differences in how individuals process ingroup versus outgroup faces, </w:delText>
        </w:r>
      </w:del>
      <w:del w:id="318" w:author="Nick Maxwell" w:date="2025-05-14T15:12:00Z" w16du:dateUtc="2025-05-14T20:12:00Z">
        <w:r w:rsidR="00AF045D" w:rsidDel="003E4EFD">
          <w:rPr>
            <w:rFonts w:ascii="Times New Roman" w:eastAsia="Times New Roman" w:hAnsi="Times New Roman" w:cs="Times New Roman"/>
            <w:sz w:val="24"/>
            <w:szCs w:val="24"/>
          </w:rPr>
          <w:delText xml:space="preserve">Experiment 2 tested the extent to which ethnic </w:delText>
        </w:r>
        <w:r w:rsidR="00CC755F" w:rsidDel="003E4EFD">
          <w:rPr>
            <w:rFonts w:ascii="Times New Roman" w:eastAsia="Times New Roman" w:hAnsi="Times New Roman" w:cs="Times New Roman"/>
            <w:sz w:val="24"/>
            <w:szCs w:val="24"/>
          </w:rPr>
          <w:delText>proto</w:delText>
        </w:r>
        <w:r w:rsidR="00AF045D" w:rsidDel="003E4EFD">
          <w:rPr>
            <w:rFonts w:ascii="Times New Roman" w:eastAsia="Times New Roman" w:hAnsi="Times New Roman" w:cs="Times New Roman"/>
            <w:sz w:val="24"/>
            <w:szCs w:val="24"/>
          </w:rPr>
          <w:delText xml:space="preserve">typicality influenced the CRE. </w:delText>
        </w:r>
      </w:del>
      <w:del w:id="319" w:author="Nick Maxwell" w:date="2025-05-14T15:11:00Z" w16du:dateUtc="2025-05-14T20:11:00Z">
        <w:r w:rsidR="00AF045D" w:rsidDel="003E4EFD">
          <w:rPr>
            <w:rFonts w:ascii="Times New Roman" w:eastAsia="Times New Roman" w:hAnsi="Times New Roman" w:cs="Times New Roman"/>
            <w:sz w:val="24"/>
            <w:szCs w:val="24"/>
          </w:rPr>
          <w:delText xml:space="preserve">Additionally, we assessed whether </w:delText>
        </w:r>
        <w:r w:rsidR="00BD469C" w:rsidDel="003E4EFD">
          <w:rPr>
            <w:rFonts w:ascii="Times New Roman" w:eastAsia="Times New Roman" w:hAnsi="Times New Roman" w:cs="Times New Roman"/>
            <w:sz w:val="24"/>
            <w:szCs w:val="24"/>
          </w:rPr>
          <w:delText>JOL accuracy was</w:delText>
        </w:r>
        <w:r w:rsidR="00AF045D" w:rsidDel="003E4EFD">
          <w:rPr>
            <w:rFonts w:ascii="Times New Roman" w:eastAsia="Times New Roman" w:hAnsi="Times New Roman" w:cs="Times New Roman"/>
            <w:sz w:val="24"/>
            <w:szCs w:val="24"/>
          </w:rPr>
          <w:delText xml:space="preserve"> influenced by target race and </w:delText>
        </w:r>
        <w:r w:rsidR="00BD469C" w:rsidDel="003E4EFD">
          <w:rPr>
            <w:rFonts w:ascii="Times New Roman" w:eastAsia="Times New Roman" w:hAnsi="Times New Roman" w:cs="Times New Roman"/>
            <w:sz w:val="24"/>
            <w:szCs w:val="24"/>
          </w:rPr>
          <w:delText>proto</w:delText>
        </w:r>
        <w:r w:rsidR="00AF045D" w:rsidDel="003E4EFD">
          <w:rPr>
            <w:rFonts w:ascii="Times New Roman" w:eastAsia="Times New Roman" w:hAnsi="Times New Roman" w:cs="Times New Roman"/>
            <w:sz w:val="24"/>
            <w:szCs w:val="24"/>
          </w:rPr>
          <w:delText xml:space="preserve">typicality. </w:delText>
        </w:r>
      </w:del>
      <w:moveFromRangeStart w:id="320" w:author="Nick Maxwell" w:date="2025-05-14T15:08:00Z" w:name="move198127738"/>
      <w:moveFrom w:id="321" w:author="Nick Maxwell" w:date="2025-05-14T15:08:00Z" w16du:dateUtc="2025-05-14T20:08:00Z">
        <w:del w:id="322" w:author="Nick Maxwell" w:date="2025-05-14T15:25:00Z" w16du:dateUtc="2025-05-14T20:25:00Z">
          <w:r w:rsidR="00EE58B6" w:rsidDel="00AC50FE">
            <w:rPr>
              <w:rFonts w:ascii="Times New Roman" w:eastAsia="Times New Roman" w:hAnsi="Times New Roman" w:cs="Times New Roman"/>
              <w:sz w:val="24"/>
              <w:szCs w:val="24"/>
            </w:rPr>
            <w:delText>As such</w:delText>
          </w:r>
          <w:r w:rsidR="00AF045D" w:rsidDel="00AC50FE">
            <w:rPr>
              <w:rFonts w:ascii="Times New Roman" w:eastAsia="Times New Roman" w:hAnsi="Times New Roman" w:cs="Times New Roman"/>
              <w:sz w:val="24"/>
              <w:szCs w:val="24"/>
            </w:rPr>
            <w:delText xml:space="preserve">, we report Goodman-Kruskal gamma correlations (Goodman &amp; Kruskal, 1954), which provide an ordinal measure of </w:delText>
          </w:r>
          <w:r w:rsidR="00EE58B6" w:rsidDel="00AC50FE">
            <w:rPr>
              <w:rFonts w:ascii="Times New Roman" w:eastAsia="Times New Roman" w:hAnsi="Times New Roman" w:cs="Times New Roman"/>
              <w:sz w:val="24"/>
              <w:szCs w:val="24"/>
            </w:rPr>
            <w:delText xml:space="preserve">the </w:delText>
          </w:r>
          <w:r w:rsidR="00AF045D" w:rsidDel="00AC50FE">
            <w:rPr>
              <w:rFonts w:ascii="Times New Roman" w:eastAsia="Times New Roman" w:hAnsi="Times New Roman" w:cs="Times New Roman"/>
              <w:sz w:val="24"/>
              <w:szCs w:val="24"/>
            </w:rPr>
            <w:delText>association between JOLs and recognition (see Nelson, 1984; Higham &amp; Higham, 2018, for reviews).</w:delText>
          </w:r>
        </w:del>
      </w:moveFrom>
      <w:moveFromRangeEnd w:id="320"/>
    </w:p>
    <w:p w14:paraId="00000026"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1</w:t>
      </w:r>
    </w:p>
    <w:p w14:paraId="00000027" w14:textId="4441EB1B" w:rsidR="003276EC" w:rsidDel="00F77380" w:rsidRDefault="00AF045D" w:rsidP="00235C8B">
      <w:pPr>
        <w:spacing w:after="0" w:line="480" w:lineRule="auto"/>
        <w:rPr>
          <w:del w:id="323" w:author="Nick Maxwell" w:date="2025-05-15T11:27:00Z" w16du:dateUtc="2025-05-15T16:27:00Z"/>
          <w:rFonts w:ascii="Times New Roman" w:eastAsia="Times New Roman" w:hAnsi="Times New Roman" w:cs="Times New Roman"/>
          <w:sz w:val="24"/>
          <w:szCs w:val="24"/>
        </w:rPr>
      </w:pPr>
      <w:r>
        <w:rPr>
          <w:rFonts w:ascii="Times New Roman" w:eastAsia="Times New Roman" w:hAnsi="Times New Roman" w:cs="Times New Roman"/>
          <w:sz w:val="24"/>
          <w:szCs w:val="24"/>
        </w:rPr>
        <w:tab/>
        <w:t>The goals of Experiment 1 were twofold. First, we sought to replicate the CRE pattern on recognition memory using a sample of Black and Caucasian participants. Second, we tested the extent to which</w:t>
      </w:r>
      <w:ins w:id="324" w:author="Nick Maxwell" w:date="2025-05-14T16:26:00Z" w16du:dateUtc="2025-05-14T21:26:00Z">
        <w:r w:rsidR="00D34A42">
          <w:rPr>
            <w:rFonts w:ascii="Times New Roman" w:eastAsia="Times New Roman" w:hAnsi="Times New Roman" w:cs="Times New Roman"/>
            <w:sz w:val="24"/>
            <w:szCs w:val="24"/>
          </w:rPr>
          <w:t xml:space="preserve"> participants’ </w:t>
        </w:r>
      </w:ins>
      <w:del w:id="325" w:author="Nick Maxwell" w:date="2025-05-14T16:26:00Z" w16du:dateUtc="2025-05-14T21:26:00Z">
        <w:r w:rsidDel="00D34A4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JOLs </w:t>
      </w:r>
      <w:ins w:id="326" w:author="Nick Maxwell" w:date="2025-05-15T11:22:00Z" w16du:dateUtc="2025-05-15T16:22:00Z">
        <w:r w:rsidR="00457D72">
          <w:rPr>
            <w:rFonts w:ascii="Times New Roman" w:eastAsia="Times New Roman" w:hAnsi="Times New Roman" w:cs="Times New Roman"/>
            <w:sz w:val="24"/>
            <w:szCs w:val="24"/>
          </w:rPr>
          <w:t>would be</w:t>
        </w:r>
      </w:ins>
      <w:del w:id="327" w:author="Nick Maxwell" w:date="2025-05-15T11:22:00Z" w16du:dateUtc="2025-05-15T16:22:00Z">
        <w:r w:rsidDel="00457D72">
          <w:rPr>
            <w:rFonts w:ascii="Times New Roman" w:eastAsia="Times New Roman" w:hAnsi="Times New Roman" w:cs="Times New Roman"/>
            <w:sz w:val="24"/>
            <w:szCs w:val="24"/>
          </w:rPr>
          <w:delText>are</w:delText>
        </w:r>
      </w:del>
      <w:r>
        <w:rPr>
          <w:rFonts w:ascii="Times New Roman" w:eastAsia="Times New Roman" w:hAnsi="Times New Roman" w:cs="Times New Roman"/>
          <w:sz w:val="24"/>
          <w:szCs w:val="24"/>
        </w:rPr>
        <w:t xml:space="preserve"> sensitive to </w:t>
      </w:r>
      <w:del w:id="328" w:author="Nick Maxwell" w:date="2025-05-14T16:26:00Z" w16du:dateUtc="2025-05-14T21:26:00Z">
        <w:r w:rsidDel="00D34A42">
          <w:rPr>
            <w:rFonts w:ascii="Times New Roman" w:eastAsia="Times New Roman" w:hAnsi="Times New Roman" w:cs="Times New Roman"/>
            <w:sz w:val="24"/>
            <w:szCs w:val="24"/>
          </w:rPr>
          <w:delText>the CRE</w:delText>
        </w:r>
      </w:del>
      <w:ins w:id="329" w:author="Nick Maxwell" w:date="2025-05-14T16:26:00Z" w16du:dateUtc="2025-05-14T21:26:00Z">
        <w:r w:rsidR="00D34A42">
          <w:rPr>
            <w:rFonts w:ascii="Times New Roman" w:eastAsia="Times New Roman" w:hAnsi="Times New Roman" w:cs="Times New Roman"/>
            <w:sz w:val="24"/>
            <w:szCs w:val="24"/>
          </w:rPr>
          <w:t>this memory pattern</w:t>
        </w:r>
      </w:ins>
      <w:r>
        <w:rPr>
          <w:rFonts w:ascii="Times New Roman" w:eastAsia="Times New Roman" w:hAnsi="Times New Roman" w:cs="Times New Roman"/>
          <w:sz w:val="24"/>
          <w:szCs w:val="24"/>
        </w:rPr>
        <w:t xml:space="preserve">. </w:t>
      </w:r>
      <w:del w:id="330" w:author="Nick Maxwell" w:date="2025-05-15T11:22:00Z" w16du:dateUtc="2025-05-15T16:22:00Z">
        <w:r w:rsidDel="00457D72">
          <w:rPr>
            <w:rFonts w:ascii="Times New Roman" w:eastAsia="Times New Roman" w:hAnsi="Times New Roman" w:cs="Times New Roman"/>
            <w:sz w:val="24"/>
            <w:szCs w:val="24"/>
          </w:rPr>
          <w:delText xml:space="preserve">In doing so, </w:delText>
        </w:r>
      </w:del>
      <w:ins w:id="331" w:author="Nick Maxwell" w:date="2025-05-15T11:22:00Z" w16du:dateUtc="2025-05-15T16:22:00Z">
        <w:r w:rsidR="00457D72">
          <w:rPr>
            <w:rFonts w:ascii="Times New Roman" w:eastAsia="Times New Roman" w:hAnsi="Times New Roman" w:cs="Times New Roman"/>
            <w:sz w:val="24"/>
            <w:szCs w:val="24"/>
          </w:rPr>
          <w:t>A</w:t>
        </w:r>
      </w:ins>
      <w:ins w:id="332" w:author="Nick Maxwell" w:date="2025-05-14T16:26:00Z" w16du:dateUtc="2025-05-14T21:26:00Z">
        <w:r w:rsidR="00D34A42">
          <w:rPr>
            <w:rFonts w:ascii="Times New Roman" w:eastAsia="Times New Roman" w:hAnsi="Times New Roman" w:cs="Times New Roman"/>
            <w:sz w:val="24"/>
            <w:szCs w:val="24"/>
          </w:rPr>
          <w:t xml:space="preserve">ll </w:t>
        </w:r>
      </w:ins>
      <w:r>
        <w:rPr>
          <w:rFonts w:ascii="Times New Roman" w:eastAsia="Times New Roman" w:hAnsi="Times New Roman" w:cs="Times New Roman"/>
          <w:sz w:val="24"/>
          <w:szCs w:val="24"/>
        </w:rPr>
        <w:t>participants provided JOLs while studying a series of same and other</w:t>
      </w:r>
      <w:r w:rsidR="004A01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race faces, allowing us to assess whether any potential CRE patterns observed on recognition would extend to </w:t>
      </w:r>
      <w:r w:rsidR="00D76667">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JOLs</w:t>
      </w:r>
      <w:ins w:id="333" w:author="Nick Maxwell" w:date="2025-05-14T16:26:00Z" w16du:dateUtc="2025-05-14T21:26:00Z">
        <w:r w:rsidR="00D34A42">
          <w:rPr>
            <w:rFonts w:ascii="Times New Roman" w:eastAsia="Times New Roman" w:hAnsi="Times New Roman" w:cs="Times New Roman"/>
            <w:sz w:val="24"/>
            <w:szCs w:val="24"/>
          </w:rPr>
          <w:t xml:space="preserve">, and whether </w:t>
        </w:r>
      </w:ins>
      <w:ins w:id="334" w:author="Nick Maxwell" w:date="2025-05-15T11:22:00Z" w16du:dateUtc="2025-05-15T16:22:00Z">
        <w:r w:rsidR="00457D72">
          <w:rPr>
            <w:rFonts w:ascii="Times New Roman" w:eastAsia="Times New Roman" w:hAnsi="Times New Roman" w:cs="Times New Roman"/>
            <w:sz w:val="24"/>
            <w:szCs w:val="24"/>
          </w:rPr>
          <w:t xml:space="preserve">this </w:t>
        </w:r>
      </w:ins>
      <w:ins w:id="335" w:author="Nick Maxwell" w:date="2025-05-14T16:26:00Z" w16du:dateUtc="2025-05-14T21:26:00Z">
        <w:r w:rsidR="00D34A42">
          <w:rPr>
            <w:rFonts w:ascii="Times New Roman" w:eastAsia="Times New Roman" w:hAnsi="Times New Roman" w:cs="Times New Roman"/>
            <w:sz w:val="24"/>
            <w:szCs w:val="24"/>
          </w:rPr>
          <w:t xml:space="preserve">effect would </w:t>
        </w:r>
      </w:ins>
      <w:ins w:id="336" w:author="Nick Maxwell" w:date="2025-05-16T10:10:00Z" w16du:dateUtc="2025-05-16T15:10:00Z">
        <w:r w:rsidR="007F0C0E">
          <w:rPr>
            <w:rFonts w:ascii="Times New Roman" w:eastAsia="Times New Roman" w:hAnsi="Times New Roman" w:cs="Times New Roman"/>
            <w:sz w:val="24"/>
            <w:szCs w:val="24"/>
          </w:rPr>
          <w:t xml:space="preserve">potentially </w:t>
        </w:r>
      </w:ins>
      <w:ins w:id="337" w:author="Nick Maxwell" w:date="2025-05-14T16:26:00Z" w16du:dateUtc="2025-05-14T21:26:00Z">
        <w:r w:rsidR="00D34A42">
          <w:rPr>
            <w:rFonts w:ascii="Times New Roman" w:eastAsia="Times New Roman" w:hAnsi="Times New Roman" w:cs="Times New Roman"/>
            <w:sz w:val="24"/>
            <w:szCs w:val="24"/>
          </w:rPr>
          <w:t xml:space="preserve">differ between Black and </w:t>
        </w:r>
      </w:ins>
      <w:ins w:id="338" w:author="Nick Maxwell" w:date="2025-05-14T16:27:00Z" w16du:dateUtc="2025-05-14T21:27:00Z">
        <w:r w:rsidR="00D34A42">
          <w:rPr>
            <w:rFonts w:ascii="Times New Roman" w:eastAsia="Times New Roman" w:hAnsi="Times New Roman" w:cs="Times New Roman"/>
            <w:sz w:val="24"/>
            <w:szCs w:val="24"/>
          </w:rPr>
          <w:t xml:space="preserve">Caucasian participants. We anticipated that the CRE would extend to mean JOLs for two reasons. First, </w:t>
        </w:r>
      </w:ins>
      <w:del w:id="339" w:author="Nick Maxwell" w:date="2025-05-14T16:26:00Z" w16du:dateUtc="2025-05-14T21:26:00Z">
        <w:r w:rsidDel="00D34A42">
          <w:rPr>
            <w:rFonts w:ascii="Times New Roman" w:eastAsia="Times New Roman" w:hAnsi="Times New Roman" w:cs="Times New Roman"/>
            <w:sz w:val="24"/>
            <w:szCs w:val="24"/>
          </w:rPr>
          <w:delText xml:space="preserve">. </w:delText>
        </w:r>
      </w:del>
      <w:ins w:id="340" w:author="Nick Maxwell" w:date="2025-05-14T16:27:00Z" w16du:dateUtc="2025-05-14T21:27:00Z">
        <w:r w:rsidR="00D34A42">
          <w:rPr>
            <w:rFonts w:ascii="Times New Roman" w:eastAsia="Times New Roman" w:hAnsi="Times New Roman" w:cs="Times New Roman"/>
            <w:sz w:val="24"/>
            <w:szCs w:val="24"/>
          </w:rPr>
          <w:t>b</w:t>
        </w:r>
      </w:ins>
      <w:del w:id="341" w:author="Nick Maxwell" w:date="2025-05-14T16:27:00Z" w16du:dateUtc="2025-05-14T21:27:00Z">
        <w:r w:rsidDel="00D34A42">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 xml:space="preserve">ecause the social categorization account posits that the CRE emerges from differences in how ethnic ingroup and outgroup </w:t>
      </w:r>
      <w:r w:rsidR="004A0110">
        <w:rPr>
          <w:rFonts w:ascii="Times New Roman" w:eastAsia="Times New Roman" w:hAnsi="Times New Roman" w:cs="Times New Roman"/>
          <w:sz w:val="24"/>
          <w:szCs w:val="24"/>
        </w:rPr>
        <w:t xml:space="preserve">faces </w:t>
      </w:r>
      <w:r>
        <w:rPr>
          <w:rFonts w:ascii="Times New Roman" w:eastAsia="Times New Roman" w:hAnsi="Times New Roman" w:cs="Times New Roman"/>
          <w:sz w:val="24"/>
          <w:szCs w:val="24"/>
        </w:rPr>
        <w:t xml:space="preserve">are processed, </w:t>
      </w:r>
      <w:del w:id="342" w:author="Nick Maxwell" w:date="2025-05-14T16:27:00Z" w16du:dateUtc="2025-05-14T21:27:00Z">
        <w:r w:rsidDel="00D34A42">
          <w:rPr>
            <w:rFonts w:ascii="Times New Roman" w:eastAsia="Times New Roman" w:hAnsi="Times New Roman" w:cs="Times New Roman"/>
            <w:sz w:val="24"/>
            <w:szCs w:val="24"/>
          </w:rPr>
          <w:delText xml:space="preserve">we reasoned that </w:delText>
        </w:r>
      </w:del>
      <w:r>
        <w:rPr>
          <w:rFonts w:ascii="Times New Roman" w:eastAsia="Times New Roman" w:hAnsi="Times New Roman" w:cs="Times New Roman"/>
          <w:sz w:val="24"/>
          <w:szCs w:val="24"/>
        </w:rPr>
        <w:t>JOLs would</w:t>
      </w:r>
      <w:ins w:id="343" w:author="Nick Maxwell" w:date="2025-05-14T16:27:00Z" w16du:dateUtc="2025-05-14T21:27:00Z">
        <w:r w:rsidR="00D34A42">
          <w:rPr>
            <w:rFonts w:ascii="Times New Roman" w:eastAsia="Times New Roman" w:hAnsi="Times New Roman" w:cs="Times New Roman"/>
            <w:sz w:val="24"/>
            <w:szCs w:val="24"/>
          </w:rPr>
          <w:t xml:space="preserve"> likely</w:t>
        </w:r>
      </w:ins>
      <w:r>
        <w:rPr>
          <w:rFonts w:ascii="Times New Roman" w:eastAsia="Times New Roman" w:hAnsi="Times New Roman" w:cs="Times New Roman"/>
          <w:sz w:val="24"/>
          <w:szCs w:val="24"/>
        </w:rPr>
        <w:t xml:space="preserve"> be sensitive to these differences, </w:t>
      </w:r>
      <w:del w:id="344" w:author="Nick Maxwell" w:date="2025-05-14T16:28:00Z" w16du:dateUtc="2025-05-14T21:28:00Z">
        <w:r w:rsidDel="00D34A42">
          <w:rPr>
            <w:rFonts w:ascii="Times New Roman" w:eastAsia="Times New Roman" w:hAnsi="Times New Roman" w:cs="Times New Roman"/>
            <w:sz w:val="24"/>
            <w:szCs w:val="24"/>
          </w:rPr>
          <w:delText>given that</w:delText>
        </w:r>
      </w:del>
      <w:ins w:id="345" w:author="Nick Maxwell" w:date="2025-05-14T16:28:00Z" w16du:dateUtc="2025-05-14T21:28:00Z">
        <w:r w:rsidR="00D34A42">
          <w:rPr>
            <w:rFonts w:ascii="Times New Roman" w:eastAsia="Times New Roman" w:hAnsi="Times New Roman" w:cs="Times New Roman"/>
            <w:sz w:val="24"/>
            <w:szCs w:val="24"/>
          </w:rPr>
          <w:t>since</w:t>
        </w:r>
      </w:ins>
      <w:r>
        <w:rPr>
          <w:rFonts w:ascii="Times New Roman" w:eastAsia="Times New Roman" w:hAnsi="Times New Roman" w:cs="Times New Roman"/>
          <w:sz w:val="24"/>
          <w:szCs w:val="24"/>
        </w:rPr>
        <w:t xml:space="preserve"> JOLs are generally sensitive to processing fluency (see Hertzog, Dunlosky, Robinson, &amp; Kidder, 2003). </w:t>
      </w:r>
      <w:ins w:id="346" w:author="Nick Maxwell" w:date="2025-05-14T16:28:00Z" w16du:dateUtc="2025-05-14T21:28:00Z">
        <w:r w:rsidR="00D34A42">
          <w:rPr>
            <w:rFonts w:ascii="Times New Roman" w:eastAsia="Times New Roman" w:hAnsi="Times New Roman" w:cs="Times New Roman"/>
            <w:sz w:val="24"/>
            <w:szCs w:val="24"/>
          </w:rPr>
          <w:t xml:space="preserve">Second, if participants hold a belief that </w:t>
        </w:r>
      </w:ins>
      <w:ins w:id="347" w:author="Nick Maxwell" w:date="2025-05-15T16:41:00Z" w16du:dateUtc="2025-05-15T21:41:00Z">
        <w:r w:rsidR="00406A83">
          <w:rPr>
            <w:rFonts w:ascii="Times New Roman" w:eastAsia="Times New Roman" w:hAnsi="Times New Roman" w:cs="Times New Roman"/>
            <w:sz w:val="24"/>
            <w:szCs w:val="24"/>
          </w:rPr>
          <w:t xml:space="preserve">ingroup </w:t>
        </w:r>
      </w:ins>
      <w:ins w:id="348" w:author="Nick Maxwell" w:date="2025-05-14T16:28:00Z" w16du:dateUtc="2025-05-14T21:28:00Z">
        <w:r w:rsidR="00D34A42">
          <w:rPr>
            <w:rFonts w:ascii="Times New Roman" w:eastAsia="Times New Roman" w:hAnsi="Times New Roman" w:cs="Times New Roman"/>
            <w:sz w:val="24"/>
            <w:szCs w:val="24"/>
          </w:rPr>
          <w:t xml:space="preserve">faces are easier to remember, their JOLs would similarly be </w:t>
        </w:r>
      </w:ins>
      <w:ins w:id="349" w:author="Nick Maxwell" w:date="2025-05-15T16:41:00Z" w16du:dateUtc="2025-05-15T21:41:00Z">
        <w:r w:rsidR="00A75957">
          <w:rPr>
            <w:rFonts w:ascii="Times New Roman" w:eastAsia="Times New Roman" w:hAnsi="Times New Roman" w:cs="Times New Roman"/>
            <w:sz w:val="24"/>
            <w:szCs w:val="24"/>
          </w:rPr>
          <w:t xml:space="preserve">expected to be </w:t>
        </w:r>
      </w:ins>
      <w:ins w:id="350" w:author="Nick Maxwell" w:date="2025-05-14T16:28:00Z" w16du:dateUtc="2025-05-14T21:28:00Z">
        <w:r w:rsidR="00D34A42">
          <w:rPr>
            <w:rFonts w:ascii="Times New Roman" w:eastAsia="Times New Roman" w:hAnsi="Times New Roman" w:cs="Times New Roman"/>
            <w:sz w:val="24"/>
            <w:szCs w:val="24"/>
          </w:rPr>
          <w:t xml:space="preserve">higher. </w:t>
        </w:r>
      </w:ins>
      <w:del w:id="351" w:author="Nick Maxwell" w:date="2025-05-14T16:29:00Z" w16du:dateUtc="2025-05-14T21:29:00Z">
        <w:r w:rsidDel="00D34A42">
          <w:rPr>
            <w:rFonts w:ascii="Times New Roman" w:eastAsia="Times New Roman" w:hAnsi="Times New Roman" w:cs="Times New Roman"/>
            <w:sz w:val="24"/>
            <w:szCs w:val="24"/>
          </w:rPr>
          <w:delText>Thus, if same-race faces are easier to process versus outgroup faces, JOLs should be greater for same</w:delText>
        </w:r>
        <w:r w:rsidR="004A0110" w:rsidDel="00D34A42">
          <w:rPr>
            <w:rFonts w:ascii="Times New Roman" w:eastAsia="Times New Roman" w:hAnsi="Times New Roman" w:cs="Times New Roman"/>
            <w:sz w:val="24"/>
            <w:szCs w:val="24"/>
          </w:rPr>
          <w:delText>-race targets</w:delText>
        </w:r>
        <w:r w:rsidDel="00D34A4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Therefore, we anticipated that participants would assign higher JOLs to same-race faces and lower JOLs to other-race faces. </w:t>
      </w:r>
      <w:del w:id="352" w:author="Nick Maxwell" w:date="2025-05-14T16:29:00Z" w16du:dateUtc="2025-05-14T21:29:00Z">
        <w:r w:rsidDel="00D34A42">
          <w:rPr>
            <w:rFonts w:ascii="Times New Roman" w:eastAsia="Times New Roman" w:hAnsi="Times New Roman" w:cs="Times New Roman"/>
            <w:sz w:val="24"/>
            <w:szCs w:val="24"/>
          </w:rPr>
          <w:delText>Alternatively, if the CRE is less contingent upon differences in processing</w:delText>
        </w:r>
        <w:r w:rsidR="00277A8D" w:rsidDel="00D34A42">
          <w:rPr>
            <w:rFonts w:ascii="Times New Roman" w:eastAsia="Times New Roman" w:hAnsi="Times New Roman" w:cs="Times New Roman"/>
            <w:sz w:val="24"/>
            <w:szCs w:val="24"/>
          </w:rPr>
          <w:delText xml:space="preserve"> fluency</w:delText>
        </w:r>
        <w:r w:rsidDel="00D34A42">
          <w:rPr>
            <w:rFonts w:ascii="Times New Roman" w:eastAsia="Times New Roman" w:hAnsi="Times New Roman" w:cs="Times New Roman"/>
            <w:sz w:val="24"/>
            <w:szCs w:val="24"/>
          </w:rPr>
          <w:delText xml:space="preserve">, mean JOLs would not be expected to differ </w:delText>
        </w:r>
        <w:r w:rsidR="00277A8D" w:rsidDel="00D34A42">
          <w:rPr>
            <w:rFonts w:ascii="Times New Roman" w:eastAsia="Times New Roman" w:hAnsi="Times New Roman" w:cs="Times New Roman"/>
            <w:sz w:val="24"/>
            <w:szCs w:val="24"/>
          </w:rPr>
          <w:delText>based on</w:delText>
        </w:r>
        <w:r w:rsidDel="00D34A42">
          <w:rPr>
            <w:rFonts w:ascii="Times New Roman" w:eastAsia="Times New Roman" w:hAnsi="Times New Roman" w:cs="Times New Roman"/>
            <w:sz w:val="24"/>
            <w:szCs w:val="24"/>
          </w:rPr>
          <w:delText xml:space="preserve"> </w:delText>
        </w:r>
        <w:r w:rsidR="00277A8D" w:rsidDel="00D34A42">
          <w:rPr>
            <w:rFonts w:ascii="Times New Roman" w:eastAsia="Times New Roman" w:hAnsi="Times New Roman" w:cs="Times New Roman"/>
            <w:sz w:val="24"/>
            <w:szCs w:val="24"/>
          </w:rPr>
          <w:delText>ingroup membership</w:delText>
        </w:r>
        <w:r w:rsidDel="00D34A42">
          <w:rPr>
            <w:rFonts w:ascii="Times New Roman" w:eastAsia="Times New Roman" w:hAnsi="Times New Roman" w:cs="Times New Roman"/>
            <w:sz w:val="24"/>
            <w:szCs w:val="24"/>
          </w:rPr>
          <w:delText>.</w:delText>
        </w:r>
      </w:del>
    </w:p>
    <w:p w14:paraId="292455FE" w14:textId="77777777" w:rsidR="00F77380" w:rsidRDefault="00AF045D" w:rsidP="00235C8B">
      <w:pPr>
        <w:spacing w:after="0" w:line="480" w:lineRule="auto"/>
        <w:rPr>
          <w:ins w:id="353" w:author="Nick Maxwell" w:date="2025-05-15T11:27:00Z" w16du:dateUtc="2025-05-15T16:27:00Z"/>
          <w:rFonts w:ascii="Times New Roman" w:eastAsia="Times New Roman" w:hAnsi="Times New Roman" w:cs="Times New Roman"/>
          <w:sz w:val="24"/>
          <w:szCs w:val="24"/>
        </w:rPr>
      </w:pPr>
      <w:del w:id="354" w:author="Nick Maxwell" w:date="2025-05-15T11:27:00Z" w16du:dateUtc="2025-05-15T16:27:00Z">
        <w:r w:rsidDel="00F77380">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Regarding </w:t>
      </w:r>
      <w:ins w:id="355" w:author="Nick Maxwell" w:date="2025-05-14T16:29:00Z" w16du:dateUtc="2025-05-14T21:29:00Z">
        <w:r w:rsidR="00D34A42">
          <w:rPr>
            <w:rFonts w:ascii="Times New Roman" w:eastAsia="Times New Roman" w:hAnsi="Times New Roman" w:cs="Times New Roman"/>
            <w:sz w:val="24"/>
            <w:szCs w:val="24"/>
          </w:rPr>
          <w:t xml:space="preserve">relative </w:t>
        </w:r>
      </w:ins>
      <w:r>
        <w:rPr>
          <w:rFonts w:ascii="Times New Roman" w:eastAsia="Times New Roman" w:hAnsi="Times New Roman" w:cs="Times New Roman"/>
          <w:sz w:val="24"/>
          <w:szCs w:val="24"/>
        </w:rPr>
        <w:t xml:space="preserve">JOL accuracy, Hourihan et al. (2012) demonstrated that </w:t>
      </w:r>
      <w:ins w:id="356" w:author="Nick Maxwell" w:date="2025-05-15T11:26:00Z" w16du:dateUtc="2025-05-15T16:26:00Z">
        <w:r w:rsidR="00F77380">
          <w:rPr>
            <w:rFonts w:ascii="Times New Roman" w:eastAsia="Times New Roman" w:hAnsi="Times New Roman" w:cs="Times New Roman"/>
            <w:sz w:val="24"/>
            <w:szCs w:val="24"/>
          </w:rPr>
          <w:t>relative accuracy</w:t>
        </w:r>
      </w:ins>
      <w:del w:id="357" w:author="Nick Maxwell" w:date="2025-05-15T11:26:00Z" w16du:dateUtc="2025-05-15T16:26:00Z">
        <w:r w:rsidDel="00F77380">
          <w:rPr>
            <w:rFonts w:ascii="Times New Roman" w:eastAsia="Times New Roman" w:hAnsi="Times New Roman" w:cs="Times New Roman"/>
            <w:sz w:val="24"/>
            <w:szCs w:val="24"/>
          </w:rPr>
          <w:delText>resolution</w:delText>
        </w:r>
      </w:del>
      <w:r>
        <w:rPr>
          <w:rFonts w:ascii="Times New Roman" w:eastAsia="Times New Roman" w:hAnsi="Times New Roman" w:cs="Times New Roman"/>
          <w:sz w:val="24"/>
          <w:szCs w:val="24"/>
        </w:rPr>
        <w:t xml:space="preserve"> was </w:t>
      </w:r>
      <w:r w:rsidR="00CA0637">
        <w:rPr>
          <w:rFonts w:ascii="Times New Roman" w:eastAsia="Times New Roman" w:hAnsi="Times New Roman" w:cs="Times New Roman"/>
          <w:sz w:val="24"/>
          <w:szCs w:val="24"/>
        </w:rPr>
        <w:t>greater for same-race faces</w:t>
      </w:r>
      <w:r>
        <w:rPr>
          <w:rFonts w:ascii="Times New Roman" w:eastAsia="Times New Roman" w:hAnsi="Times New Roman" w:cs="Times New Roman"/>
          <w:sz w:val="24"/>
          <w:szCs w:val="24"/>
        </w:rPr>
        <w:t xml:space="preserve">. </w:t>
      </w:r>
      <w:ins w:id="358" w:author="Nick Maxwell" w:date="2025-05-14T16:30:00Z" w16du:dateUtc="2025-05-14T21:30:00Z">
        <w:r w:rsidR="00D34A42">
          <w:rPr>
            <w:rFonts w:ascii="Times New Roman" w:eastAsia="Times New Roman" w:hAnsi="Times New Roman" w:cs="Times New Roman"/>
            <w:sz w:val="24"/>
            <w:szCs w:val="24"/>
          </w:rPr>
          <w:t xml:space="preserve">However, </w:t>
        </w:r>
      </w:ins>
      <w:ins w:id="359" w:author="Nick Maxwell" w:date="2025-05-15T11:25:00Z" w16du:dateUtc="2025-05-15T16:25:00Z">
        <w:r w:rsidR="00F77380">
          <w:rPr>
            <w:rFonts w:ascii="Times New Roman" w:eastAsia="Times New Roman" w:hAnsi="Times New Roman" w:cs="Times New Roman"/>
            <w:sz w:val="24"/>
            <w:szCs w:val="24"/>
          </w:rPr>
          <w:t xml:space="preserve">later studies have largely been unable to replicate this effect (see Palma et al., 2024). </w:t>
        </w:r>
      </w:ins>
      <w:ins w:id="360" w:author="Nick Maxwell" w:date="2025-05-15T11:26:00Z" w16du:dateUtc="2025-05-15T16:26:00Z">
        <w:r w:rsidR="00F77380">
          <w:rPr>
            <w:rFonts w:ascii="Times New Roman" w:eastAsia="Times New Roman" w:hAnsi="Times New Roman" w:cs="Times New Roman"/>
            <w:sz w:val="24"/>
            <w:szCs w:val="24"/>
          </w:rPr>
          <w:t xml:space="preserve">As such, we anticipated that </w:t>
        </w:r>
        <w:r w:rsidR="00F77380" w:rsidRPr="00F77380">
          <w:rPr>
            <w:rFonts w:ascii="Times New Roman" w:eastAsia="Times New Roman" w:hAnsi="Times New Roman" w:cs="Times New Roman"/>
            <w:i/>
            <w:iCs/>
            <w:sz w:val="24"/>
            <w:szCs w:val="24"/>
            <w:rPrChange w:id="361" w:author="Nick Maxwell" w:date="2025-05-15T11:26:00Z" w16du:dateUtc="2025-05-15T16:26:00Z">
              <w:rPr>
                <w:rFonts w:ascii="Times New Roman" w:eastAsia="Times New Roman" w:hAnsi="Times New Roman" w:cs="Times New Roman"/>
                <w:sz w:val="24"/>
                <w:szCs w:val="24"/>
              </w:rPr>
            </w:rPrChange>
          </w:rPr>
          <w:t>G</w:t>
        </w:r>
        <w:r w:rsidR="00F77380">
          <w:rPr>
            <w:rFonts w:ascii="Times New Roman" w:eastAsia="Times New Roman" w:hAnsi="Times New Roman" w:cs="Times New Roman"/>
            <w:sz w:val="24"/>
            <w:szCs w:val="24"/>
          </w:rPr>
          <w:t xml:space="preserve"> would not differ between same and other-race targets. </w:t>
        </w:r>
      </w:ins>
    </w:p>
    <w:p w14:paraId="00000028" w14:textId="477E6558" w:rsidR="003276EC" w:rsidRDefault="00AF045D">
      <w:pPr>
        <w:spacing w:after="0" w:line="480" w:lineRule="auto"/>
        <w:ind w:firstLine="720"/>
        <w:rPr>
          <w:rFonts w:ascii="Times New Roman" w:eastAsia="Times New Roman" w:hAnsi="Times New Roman" w:cs="Times New Roman"/>
          <w:sz w:val="24"/>
          <w:szCs w:val="24"/>
        </w:rPr>
        <w:pPrChange w:id="362" w:author="Nick Maxwell" w:date="2025-05-15T11:27:00Z" w16du:dateUtc="2025-05-15T16:27:00Z">
          <w:pPr>
            <w:spacing w:after="0" w:line="480" w:lineRule="auto"/>
          </w:pPr>
        </w:pPrChange>
      </w:pPr>
      <w:del w:id="363" w:author="Nick Maxwell" w:date="2025-05-14T16:30:00Z" w16du:dateUtc="2025-05-14T21:30:00Z">
        <w:r w:rsidDel="00D34A42">
          <w:rPr>
            <w:rFonts w:ascii="Times New Roman" w:eastAsia="Times New Roman" w:hAnsi="Times New Roman" w:cs="Times New Roman"/>
            <w:sz w:val="24"/>
            <w:szCs w:val="24"/>
          </w:rPr>
          <w:delText xml:space="preserve">Based on these findings, we </w:delText>
        </w:r>
        <w:r w:rsidR="00CA0637" w:rsidDel="00D34A42">
          <w:rPr>
            <w:rFonts w:ascii="Times New Roman" w:eastAsia="Times New Roman" w:hAnsi="Times New Roman" w:cs="Times New Roman"/>
            <w:sz w:val="24"/>
            <w:szCs w:val="24"/>
          </w:rPr>
          <w:delText xml:space="preserve">similarly </w:delText>
        </w:r>
        <w:r w:rsidDel="00D34A42">
          <w:rPr>
            <w:rFonts w:ascii="Times New Roman" w:eastAsia="Times New Roman" w:hAnsi="Times New Roman" w:cs="Times New Roman"/>
            <w:sz w:val="24"/>
            <w:szCs w:val="24"/>
          </w:rPr>
          <w:delText xml:space="preserve">anticipated a resolution benefit for same-race faces. </w:delText>
        </w:r>
      </w:del>
      <w:r>
        <w:rPr>
          <w:rFonts w:ascii="Times New Roman" w:eastAsia="Times New Roman" w:hAnsi="Times New Roman" w:cs="Times New Roman"/>
          <w:sz w:val="24"/>
          <w:szCs w:val="24"/>
        </w:rPr>
        <w:t xml:space="preserve">Finally, because JOLs </w:t>
      </w:r>
      <w:del w:id="364" w:author="Nick Maxwell" w:date="2025-05-15T11:27:00Z" w16du:dateUtc="2025-05-15T16:27:00Z">
        <w:r w:rsidDel="00F77380">
          <w:rPr>
            <w:rFonts w:ascii="Times New Roman" w:eastAsia="Times New Roman" w:hAnsi="Times New Roman" w:cs="Times New Roman"/>
            <w:sz w:val="24"/>
            <w:szCs w:val="24"/>
          </w:rPr>
          <w:delText>a</w:delText>
        </w:r>
      </w:del>
      <w:del w:id="365" w:author="Nick Maxwell" w:date="2025-05-14T16:31:00Z" w16du:dateUtc="2025-05-14T21:31:00Z">
        <w:r w:rsidDel="00D34A42">
          <w:rPr>
            <w:rFonts w:ascii="Times New Roman" w:eastAsia="Times New Roman" w:hAnsi="Times New Roman" w:cs="Times New Roman"/>
            <w:sz w:val="24"/>
            <w:szCs w:val="24"/>
          </w:rPr>
          <w:delText>dditionally</w:delText>
        </w:r>
      </w:del>
      <w:del w:id="366" w:author="Nick Maxwell" w:date="2025-05-15T11:27:00Z" w16du:dateUtc="2025-05-15T16:27:00Z">
        <w:r w:rsidDel="00F7738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capture information regarding beliefs about memory </w:t>
      </w:r>
      <w:del w:id="367" w:author="Nick Maxwell" w:date="2025-05-14T16:31:00Z" w16du:dateUtc="2025-05-14T21:31:00Z">
        <w:r w:rsidDel="00D34A42">
          <w:rPr>
            <w:rFonts w:ascii="Times New Roman" w:eastAsia="Times New Roman" w:hAnsi="Times New Roman" w:cs="Times New Roman"/>
            <w:sz w:val="24"/>
            <w:szCs w:val="24"/>
          </w:rPr>
          <w:delText xml:space="preserve">in addition to processing fluency </w:delText>
        </w:r>
      </w:del>
      <w:r>
        <w:rPr>
          <w:rFonts w:ascii="Times New Roman" w:eastAsia="Times New Roman" w:hAnsi="Times New Roman" w:cs="Times New Roman"/>
          <w:sz w:val="24"/>
          <w:szCs w:val="24"/>
        </w:rPr>
        <w:t>(see Mueller &amp; Dunlosky, 2017), all participants completed a series of questionnaires assessing their attitudes toward other-race individuals and their motivations to appear non-prejudiced</w:t>
      </w:r>
      <w:ins w:id="368" w:author="Nick Maxwell" w:date="2025-05-15T11:27:00Z" w16du:dateUtc="2025-05-15T16:27:00Z">
        <w:r w:rsidR="00F77380">
          <w:rPr>
            <w:rFonts w:ascii="Times New Roman" w:eastAsia="Times New Roman" w:hAnsi="Times New Roman" w:cs="Times New Roman"/>
            <w:sz w:val="24"/>
            <w:szCs w:val="24"/>
          </w:rPr>
          <w:t xml:space="preserve"> immediately after the recognition test</w:t>
        </w:r>
      </w:ins>
      <w:r>
        <w:rPr>
          <w:rFonts w:ascii="Times New Roman" w:eastAsia="Times New Roman" w:hAnsi="Times New Roman" w:cs="Times New Roman"/>
          <w:sz w:val="24"/>
          <w:szCs w:val="24"/>
        </w:rPr>
        <w:t xml:space="preserve">. By including these additional assessments, we were able to test for a link </w:t>
      </w:r>
      <w:r>
        <w:rPr>
          <w:rFonts w:ascii="Times New Roman" w:eastAsia="Times New Roman" w:hAnsi="Times New Roman" w:cs="Times New Roman"/>
          <w:sz w:val="24"/>
          <w:szCs w:val="24"/>
        </w:rPr>
        <w:lastRenderedPageBreak/>
        <w:t>between intergroup attitudes and memory processes while also assessing whether attitudes toward ethnic outgroup members influenced participants’ JOLs for other-race targets.</w:t>
      </w:r>
    </w:p>
    <w:p w14:paraId="00000029"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000002A"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2B" w14:textId="2705EAFC"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We recruited 119 participants from two sources to complete Experiment 1. First, 92 undergraduate students were recruited from Midwestern State University. An additional 27 undergraduates were recruited from Jackson State University</w:t>
      </w:r>
      <w:ins w:id="369" w:author="Nick Maxwell" w:date="2025-05-14T11:52:00Z" w16du:dateUtc="2025-05-14T16:52:00Z">
        <w:r w:rsidR="0036059C">
          <w:rPr>
            <w:rFonts w:ascii="Times New Roman" w:eastAsia="Times New Roman" w:hAnsi="Times New Roman" w:cs="Times New Roman"/>
            <w:sz w:val="24"/>
            <w:szCs w:val="24"/>
          </w:rPr>
          <w:t xml:space="preserve"> (see Table </w:t>
        </w:r>
      </w:ins>
      <w:ins w:id="370" w:author="Nick Maxwell" w:date="2025-05-14T16:13:00Z" w16du:dateUtc="2025-05-14T21:13:00Z">
        <w:r w:rsidR="00191BE1">
          <w:rPr>
            <w:rFonts w:ascii="Times New Roman" w:eastAsia="Times New Roman" w:hAnsi="Times New Roman" w:cs="Times New Roman"/>
            <w:sz w:val="24"/>
            <w:szCs w:val="24"/>
          </w:rPr>
          <w:t>1</w:t>
        </w:r>
      </w:ins>
      <w:commentRangeStart w:id="371"/>
      <w:ins w:id="372" w:author="Nick Maxwell" w:date="2025-05-14T11:52:00Z" w16du:dateUtc="2025-05-14T16:52:00Z">
        <w:r w:rsidR="0036059C">
          <w:rPr>
            <w:rFonts w:ascii="Times New Roman" w:eastAsia="Times New Roman" w:hAnsi="Times New Roman" w:cs="Times New Roman"/>
            <w:sz w:val="24"/>
            <w:szCs w:val="24"/>
          </w:rPr>
          <w:t xml:space="preserve"> </w:t>
        </w:r>
      </w:ins>
      <w:commentRangeEnd w:id="371"/>
      <w:ins w:id="373" w:author="Nick Maxwell" w:date="2025-05-14T11:53:00Z" w16du:dateUtc="2025-05-14T16:53:00Z">
        <w:r w:rsidR="0036059C">
          <w:rPr>
            <w:rStyle w:val="CommentReference"/>
          </w:rPr>
          <w:commentReference w:id="371"/>
        </w:r>
      </w:ins>
      <w:ins w:id="374" w:author="Nick Maxwell" w:date="2025-05-14T11:52:00Z" w16du:dateUtc="2025-05-14T16:52:00Z">
        <w:r w:rsidR="0036059C">
          <w:rPr>
            <w:rFonts w:ascii="Times New Roman" w:eastAsia="Times New Roman" w:hAnsi="Times New Roman" w:cs="Times New Roman"/>
            <w:sz w:val="24"/>
            <w:szCs w:val="24"/>
          </w:rPr>
          <w:t xml:space="preserve">for participant characteristics). </w:t>
        </w:r>
      </w:ins>
      <w:del w:id="375" w:author="Nick Maxwell" w:date="2025-05-14T11:52:00Z" w16du:dateUtc="2025-05-14T16:52:00Z">
        <w:r w:rsidDel="0036059C">
          <w:rPr>
            <w:rFonts w:ascii="Times New Roman" w:eastAsia="Times New Roman" w:hAnsi="Times New Roman" w:cs="Times New Roman"/>
            <w:sz w:val="24"/>
            <w:szCs w:val="24"/>
          </w:rPr>
          <w:delText>.</w:delText>
        </w:r>
      </w:del>
      <w:ins w:id="376" w:author="Julius Calvert" w:date="2025-04-16T23:52:00Z" w16du:dateUtc="2025-04-17T04:52:00Z">
        <w:del w:id="377" w:author="Nick Maxwell" w:date="2025-05-14T11:52:00Z" w16du:dateUtc="2025-05-14T16:52:00Z">
          <w:r w:rsidR="001048D5" w:rsidDel="0036059C">
            <w:rPr>
              <w:rFonts w:ascii="Times New Roman" w:eastAsia="Times New Roman" w:hAnsi="Times New Roman" w:cs="Times New Roman"/>
              <w:sz w:val="24"/>
              <w:szCs w:val="24"/>
            </w:rPr>
            <w:delText xml:space="preserve"> </w:delText>
          </w:r>
          <w:r w:rsidR="001048D5" w:rsidRPr="00FE32BC" w:rsidDel="0036059C">
            <w:rPr>
              <w:rFonts w:ascii="Times New Roman" w:eastAsia="Times New Roman" w:hAnsi="Times New Roman" w:cs="Times New Roman"/>
              <w:sz w:val="24"/>
              <w:szCs w:val="24"/>
              <w:highlight w:val="yellow"/>
              <w:rPrChange w:id="378" w:author="Nick Maxwell" w:date="2025-05-14T10:54:00Z" w16du:dateUtc="2025-05-14T15:54:00Z">
                <w:rPr>
                  <w:rFonts w:ascii="Times New Roman" w:eastAsia="Times New Roman" w:hAnsi="Times New Roman" w:cs="Times New Roman"/>
                  <w:sz w:val="24"/>
                  <w:szCs w:val="24"/>
                </w:rPr>
              </w:rPrChange>
            </w:rPr>
            <w:delText xml:space="preserve">[MSU and JSU </w:delText>
          </w:r>
          <w:r w:rsidR="00E33B36" w:rsidRPr="00FE32BC" w:rsidDel="0036059C">
            <w:rPr>
              <w:rFonts w:ascii="Times New Roman" w:eastAsia="Times New Roman" w:hAnsi="Times New Roman" w:cs="Times New Roman"/>
              <w:sz w:val="24"/>
              <w:szCs w:val="24"/>
              <w:highlight w:val="yellow"/>
              <w:rPrChange w:id="379" w:author="Nick Maxwell" w:date="2025-05-14T10:54:00Z" w16du:dateUtc="2025-05-14T15:54:00Z">
                <w:rPr>
                  <w:rFonts w:ascii="Times New Roman" w:eastAsia="Times New Roman" w:hAnsi="Times New Roman" w:cs="Times New Roman"/>
                  <w:sz w:val="24"/>
                  <w:szCs w:val="24"/>
                </w:rPr>
              </w:rPrChange>
            </w:rPr>
            <w:delText>demographics</w:delText>
          </w:r>
        </w:del>
      </w:ins>
      <w:ins w:id="380" w:author="Julius Calvert" w:date="2025-04-16T23:53:00Z" w16du:dateUtc="2025-04-17T04:53:00Z">
        <w:del w:id="381" w:author="Nick Maxwell" w:date="2025-05-14T11:52:00Z" w16du:dateUtc="2025-05-14T16:52:00Z">
          <w:r w:rsidR="00E33B36" w:rsidRPr="00FE32BC" w:rsidDel="0036059C">
            <w:rPr>
              <w:rFonts w:ascii="Times New Roman" w:eastAsia="Times New Roman" w:hAnsi="Times New Roman" w:cs="Times New Roman"/>
              <w:sz w:val="24"/>
              <w:szCs w:val="24"/>
              <w:highlight w:val="yellow"/>
              <w:rPrChange w:id="382" w:author="Nick Maxwell" w:date="2025-05-14T10:54:00Z" w16du:dateUtc="2025-05-14T15:54:00Z">
                <w:rPr>
                  <w:rFonts w:ascii="Times New Roman" w:eastAsia="Times New Roman" w:hAnsi="Times New Roman" w:cs="Times New Roman"/>
                  <w:sz w:val="24"/>
                  <w:szCs w:val="24"/>
                </w:rPr>
              </w:rPrChange>
            </w:rPr>
            <w:delText xml:space="preserve">—ethnic makeup, </w:delText>
          </w:r>
        </w:del>
      </w:ins>
      <w:ins w:id="383" w:author="Julius Calvert" w:date="2025-04-17T13:22:00Z" w16du:dateUtc="2025-04-17T18:22:00Z">
        <w:del w:id="384" w:author="Nick Maxwell" w:date="2025-05-14T11:52:00Z" w16du:dateUtc="2025-05-14T16:52:00Z">
          <w:r w:rsidR="00F71D46" w:rsidRPr="00FE32BC" w:rsidDel="0036059C">
            <w:rPr>
              <w:rFonts w:ascii="Times New Roman" w:eastAsia="Times New Roman" w:hAnsi="Times New Roman" w:cs="Times New Roman"/>
              <w:sz w:val="24"/>
              <w:szCs w:val="24"/>
              <w:highlight w:val="yellow"/>
              <w:rPrChange w:id="385" w:author="Nick Maxwell" w:date="2025-05-14T10:54:00Z" w16du:dateUtc="2025-05-14T15:54:00Z">
                <w:rPr>
                  <w:rFonts w:ascii="Times New Roman" w:eastAsia="Times New Roman" w:hAnsi="Times New Roman" w:cs="Times New Roman"/>
                  <w:sz w:val="24"/>
                  <w:szCs w:val="24"/>
                </w:rPr>
              </w:rPrChange>
            </w:rPr>
            <w:delText>age</w:delText>
          </w:r>
          <w:r w:rsidR="00C8489D" w:rsidRPr="00FE32BC" w:rsidDel="0036059C">
            <w:rPr>
              <w:rFonts w:ascii="Times New Roman" w:eastAsia="Times New Roman" w:hAnsi="Times New Roman" w:cs="Times New Roman"/>
              <w:sz w:val="24"/>
              <w:szCs w:val="24"/>
              <w:highlight w:val="yellow"/>
              <w:rPrChange w:id="386" w:author="Nick Maxwell" w:date="2025-05-14T10:54:00Z" w16du:dateUtc="2025-05-14T15:54:00Z">
                <w:rPr>
                  <w:rFonts w:ascii="Times New Roman" w:eastAsia="Times New Roman" w:hAnsi="Times New Roman" w:cs="Times New Roman"/>
                  <w:sz w:val="24"/>
                  <w:szCs w:val="24"/>
                </w:rPr>
              </w:rPrChange>
            </w:rPr>
            <w:delText xml:space="preserve">, </w:delText>
          </w:r>
        </w:del>
      </w:ins>
      <w:ins w:id="387" w:author="Julius Calvert" w:date="2025-04-20T21:47:00Z" w16du:dateUtc="2025-04-21T02:47:00Z">
        <w:del w:id="388" w:author="Nick Maxwell" w:date="2025-05-14T11:52:00Z" w16du:dateUtc="2025-05-14T16:52:00Z">
          <w:r w:rsidR="00B73BF7" w:rsidRPr="00FE32BC" w:rsidDel="0036059C">
            <w:rPr>
              <w:rFonts w:ascii="Times New Roman" w:eastAsia="Times New Roman" w:hAnsi="Times New Roman" w:cs="Times New Roman"/>
              <w:sz w:val="24"/>
              <w:szCs w:val="24"/>
              <w:highlight w:val="yellow"/>
              <w:rPrChange w:id="389" w:author="Nick Maxwell" w:date="2025-05-14T10:54:00Z" w16du:dateUtc="2025-05-14T15:54:00Z">
                <w:rPr>
                  <w:rFonts w:ascii="Times New Roman" w:eastAsia="Times New Roman" w:hAnsi="Times New Roman" w:cs="Times New Roman"/>
                  <w:sz w:val="24"/>
                  <w:szCs w:val="24"/>
                </w:rPr>
              </w:rPrChange>
            </w:rPr>
            <w:delText>gender, student</w:delText>
          </w:r>
        </w:del>
      </w:ins>
      <w:ins w:id="390" w:author="Julius Calvert" w:date="2025-04-16T23:53:00Z" w16du:dateUtc="2025-04-17T04:53:00Z">
        <w:del w:id="391" w:author="Nick Maxwell" w:date="2025-05-14T11:52:00Z" w16du:dateUtc="2025-05-14T16:52:00Z">
          <w:r w:rsidR="00E33B36" w:rsidRPr="00FE32BC" w:rsidDel="0036059C">
            <w:rPr>
              <w:rFonts w:ascii="Times New Roman" w:eastAsia="Times New Roman" w:hAnsi="Times New Roman" w:cs="Times New Roman"/>
              <w:sz w:val="24"/>
              <w:szCs w:val="24"/>
              <w:highlight w:val="yellow"/>
              <w:rPrChange w:id="392" w:author="Nick Maxwell" w:date="2025-05-14T10:54:00Z" w16du:dateUtc="2025-05-14T15:54:00Z">
                <w:rPr>
                  <w:rFonts w:ascii="Times New Roman" w:eastAsia="Times New Roman" w:hAnsi="Times New Roman" w:cs="Times New Roman"/>
                  <w:sz w:val="24"/>
                  <w:szCs w:val="24"/>
                </w:rPr>
              </w:rPrChange>
            </w:rPr>
            <w:delText xml:space="preserve"> body size</w:delText>
          </w:r>
          <w:r w:rsidR="001821C5" w:rsidRPr="00FE32BC" w:rsidDel="0036059C">
            <w:rPr>
              <w:rFonts w:ascii="Times New Roman" w:eastAsia="Times New Roman" w:hAnsi="Times New Roman" w:cs="Times New Roman"/>
              <w:sz w:val="24"/>
              <w:szCs w:val="24"/>
              <w:highlight w:val="yellow"/>
              <w:rPrChange w:id="393" w:author="Nick Maxwell" w:date="2025-05-14T10:54:00Z" w16du:dateUtc="2025-05-14T15:54:00Z">
                <w:rPr>
                  <w:rFonts w:ascii="Times New Roman" w:eastAsia="Times New Roman" w:hAnsi="Times New Roman" w:cs="Times New Roman"/>
                  <w:sz w:val="24"/>
                  <w:szCs w:val="24"/>
                </w:rPr>
              </w:rPrChange>
            </w:rPr>
            <w:delText xml:space="preserve"> and add more after review of other studies]</w:delText>
          </w:r>
        </w:del>
      </w:ins>
      <w:del w:id="394" w:author="Nick Maxwell" w:date="2025-05-14T11:52:00Z" w16du:dateUtc="2025-05-14T16:52:00Z">
        <w:r w:rsidDel="0036059C">
          <w:rPr>
            <w:rFonts w:ascii="Times New Roman" w:eastAsia="Times New Roman" w:hAnsi="Times New Roman" w:cs="Times New Roman"/>
            <w:sz w:val="24"/>
            <w:szCs w:val="24"/>
          </w:rPr>
          <w:delText xml:space="preserve"> </w:delText>
        </w:r>
      </w:del>
      <w:r w:rsidR="00CA0637" w:rsidRPr="00CA0637">
        <w:rPr>
          <w:rFonts w:ascii="Times New Roman" w:eastAsia="Times New Roman" w:hAnsi="Times New Roman" w:cs="Times New Roman"/>
          <w:sz w:val="24"/>
          <w:szCs w:val="24"/>
        </w:rPr>
        <w:t xml:space="preserve">Participant ethnicity was determined via </w:t>
      </w:r>
      <w:r w:rsidR="00CA0637" w:rsidRPr="00FE32BC">
        <w:rPr>
          <w:rFonts w:ascii="Times New Roman" w:eastAsia="Times New Roman" w:hAnsi="Times New Roman" w:cs="Times New Roman"/>
          <w:sz w:val="24"/>
          <w:szCs w:val="24"/>
        </w:rPr>
        <w:t>self-report</w:t>
      </w:r>
      <w:ins w:id="395" w:author="Nick Maxwell" w:date="2025-05-14T13:27:00Z" w16du:dateUtc="2025-05-14T18:27:00Z">
        <w:r w:rsidR="004D6592">
          <w:rPr>
            <w:rFonts w:ascii="Times New Roman" w:eastAsia="Times New Roman" w:hAnsi="Times New Roman" w:cs="Times New Roman"/>
            <w:sz w:val="24"/>
            <w:szCs w:val="24"/>
          </w:rPr>
          <w:t>,</w:t>
        </w:r>
      </w:ins>
      <w:ins w:id="396" w:author="Julius Calvert" w:date="2025-04-16T23:53:00Z" w16du:dateUtc="2025-04-17T04:53:00Z">
        <w:r w:rsidR="00C15595" w:rsidRPr="00FE32BC">
          <w:rPr>
            <w:rFonts w:ascii="Times New Roman" w:eastAsia="Times New Roman" w:hAnsi="Times New Roman" w:cs="Times New Roman"/>
            <w:sz w:val="24"/>
            <w:szCs w:val="24"/>
          </w:rPr>
          <w:t xml:space="preserve"> </w:t>
        </w:r>
        <w:del w:id="397" w:author="Nick Maxwell" w:date="2025-05-14T11:51:00Z" w16du:dateUtc="2025-05-14T16:51:00Z">
          <w:r w:rsidR="00C15595" w:rsidRPr="00FE32BC" w:rsidDel="0036059C">
            <w:rPr>
              <w:rFonts w:ascii="Times New Roman" w:eastAsia="Times New Roman" w:hAnsi="Times New Roman" w:cs="Times New Roman"/>
              <w:sz w:val="24"/>
              <w:szCs w:val="24"/>
              <w:highlight w:val="yellow"/>
              <w:rPrChange w:id="398" w:author="Nick Maxwell" w:date="2025-05-14T10:54:00Z" w16du:dateUtc="2025-05-14T15:54:00Z">
                <w:rPr>
                  <w:rFonts w:ascii="Times New Roman" w:eastAsia="Times New Roman" w:hAnsi="Times New Roman" w:cs="Times New Roman"/>
                  <w:sz w:val="24"/>
                  <w:szCs w:val="24"/>
                </w:rPr>
              </w:rPrChange>
            </w:rPr>
            <w:delText>[include self</w:delText>
          </w:r>
        </w:del>
      </w:ins>
      <w:ins w:id="399" w:author="Julius Calvert" w:date="2025-04-16T23:54:00Z" w16du:dateUtc="2025-04-17T04:54:00Z">
        <w:del w:id="400" w:author="Nick Maxwell" w:date="2025-05-14T11:51:00Z" w16du:dateUtc="2025-05-14T16:51:00Z">
          <w:r w:rsidR="00C15595" w:rsidRPr="00FE32BC" w:rsidDel="0036059C">
            <w:rPr>
              <w:rFonts w:ascii="Times New Roman" w:eastAsia="Times New Roman" w:hAnsi="Times New Roman" w:cs="Times New Roman"/>
              <w:sz w:val="24"/>
              <w:szCs w:val="24"/>
              <w:highlight w:val="yellow"/>
              <w:rPrChange w:id="401" w:author="Nick Maxwell" w:date="2025-05-14T10:54:00Z" w16du:dateUtc="2025-05-14T15:54:00Z">
                <w:rPr>
                  <w:rFonts w:ascii="Times New Roman" w:eastAsia="Times New Roman" w:hAnsi="Times New Roman" w:cs="Times New Roman"/>
                  <w:sz w:val="24"/>
                  <w:szCs w:val="24"/>
                </w:rPr>
              </w:rPrChange>
            </w:rPr>
            <w:delText>-report information—metrics]</w:delText>
          </w:r>
        </w:del>
      </w:ins>
      <w:del w:id="402" w:author="Nick Maxwell" w:date="2025-05-14T11:51:00Z" w16du:dateUtc="2025-05-14T16:51:00Z">
        <w:r w:rsidR="00CA0637" w:rsidRPr="00CA0637" w:rsidDel="0036059C">
          <w:rPr>
            <w:rFonts w:ascii="Times New Roman" w:eastAsia="Times New Roman" w:hAnsi="Times New Roman" w:cs="Times New Roman"/>
            <w:sz w:val="24"/>
            <w:szCs w:val="24"/>
          </w:rPr>
          <w:delText xml:space="preserve">, </w:delText>
        </w:r>
      </w:del>
      <w:r w:rsidR="00CA0637" w:rsidRPr="00CA0637">
        <w:rPr>
          <w:rFonts w:ascii="Times New Roman" w:eastAsia="Times New Roman" w:hAnsi="Times New Roman" w:cs="Times New Roman"/>
          <w:sz w:val="24"/>
          <w:szCs w:val="24"/>
        </w:rPr>
        <w:t>and only participants who self-identified as Black or Caucasian were eligible for participation.</w:t>
      </w:r>
      <w:r w:rsidR="00CA0637">
        <w:rPr>
          <w:rFonts w:ascii="Times New Roman" w:eastAsia="Times New Roman" w:hAnsi="Times New Roman" w:cs="Times New Roman"/>
          <w:sz w:val="24"/>
          <w:szCs w:val="24"/>
        </w:rPr>
        <w:t xml:space="preserve"> </w:t>
      </w:r>
      <w:ins w:id="403" w:author="Nick Maxwell" w:date="2025-05-14T13:27:00Z" w16du:dateUtc="2025-05-14T18:27:00Z">
        <w:r w:rsidR="004D6592">
          <w:rPr>
            <w:rFonts w:ascii="Times New Roman" w:eastAsia="Times New Roman" w:hAnsi="Times New Roman" w:cs="Times New Roman"/>
            <w:sz w:val="24"/>
            <w:szCs w:val="24"/>
          </w:rPr>
          <w:t>The d</w:t>
        </w:r>
      </w:ins>
      <w:del w:id="404" w:author="Nick Maxwell" w:date="2025-05-14T13:27:00Z" w16du:dateUtc="2025-05-14T18:27:00Z">
        <w:r w:rsidR="00CA0637" w:rsidDel="004D6592">
          <w:rPr>
            <w:rFonts w:ascii="Times New Roman" w:eastAsia="Times New Roman" w:hAnsi="Times New Roman" w:cs="Times New Roman"/>
            <w:sz w:val="24"/>
            <w:szCs w:val="24"/>
          </w:rPr>
          <w:delText>D</w:delText>
        </w:r>
      </w:del>
      <w:r w:rsidR="00CA0637">
        <w:rPr>
          <w:rFonts w:ascii="Times New Roman" w:eastAsia="Times New Roman" w:hAnsi="Times New Roman" w:cs="Times New Roman"/>
          <w:sz w:val="24"/>
          <w:szCs w:val="24"/>
        </w:rPr>
        <w:t>ata w</w:t>
      </w:r>
      <w:ins w:id="405" w:author="Nick Maxwell" w:date="2025-05-14T13:27:00Z" w16du:dateUtc="2025-05-14T18:27:00Z">
        <w:r w:rsidR="004D6592">
          <w:rPr>
            <w:rFonts w:ascii="Times New Roman" w:eastAsia="Times New Roman" w:hAnsi="Times New Roman" w:cs="Times New Roman"/>
            <w:sz w:val="24"/>
            <w:szCs w:val="24"/>
          </w:rPr>
          <w:t>ere</w:t>
        </w:r>
      </w:ins>
      <w:del w:id="406" w:author="Nick Maxwell" w:date="2025-05-14T13:27:00Z" w16du:dateUtc="2025-05-14T18:27:00Z">
        <w:r w:rsidR="00CA0637" w:rsidDel="004D6592">
          <w:rPr>
            <w:rFonts w:ascii="Times New Roman" w:eastAsia="Times New Roman" w:hAnsi="Times New Roman" w:cs="Times New Roman"/>
            <w:sz w:val="24"/>
            <w:szCs w:val="24"/>
          </w:rPr>
          <w:delText>as</w:delText>
        </w:r>
      </w:del>
      <w:r w:rsidR="00CA0637">
        <w:rPr>
          <w:rFonts w:ascii="Times New Roman" w:eastAsia="Times New Roman" w:hAnsi="Times New Roman" w:cs="Times New Roman"/>
          <w:sz w:val="24"/>
          <w:szCs w:val="24"/>
        </w:rPr>
        <w:t xml:space="preserve"> </w:t>
      </w:r>
      <w:commentRangeStart w:id="407"/>
      <w:commentRangeStart w:id="408"/>
      <w:r w:rsidR="00CA0637">
        <w:rPr>
          <w:rFonts w:ascii="Times New Roman" w:eastAsia="Times New Roman" w:hAnsi="Times New Roman" w:cs="Times New Roman"/>
          <w:sz w:val="24"/>
          <w:szCs w:val="24"/>
        </w:rPr>
        <w:t xml:space="preserve">screened for low recognition rates </w:t>
      </w:r>
      <w:commentRangeEnd w:id="407"/>
      <w:r w:rsidR="00513B40">
        <w:rPr>
          <w:rStyle w:val="CommentReference"/>
        </w:rPr>
        <w:commentReference w:id="407"/>
      </w:r>
      <w:commentRangeEnd w:id="408"/>
      <w:r w:rsidR="0036059C">
        <w:rPr>
          <w:rStyle w:val="CommentReference"/>
        </w:rPr>
        <w:commentReference w:id="408"/>
      </w:r>
      <w:r w:rsidR="00CA0637">
        <w:rPr>
          <w:rFonts w:ascii="Times New Roman" w:eastAsia="Times New Roman" w:hAnsi="Times New Roman" w:cs="Times New Roman"/>
          <w:sz w:val="24"/>
          <w:szCs w:val="24"/>
        </w:rPr>
        <w:t xml:space="preserve">(≤ 5%, which suggested a failure to attend to stimuli at encoding) and JOLs </w:t>
      </w:r>
      <w:del w:id="409" w:author="Nick Maxwell" w:date="2025-05-14T13:27:00Z" w16du:dateUtc="2025-05-14T18:27:00Z">
        <w:r w:rsidR="00CA0637" w:rsidDel="004D6592">
          <w:rPr>
            <w:rFonts w:ascii="Times New Roman" w:eastAsia="Times New Roman" w:hAnsi="Times New Roman" w:cs="Times New Roman"/>
            <w:sz w:val="24"/>
            <w:szCs w:val="24"/>
          </w:rPr>
          <w:delText xml:space="preserve">which were </w:delText>
        </w:r>
      </w:del>
      <w:ins w:id="410" w:author="Nick Maxwell" w:date="2025-05-14T13:27:00Z" w16du:dateUtc="2025-05-14T18:27:00Z">
        <w:r w:rsidR="004D6592">
          <w:rPr>
            <w:rFonts w:ascii="Times New Roman" w:eastAsia="Times New Roman" w:hAnsi="Times New Roman" w:cs="Times New Roman"/>
            <w:sz w:val="24"/>
            <w:szCs w:val="24"/>
          </w:rPr>
          <w:t xml:space="preserve">that </w:t>
        </w:r>
      </w:ins>
      <w:r w:rsidR="00CA0637">
        <w:rPr>
          <w:rFonts w:ascii="Times New Roman" w:eastAsia="Times New Roman" w:hAnsi="Times New Roman" w:cs="Times New Roman"/>
          <w:sz w:val="24"/>
          <w:szCs w:val="24"/>
        </w:rPr>
        <w:t xml:space="preserve">anchored </w:t>
      </w:r>
      <w:ins w:id="411" w:author="Nick Maxwell" w:date="2025-05-14T13:27:00Z" w16du:dateUtc="2025-05-14T18:27:00Z">
        <w:r w:rsidR="004D6592">
          <w:rPr>
            <w:rFonts w:ascii="Times New Roman" w:eastAsia="Times New Roman" w:hAnsi="Times New Roman" w:cs="Times New Roman"/>
            <w:sz w:val="24"/>
            <w:szCs w:val="24"/>
          </w:rPr>
          <w:t xml:space="preserve">on scale </w:t>
        </w:r>
      </w:ins>
      <w:del w:id="412" w:author="Nick Maxwell" w:date="2025-05-14T13:27:00Z" w16du:dateUtc="2025-05-14T18:27:00Z">
        <w:r w:rsidR="00CA0637" w:rsidDel="004D6592">
          <w:rPr>
            <w:rFonts w:ascii="Times New Roman" w:eastAsia="Times New Roman" w:hAnsi="Times New Roman" w:cs="Times New Roman"/>
            <w:sz w:val="24"/>
            <w:szCs w:val="24"/>
          </w:rPr>
          <w:delText xml:space="preserve">at </w:delText>
        </w:r>
      </w:del>
      <w:r w:rsidR="00CA0637">
        <w:rPr>
          <w:rFonts w:ascii="Times New Roman" w:eastAsia="Times New Roman" w:hAnsi="Times New Roman" w:cs="Times New Roman"/>
          <w:sz w:val="24"/>
          <w:szCs w:val="24"/>
        </w:rPr>
        <w:t xml:space="preserve">extremes (e.g., all 0 or 100, which suggested a failure to attend to the JOL task instructions). No participants were omitted based on these criteria. </w:t>
      </w:r>
      <w:del w:id="413" w:author="Nick Maxwell" w:date="2025-05-14T13:28:00Z" w16du:dateUtc="2025-05-14T18:28:00Z">
        <w:r w:rsidR="00CA0637" w:rsidDel="004D6592">
          <w:rPr>
            <w:rFonts w:ascii="Times New Roman" w:eastAsia="Times New Roman" w:hAnsi="Times New Roman" w:cs="Times New Roman"/>
            <w:sz w:val="24"/>
            <w:szCs w:val="24"/>
          </w:rPr>
          <w:delText>As such, o</w:delText>
        </w:r>
      </w:del>
      <w:ins w:id="414" w:author="Nick Maxwell" w:date="2025-05-14T13:28:00Z" w16du:dateUtc="2025-05-14T18:28:00Z">
        <w:r w:rsidR="004D6592">
          <w:rPr>
            <w:rFonts w:ascii="Times New Roman" w:eastAsia="Times New Roman" w:hAnsi="Times New Roman" w:cs="Times New Roman"/>
            <w:sz w:val="24"/>
            <w:szCs w:val="24"/>
          </w:rPr>
          <w:t>O</w:t>
        </w:r>
      </w:ins>
      <w:r>
        <w:rPr>
          <w:rFonts w:ascii="Times New Roman" w:eastAsia="Times New Roman" w:hAnsi="Times New Roman" w:cs="Times New Roman"/>
          <w:sz w:val="24"/>
          <w:szCs w:val="24"/>
        </w:rPr>
        <w:t xml:space="preserve">ur final sample contained responses from 59 Black participants and 60 Caucasian participants and was based on a priori power analysis conducted with </w:t>
      </w:r>
      <w:r>
        <w:rPr>
          <w:rFonts w:ascii="Times New Roman" w:eastAsia="Times New Roman" w:hAnsi="Times New Roman" w:cs="Times New Roman"/>
          <w:i/>
          <w:sz w:val="24"/>
          <w:szCs w:val="24"/>
        </w:rPr>
        <w:t xml:space="preserve">G*Power </w:t>
      </w:r>
      <w:r>
        <w:rPr>
          <w:rFonts w:ascii="Times New Roman" w:eastAsia="Times New Roman" w:hAnsi="Times New Roman" w:cs="Times New Roman"/>
          <w:sz w:val="24"/>
          <w:szCs w:val="24"/>
        </w:rPr>
        <w:t>3.1 (Faul, Erdfelder, Buchner, &amp; Lang, 2009), which suggested that 90 participants would be necessary to detect small-to-medium main effects/interactions (</w:t>
      </w:r>
      <w:r w:rsidRPr="002A7CCD">
        <w:rPr>
          <w:rFonts w:ascii="Times New Roman" w:eastAsia="Times New Roman" w:hAnsi="Times New Roman" w:cs="Times New Roman"/>
          <w:i/>
          <w:iCs/>
          <w:sz w:val="24"/>
          <w:szCs w:val="24"/>
        </w:rPr>
        <w:t>d</w:t>
      </w:r>
      <w:r w:rsidRPr="002A7CCD">
        <w:rPr>
          <w:rFonts w:ascii="Times New Roman" w:eastAsia="Times New Roman" w:hAnsi="Times New Roman" w:cs="Times New Roman"/>
          <w:sz w:val="24"/>
          <w:szCs w:val="24"/>
        </w:rPr>
        <w:t xml:space="preserve"> ≥ 0.30; </w:t>
      </w:r>
      <w:r w:rsidRPr="002A7CCD">
        <w:rPr>
          <w:rFonts w:ascii="Times New Roman" w:eastAsia="Times New Roman" w:hAnsi="Times New Roman" w:cs="Times New Roman"/>
          <w:i/>
          <w:iCs/>
          <w:sz w:val="24"/>
          <w:szCs w:val="24"/>
        </w:rPr>
        <w:t xml:space="preserve">α </w:t>
      </w:r>
      <w:r>
        <w:rPr>
          <w:rFonts w:ascii="Times New Roman" w:eastAsia="Times New Roman" w:hAnsi="Times New Roman" w:cs="Times New Roman"/>
          <w:sz w:val="24"/>
          <w:szCs w:val="24"/>
        </w:rPr>
        <w:t xml:space="preserve">= .05; 1 - </w:t>
      </w:r>
      <w:r>
        <w:rPr>
          <w:rFonts w:ascii="Times New Roman" w:eastAsia="Times New Roman" w:hAnsi="Times New Roman" w:cs="Times New Roman"/>
          <w:i/>
          <w:sz w:val="24"/>
          <w:szCs w:val="24"/>
        </w:rPr>
        <w:t>β</w:t>
      </w:r>
      <w:r>
        <w:rPr>
          <w:rFonts w:ascii="Times New Roman" w:eastAsia="Times New Roman" w:hAnsi="Times New Roman" w:cs="Times New Roman"/>
          <w:sz w:val="24"/>
          <w:szCs w:val="24"/>
        </w:rPr>
        <w:t xml:space="preserve"> = .80). However, data collection was increased to account for additional variability that was anticipated due to Experiment 1 being conducted online. </w:t>
      </w:r>
      <w:r w:rsidR="00CA0637">
        <w:rPr>
          <w:rFonts w:ascii="Times New Roman" w:eastAsia="Times New Roman" w:hAnsi="Times New Roman" w:cs="Times New Roman"/>
          <w:sz w:val="24"/>
          <w:szCs w:val="24"/>
        </w:rPr>
        <w:t>All participants were native English speakers.</w:t>
      </w:r>
    </w:p>
    <w:p w14:paraId="0000002C" w14:textId="77777777" w:rsidR="003276EC" w:rsidRPr="00FE32BC" w:rsidRDefault="00AF045D" w:rsidP="00235C8B">
      <w:pPr>
        <w:spacing w:after="0" w:line="480" w:lineRule="auto"/>
        <w:rPr>
          <w:rFonts w:ascii="Times New Roman" w:eastAsia="Times New Roman" w:hAnsi="Times New Roman" w:cs="Times New Roman"/>
          <w:b/>
          <w:sz w:val="24"/>
          <w:szCs w:val="24"/>
        </w:rPr>
      </w:pPr>
      <w:r w:rsidRPr="00FE32BC">
        <w:rPr>
          <w:rFonts w:ascii="Times New Roman" w:eastAsia="Times New Roman" w:hAnsi="Times New Roman" w:cs="Times New Roman"/>
          <w:b/>
          <w:sz w:val="24"/>
          <w:szCs w:val="24"/>
        </w:rPr>
        <w:t>Materials</w:t>
      </w:r>
    </w:p>
    <w:p w14:paraId="0266C590" w14:textId="56D2A712" w:rsidR="00FE32BC" w:rsidRPr="00132BF0" w:rsidRDefault="00AF045D" w:rsidP="00235C8B">
      <w:pPr>
        <w:spacing w:after="0" w:line="480" w:lineRule="auto"/>
        <w:ind w:firstLine="720"/>
        <w:rPr>
          <w:ins w:id="415" w:author="Nick Maxwell" w:date="2025-05-14T11:00:00Z" w16du:dateUtc="2025-05-14T16:00:00Z"/>
          <w:rFonts w:ascii="Times New Roman" w:eastAsia="Times New Roman" w:hAnsi="Times New Roman" w:cs="Times New Roman"/>
          <w:b/>
          <w:sz w:val="24"/>
          <w:szCs w:val="24"/>
          <w:rPrChange w:id="416" w:author="Nick Maxwell" w:date="2025-05-14T11:21:00Z" w16du:dateUtc="2025-05-14T16:21:00Z">
            <w:rPr>
              <w:ins w:id="417" w:author="Nick Maxwell" w:date="2025-05-14T11:00:00Z" w16du:dateUtc="2025-05-14T16:00:00Z"/>
              <w:rFonts w:ascii="Times New Roman" w:eastAsia="Times New Roman" w:hAnsi="Times New Roman" w:cs="Times New Roman"/>
              <w:sz w:val="24"/>
              <w:szCs w:val="24"/>
            </w:rPr>
          </w:rPrChange>
        </w:rPr>
      </w:pPr>
      <w:r w:rsidRPr="00FE32BC">
        <w:rPr>
          <w:rFonts w:ascii="Times New Roman" w:eastAsia="Times New Roman" w:hAnsi="Times New Roman" w:cs="Times New Roman"/>
          <w:b/>
          <w:i/>
          <w:sz w:val="24"/>
          <w:szCs w:val="24"/>
        </w:rPr>
        <w:t xml:space="preserve"> Stimuli.</w:t>
      </w:r>
      <w:r w:rsidRPr="00FE32BC">
        <w:rPr>
          <w:rFonts w:ascii="Times New Roman" w:eastAsia="Times New Roman" w:hAnsi="Times New Roman" w:cs="Times New Roman"/>
          <w:sz w:val="24"/>
          <w:szCs w:val="24"/>
        </w:rPr>
        <w:t xml:space="preserve"> Eighty colored photographs were selected from the Chicago Face Database (CFD; Ma, Correll, &amp; Wittenbrink) </w:t>
      </w:r>
      <w:r w:rsidR="00CA0637" w:rsidRPr="00FE32BC">
        <w:rPr>
          <w:rFonts w:ascii="Times New Roman" w:eastAsia="Times New Roman" w:hAnsi="Times New Roman" w:cs="Times New Roman"/>
          <w:sz w:val="24"/>
          <w:szCs w:val="24"/>
        </w:rPr>
        <w:t>a</w:t>
      </w:r>
      <w:ins w:id="418" w:author="Nick Maxwell" w:date="2025-05-14T10:55:00Z" w16du:dateUtc="2025-05-14T15:55:00Z">
        <w:r w:rsidR="00FE32BC">
          <w:rPr>
            <w:rFonts w:ascii="Times New Roman" w:eastAsia="Times New Roman" w:hAnsi="Times New Roman" w:cs="Times New Roman"/>
            <w:sz w:val="24"/>
            <w:szCs w:val="24"/>
          </w:rPr>
          <w:t>s</w:t>
        </w:r>
      </w:ins>
      <w:del w:id="419" w:author="Nick Maxwell" w:date="2025-05-14T10:55:00Z" w16du:dateUtc="2025-05-14T15:55:00Z">
        <w:r w:rsidR="00CA0637" w:rsidRPr="00FE32BC" w:rsidDel="00FE32BC">
          <w:rPr>
            <w:rFonts w:ascii="Times New Roman" w:eastAsia="Times New Roman" w:hAnsi="Times New Roman" w:cs="Times New Roman"/>
            <w:sz w:val="24"/>
            <w:szCs w:val="24"/>
          </w:rPr>
          <w:delText>n</w:delText>
        </w:r>
      </w:del>
      <w:r w:rsidR="00CA0637" w:rsidRPr="00FE32BC">
        <w:rPr>
          <w:rFonts w:ascii="Times New Roman" w:eastAsia="Times New Roman" w:hAnsi="Times New Roman" w:cs="Times New Roman"/>
          <w:sz w:val="24"/>
          <w:szCs w:val="24"/>
        </w:rPr>
        <w:t xml:space="preserve"> served</w:t>
      </w:r>
      <w:r w:rsidRPr="00FE32BC">
        <w:rPr>
          <w:rFonts w:ascii="Times New Roman" w:eastAsia="Times New Roman" w:hAnsi="Times New Roman" w:cs="Times New Roman"/>
          <w:sz w:val="24"/>
          <w:szCs w:val="24"/>
        </w:rPr>
        <w:t xml:space="preserve"> as stimuli. All photographs were 611 x 430 pixels in resolution, 240 dpi, and 24-bit. Of these photographs, 40 depicted faces of Black</w:t>
      </w:r>
      <w:ins w:id="420" w:author="Julius Calvert" w:date="2025-04-23T22:25:00Z" w16du:dateUtc="2025-04-24T03:25:00Z">
        <w:r w:rsidR="00347FF1" w:rsidRPr="00FE32BC">
          <w:rPr>
            <w:rFonts w:ascii="Times New Roman" w:eastAsia="Times New Roman" w:hAnsi="Times New Roman" w:cs="Times New Roman"/>
            <w:sz w:val="24"/>
            <w:szCs w:val="24"/>
          </w:rPr>
          <w:t xml:space="preserve"> </w:t>
        </w:r>
      </w:ins>
      <w:ins w:id="421" w:author="Nick Maxwell" w:date="2025-05-14T11:00:00Z" w16du:dateUtc="2025-05-14T16:00:00Z">
        <w:r w:rsidR="00FE32BC">
          <w:rPr>
            <w:rFonts w:ascii="Times New Roman" w:eastAsia="Times New Roman" w:hAnsi="Times New Roman" w:cs="Times New Roman"/>
            <w:sz w:val="24"/>
            <w:szCs w:val="24"/>
          </w:rPr>
          <w:t>m</w:t>
        </w:r>
      </w:ins>
      <w:ins w:id="422" w:author="Julius Calvert" w:date="2025-04-23T22:25:00Z" w16du:dateUtc="2025-04-24T03:25:00Z">
        <w:del w:id="423" w:author="Nick Maxwell" w:date="2025-05-14T11:00:00Z" w16du:dateUtc="2025-05-14T16:00:00Z">
          <w:r w:rsidR="00347FF1" w:rsidRPr="00FE32BC" w:rsidDel="00FE32BC">
            <w:rPr>
              <w:rFonts w:ascii="Times New Roman" w:eastAsia="Times New Roman" w:hAnsi="Times New Roman" w:cs="Times New Roman"/>
              <w:sz w:val="24"/>
              <w:szCs w:val="24"/>
            </w:rPr>
            <w:delText>M</w:delText>
          </w:r>
        </w:del>
        <w:r w:rsidR="00347FF1" w:rsidRPr="00FE32BC">
          <w:rPr>
            <w:rFonts w:ascii="Times New Roman" w:eastAsia="Times New Roman" w:hAnsi="Times New Roman" w:cs="Times New Roman"/>
            <w:sz w:val="24"/>
            <w:szCs w:val="24"/>
          </w:rPr>
          <w:t xml:space="preserve">ale and </w:t>
        </w:r>
      </w:ins>
      <w:ins w:id="424" w:author="Nick Maxwell" w:date="2025-05-14T11:00:00Z" w16du:dateUtc="2025-05-14T16:00:00Z">
        <w:r w:rsidR="00FE32BC">
          <w:rPr>
            <w:rFonts w:ascii="Times New Roman" w:eastAsia="Times New Roman" w:hAnsi="Times New Roman" w:cs="Times New Roman"/>
            <w:sz w:val="24"/>
            <w:szCs w:val="24"/>
          </w:rPr>
          <w:t>f</w:t>
        </w:r>
      </w:ins>
      <w:ins w:id="425" w:author="Julius Calvert" w:date="2025-04-23T22:25:00Z" w16du:dateUtc="2025-04-24T03:25:00Z">
        <w:del w:id="426" w:author="Nick Maxwell" w:date="2025-05-14T11:00:00Z" w16du:dateUtc="2025-05-14T16:00:00Z">
          <w:r w:rsidR="00347FF1" w:rsidRPr="00FE32BC" w:rsidDel="00FE32BC">
            <w:rPr>
              <w:rFonts w:ascii="Times New Roman" w:eastAsia="Times New Roman" w:hAnsi="Times New Roman" w:cs="Times New Roman"/>
              <w:sz w:val="24"/>
              <w:szCs w:val="24"/>
            </w:rPr>
            <w:delText>F</w:delText>
          </w:r>
        </w:del>
        <w:r w:rsidR="00347FF1" w:rsidRPr="00FE32BC">
          <w:rPr>
            <w:rFonts w:ascii="Times New Roman" w:eastAsia="Times New Roman" w:hAnsi="Times New Roman" w:cs="Times New Roman"/>
            <w:sz w:val="24"/>
            <w:szCs w:val="24"/>
          </w:rPr>
          <w:t>emale</w:t>
        </w:r>
      </w:ins>
      <w:r w:rsidRPr="00FE32BC">
        <w:rPr>
          <w:rFonts w:ascii="Times New Roman" w:eastAsia="Times New Roman" w:hAnsi="Times New Roman" w:cs="Times New Roman"/>
          <w:sz w:val="24"/>
          <w:szCs w:val="24"/>
        </w:rPr>
        <w:t xml:space="preserve"> individuals, while the remaining 40 depict</w:t>
      </w:r>
      <w:r w:rsidR="00CA0637" w:rsidRPr="00FE32BC">
        <w:rPr>
          <w:rFonts w:ascii="Times New Roman" w:eastAsia="Times New Roman" w:hAnsi="Times New Roman" w:cs="Times New Roman"/>
          <w:sz w:val="24"/>
          <w:szCs w:val="24"/>
        </w:rPr>
        <w:t>ed</w:t>
      </w:r>
      <w:r w:rsidRPr="00FE32BC">
        <w:rPr>
          <w:rFonts w:ascii="Times New Roman" w:eastAsia="Times New Roman" w:hAnsi="Times New Roman" w:cs="Times New Roman"/>
          <w:sz w:val="24"/>
          <w:szCs w:val="24"/>
        </w:rPr>
        <w:t xml:space="preserve"> Caucasian </w:t>
      </w:r>
      <w:ins w:id="427" w:author="Nick Maxwell" w:date="2025-05-14T11:00:00Z" w16du:dateUtc="2025-05-14T16:00:00Z">
        <w:r w:rsidR="00FE32BC">
          <w:rPr>
            <w:rFonts w:ascii="Times New Roman" w:eastAsia="Times New Roman" w:hAnsi="Times New Roman" w:cs="Times New Roman"/>
            <w:sz w:val="24"/>
            <w:szCs w:val="24"/>
          </w:rPr>
          <w:t>m</w:t>
        </w:r>
      </w:ins>
      <w:ins w:id="428" w:author="Julius Calvert" w:date="2025-04-23T22:25:00Z" w16du:dateUtc="2025-04-24T03:25:00Z">
        <w:del w:id="429" w:author="Nick Maxwell" w:date="2025-05-14T11:00:00Z" w16du:dateUtc="2025-05-14T16:00:00Z">
          <w:r w:rsidR="00347FF1" w:rsidRPr="00FE32BC" w:rsidDel="00FE32BC">
            <w:rPr>
              <w:rFonts w:ascii="Times New Roman" w:eastAsia="Times New Roman" w:hAnsi="Times New Roman" w:cs="Times New Roman"/>
              <w:sz w:val="24"/>
              <w:szCs w:val="24"/>
            </w:rPr>
            <w:delText>M</w:delText>
          </w:r>
        </w:del>
      </w:ins>
      <w:ins w:id="430" w:author="Julius Calvert" w:date="2025-04-23T22:26:00Z" w16du:dateUtc="2025-04-24T03:26:00Z">
        <w:r w:rsidR="00347FF1" w:rsidRPr="00FE32BC">
          <w:rPr>
            <w:rFonts w:ascii="Times New Roman" w:eastAsia="Times New Roman" w:hAnsi="Times New Roman" w:cs="Times New Roman"/>
            <w:sz w:val="24"/>
            <w:szCs w:val="24"/>
          </w:rPr>
          <w:t xml:space="preserve">ale and </w:t>
        </w:r>
      </w:ins>
      <w:ins w:id="431" w:author="Nick Maxwell" w:date="2025-05-14T11:00:00Z" w16du:dateUtc="2025-05-14T16:00:00Z">
        <w:r w:rsidR="00FE32BC">
          <w:rPr>
            <w:rFonts w:ascii="Times New Roman" w:eastAsia="Times New Roman" w:hAnsi="Times New Roman" w:cs="Times New Roman"/>
            <w:sz w:val="24"/>
            <w:szCs w:val="24"/>
          </w:rPr>
          <w:t>f</w:t>
        </w:r>
      </w:ins>
      <w:ins w:id="432" w:author="Julius Calvert" w:date="2025-04-23T22:26:00Z" w16du:dateUtc="2025-04-24T03:26:00Z">
        <w:del w:id="433" w:author="Nick Maxwell" w:date="2025-05-14T11:00:00Z" w16du:dateUtc="2025-05-14T16:00:00Z">
          <w:r w:rsidR="00347FF1" w:rsidRPr="00FE32BC" w:rsidDel="00FE32BC">
            <w:rPr>
              <w:rFonts w:ascii="Times New Roman" w:eastAsia="Times New Roman" w:hAnsi="Times New Roman" w:cs="Times New Roman"/>
              <w:sz w:val="24"/>
              <w:szCs w:val="24"/>
            </w:rPr>
            <w:delText>F</w:delText>
          </w:r>
        </w:del>
        <w:r w:rsidR="00347FF1" w:rsidRPr="00FE32BC">
          <w:rPr>
            <w:rFonts w:ascii="Times New Roman" w:eastAsia="Times New Roman" w:hAnsi="Times New Roman" w:cs="Times New Roman"/>
            <w:sz w:val="24"/>
            <w:szCs w:val="24"/>
          </w:rPr>
          <w:t xml:space="preserve">emale </w:t>
        </w:r>
      </w:ins>
      <w:r w:rsidRPr="00FE32BC">
        <w:rPr>
          <w:rFonts w:ascii="Times New Roman" w:eastAsia="Times New Roman" w:hAnsi="Times New Roman" w:cs="Times New Roman"/>
          <w:sz w:val="24"/>
          <w:szCs w:val="24"/>
        </w:rPr>
        <w:t xml:space="preserve">faces. </w:t>
      </w:r>
      <w:ins w:id="434" w:author="Nick Maxwell" w:date="2025-05-14T11:02:00Z" w16du:dateUtc="2025-05-14T16:02:00Z">
        <w:r w:rsidR="00FE32BC">
          <w:rPr>
            <w:rFonts w:ascii="Times New Roman" w:eastAsia="Times New Roman" w:hAnsi="Times New Roman" w:cs="Times New Roman"/>
            <w:sz w:val="24"/>
            <w:szCs w:val="24"/>
          </w:rPr>
          <w:t xml:space="preserve">Across </w:t>
        </w:r>
        <w:r w:rsidR="00FE32BC">
          <w:rPr>
            <w:rFonts w:ascii="Times New Roman" w:eastAsia="Times New Roman" w:hAnsi="Times New Roman" w:cs="Times New Roman"/>
            <w:sz w:val="24"/>
            <w:szCs w:val="24"/>
          </w:rPr>
          <w:lastRenderedPageBreak/>
          <w:t>target ethnicity and gender, o</w:t>
        </w:r>
      </w:ins>
      <w:ins w:id="435" w:author="Julius Calvert" w:date="2025-04-20T22:12:00Z" w16du:dateUtc="2025-04-21T03:12:00Z">
        <w:del w:id="436" w:author="Nick Maxwell" w:date="2025-05-14T11:02:00Z" w16du:dateUtc="2025-05-14T16:02:00Z">
          <w:r w:rsidR="00301AAA" w:rsidRPr="00FE32BC" w:rsidDel="00FE32BC">
            <w:rPr>
              <w:rFonts w:ascii="Times New Roman" w:eastAsia="Times New Roman" w:hAnsi="Times New Roman" w:cs="Times New Roman"/>
              <w:sz w:val="24"/>
              <w:szCs w:val="24"/>
            </w:rPr>
            <w:delText>O</w:delText>
          </w:r>
        </w:del>
        <w:r w:rsidR="00301AAA" w:rsidRPr="00FE32BC">
          <w:rPr>
            <w:rFonts w:ascii="Times New Roman" w:eastAsia="Times New Roman" w:hAnsi="Times New Roman" w:cs="Times New Roman"/>
            <w:sz w:val="24"/>
            <w:szCs w:val="24"/>
          </w:rPr>
          <w:t xml:space="preserve">nly neutral </w:t>
        </w:r>
        <w:del w:id="437" w:author="Nick Maxwell" w:date="2025-05-14T11:22:00Z" w16du:dateUtc="2025-05-14T16:22:00Z">
          <w:r w:rsidR="00301AAA" w:rsidRPr="00FE32BC" w:rsidDel="00132BF0">
            <w:rPr>
              <w:rFonts w:ascii="Times New Roman" w:eastAsia="Times New Roman" w:hAnsi="Times New Roman" w:cs="Times New Roman"/>
              <w:sz w:val="24"/>
              <w:szCs w:val="24"/>
            </w:rPr>
            <w:delText>f</w:delText>
          </w:r>
        </w:del>
      </w:ins>
      <w:del w:id="438" w:author="Julius Calvert" w:date="2025-04-20T22:12:00Z" w16du:dateUtc="2025-04-21T03:12:00Z">
        <w:r w:rsidRPr="00FE32BC" w:rsidDel="00301AAA">
          <w:rPr>
            <w:rFonts w:ascii="Times New Roman" w:eastAsia="Times New Roman" w:hAnsi="Times New Roman" w:cs="Times New Roman"/>
            <w:sz w:val="24"/>
            <w:szCs w:val="24"/>
          </w:rPr>
          <w:delText>F</w:delText>
        </w:r>
      </w:del>
      <w:del w:id="439" w:author="Nick Maxwell" w:date="2025-05-14T11:22:00Z" w16du:dateUtc="2025-05-14T16:22:00Z">
        <w:r w:rsidRPr="00FE32BC" w:rsidDel="00132BF0">
          <w:rPr>
            <w:rFonts w:ascii="Times New Roman" w:eastAsia="Times New Roman" w:hAnsi="Times New Roman" w:cs="Times New Roman"/>
            <w:sz w:val="24"/>
            <w:szCs w:val="24"/>
          </w:rPr>
          <w:delText>aces</w:delText>
        </w:r>
      </w:del>
      <w:ins w:id="440" w:author="Nick Maxwell" w:date="2025-05-14T11:22:00Z" w16du:dateUtc="2025-05-14T16:22:00Z">
        <w:r w:rsidR="00132BF0" w:rsidRPr="00FE32BC">
          <w:rPr>
            <w:rFonts w:ascii="Times New Roman" w:eastAsia="Times New Roman" w:hAnsi="Times New Roman" w:cs="Times New Roman"/>
            <w:sz w:val="24"/>
            <w:szCs w:val="24"/>
          </w:rPr>
          <w:t>faces</w:t>
        </w:r>
      </w:ins>
      <w:r w:rsidRPr="00FE32BC">
        <w:rPr>
          <w:rFonts w:ascii="Times New Roman" w:eastAsia="Times New Roman" w:hAnsi="Times New Roman" w:cs="Times New Roman"/>
          <w:sz w:val="24"/>
          <w:szCs w:val="24"/>
        </w:rPr>
        <w:t xml:space="preserve"> were selected</w:t>
      </w:r>
      <w:del w:id="441" w:author="Nick Maxwell" w:date="2025-05-14T11:02:00Z" w16du:dateUtc="2025-05-14T16:02:00Z">
        <w:r w:rsidRPr="00FE32BC" w:rsidDel="00FE32BC">
          <w:rPr>
            <w:rFonts w:ascii="Times New Roman" w:eastAsia="Times New Roman" w:hAnsi="Times New Roman" w:cs="Times New Roman"/>
            <w:sz w:val="24"/>
            <w:szCs w:val="24"/>
          </w:rPr>
          <w:delText xml:space="preserve"> from the CFD </w:delText>
        </w:r>
      </w:del>
      <w:del w:id="442" w:author="Julius Calvert" w:date="2025-04-20T22:11:00Z" w16du:dateUtc="2025-04-21T03:11:00Z">
        <w:r w:rsidRPr="00FE32BC" w:rsidDel="00D5084D">
          <w:rPr>
            <w:rFonts w:ascii="Times New Roman" w:eastAsia="Times New Roman" w:hAnsi="Times New Roman" w:cs="Times New Roman"/>
            <w:sz w:val="24"/>
            <w:szCs w:val="24"/>
          </w:rPr>
          <w:delText>to account for gender and attractiveness</w:delText>
        </w:r>
      </w:del>
      <w:ins w:id="443" w:author="Nick Maxwell" w:date="2025-05-14T11:01:00Z" w16du:dateUtc="2025-05-14T16:01:00Z">
        <w:r w:rsidR="00FE32BC">
          <w:rPr>
            <w:rFonts w:ascii="Times New Roman" w:eastAsia="Times New Roman" w:hAnsi="Times New Roman" w:cs="Times New Roman"/>
            <w:sz w:val="24"/>
            <w:szCs w:val="24"/>
          </w:rPr>
          <w:t>.</w:t>
        </w:r>
      </w:ins>
      <w:ins w:id="444" w:author="Nick Maxwell" w:date="2025-05-14T11:02:00Z" w16du:dateUtc="2025-05-14T16:02:00Z">
        <w:r w:rsidR="00FE32BC">
          <w:rPr>
            <w:rFonts w:ascii="Times New Roman" w:eastAsia="Times New Roman" w:hAnsi="Times New Roman" w:cs="Times New Roman"/>
            <w:sz w:val="24"/>
            <w:szCs w:val="24"/>
          </w:rPr>
          <w:t xml:space="preserve"> </w:t>
        </w:r>
      </w:ins>
      <w:ins w:id="445" w:author="Nick Maxwell" w:date="2025-05-14T11:22:00Z" w16du:dateUtc="2025-05-14T16:22:00Z">
        <w:r w:rsidR="00132BF0">
          <w:rPr>
            <w:rFonts w:ascii="Times New Roman" w:eastAsia="Times New Roman" w:hAnsi="Times New Roman" w:cs="Times New Roman"/>
            <w:sz w:val="24"/>
            <w:szCs w:val="24"/>
          </w:rPr>
          <w:t>A</w:t>
        </w:r>
      </w:ins>
      <w:commentRangeStart w:id="446"/>
      <w:commentRangeStart w:id="447"/>
      <w:ins w:id="448" w:author="Nick Maxwell" w:date="2025-05-14T11:21:00Z" w16du:dateUtc="2025-05-14T16:21:00Z">
        <w:r w:rsidR="00132BF0">
          <w:rPr>
            <w:rFonts w:ascii="Times New Roman" w:eastAsia="Times New Roman" w:hAnsi="Times New Roman" w:cs="Times New Roman"/>
            <w:sz w:val="24"/>
            <w:szCs w:val="24"/>
          </w:rPr>
          <w:t>ll faces were rated as having high prototypicality for their respective ethnic group</w:t>
        </w:r>
        <w:commentRangeEnd w:id="446"/>
        <w:r w:rsidR="00132BF0">
          <w:rPr>
            <w:rStyle w:val="CommentReference"/>
          </w:rPr>
          <w:commentReference w:id="446"/>
        </w:r>
        <w:commentRangeEnd w:id="447"/>
        <w:r w:rsidR="00132BF0">
          <w:rPr>
            <w:rStyle w:val="CommentReference"/>
          </w:rPr>
          <w:commentReference w:id="447"/>
        </w:r>
      </w:ins>
      <w:ins w:id="449" w:author="Nick Maxwell" w:date="2025-05-14T11:22:00Z" w16du:dateUtc="2025-05-14T16:22:00Z">
        <w:r w:rsidR="00132BF0">
          <w:rPr>
            <w:rFonts w:ascii="Times New Roman" w:eastAsia="Times New Roman" w:hAnsi="Times New Roman" w:cs="Times New Roman"/>
            <w:sz w:val="24"/>
            <w:szCs w:val="24"/>
          </w:rPr>
          <w:t xml:space="preserve">. </w:t>
        </w:r>
      </w:ins>
      <w:ins w:id="450" w:author="Nick Maxwell" w:date="2025-05-14T11:23:00Z" w16du:dateUtc="2025-05-14T16:23:00Z">
        <w:r w:rsidR="00132BF0">
          <w:rPr>
            <w:rFonts w:ascii="Times New Roman" w:eastAsia="Times New Roman" w:hAnsi="Times New Roman" w:cs="Times New Roman"/>
            <w:sz w:val="24"/>
            <w:szCs w:val="24"/>
          </w:rPr>
          <w:t xml:space="preserve">Additionally, when selecting faces, we controlled for age, typicality, and perceived attractiveness </w:t>
        </w:r>
      </w:ins>
      <w:ins w:id="451" w:author="Nick Maxwell" w:date="2025-05-14T11:21:00Z" w16du:dateUtc="2025-05-14T16:21:00Z">
        <w:r w:rsidR="00132BF0">
          <w:rPr>
            <w:rFonts w:ascii="Times New Roman" w:eastAsia="Times New Roman" w:hAnsi="Times New Roman" w:cs="Times New Roman"/>
            <w:sz w:val="24"/>
            <w:szCs w:val="24"/>
          </w:rPr>
          <w:t xml:space="preserve">(see Appendix Table </w:t>
        </w:r>
      </w:ins>
      <w:ins w:id="452" w:author="Nick Maxwell" w:date="2025-05-15T11:46:00Z" w16du:dateUtc="2025-05-15T16:46:00Z">
        <w:r w:rsidR="009C694A">
          <w:rPr>
            <w:rFonts w:ascii="Times New Roman" w:eastAsia="Times New Roman" w:hAnsi="Times New Roman" w:cs="Times New Roman"/>
            <w:sz w:val="24"/>
            <w:szCs w:val="24"/>
          </w:rPr>
          <w:t>C</w:t>
        </w:r>
      </w:ins>
      <w:ins w:id="453" w:author="Nick Maxwell" w:date="2025-05-14T11:21:00Z" w16du:dateUtc="2025-05-14T16:21:00Z">
        <w:r w:rsidR="00132BF0">
          <w:rPr>
            <w:rFonts w:ascii="Times New Roman" w:eastAsia="Times New Roman" w:hAnsi="Times New Roman" w:cs="Times New Roman"/>
            <w:sz w:val="24"/>
            <w:szCs w:val="24"/>
          </w:rPr>
          <w:t>1 for stimuli properties)</w:t>
        </w:r>
      </w:ins>
      <w:ins w:id="454" w:author="Nick Maxwell" w:date="2025-05-14T11:23:00Z" w16du:dateUtc="2025-05-14T16:23:00Z">
        <w:r w:rsidR="00132BF0" w:rsidRPr="00132BF0">
          <w:rPr>
            <w:rStyle w:val="FootnoteReference"/>
            <w:rFonts w:ascii="Times New Roman" w:eastAsia="Times New Roman" w:hAnsi="Times New Roman" w:cs="Times New Roman"/>
            <w:sz w:val="24"/>
            <w:szCs w:val="24"/>
          </w:rPr>
          <w:t xml:space="preserve"> </w:t>
        </w:r>
        <w:r w:rsidR="00132BF0">
          <w:rPr>
            <w:rStyle w:val="FootnoteReference"/>
            <w:rFonts w:ascii="Times New Roman" w:eastAsia="Times New Roman" w:hAnsi="Times New Roman" w:cs="Times New Roman"/>
            <w:sz w:val="24"/>
            <w:szCs w:val="24"/>
          </w:rPr>
          <w:footnoteReference w:id="1"/>
        </w:r>
      </w:ins>
      <w:ins w:id="473" w:author="Nick Maxwell" w:date="2025-05-14T11:21:00Z" w16du:dateUtc="2025-05-14T16:21:00Z">
        <w:r w:rsidR="00132BF0">
          <w:rPr>
            <w:rFonts w:ascii="Times New Roman" w:eastAsia="Times New Roman" w:hAnsi="Times New Roman" w:cs="Times New Roman"/>
            <w:sz w:val="24"/>
            <w:szCs w:val="24"/>
          </w:rPr>
          <w:t>.</w:t>
        </w:r>
        <w:r w:rsidR="00132BF0" w:rsidRPr="00132BF0">
          <w:rPr>
            <w:rFonts w:ascii="Times New Roman" w:eastAsia="Times New Roman" w:hAnsi="Times New Roman" w:cs="Times New Roman"/>
            <w:sz w:val="24"/>
            <w:szCs w:val="24"/>
          </w:rPr>
          <w:t xml:space="preserve"> </w:t>
        </w:r>
        <w:r w:rsidR="00132BF0">
          <w:rPr>
            <w:rFonts w:ascii="Times New Roman" w:eastAsia="Times New Roman" w:hAnsi="Times New Roman" w:cs="Times New Roman"/>
            <w:sz w:val="24"/>
            <w:szCs w:val="24"/>
          </w:rPr>
          <w:t>Finally, an additional five Black and five Caucasian faces were randomly selected from the CFD to serve as non-tested primacy and recency buffers.</w:t>
        </w:r>
      </w:ins>
      <w:ins w:id="474" w:author="Julius Calvert" w:date="2025-04-20T21:46:00Z" w16du:dateUtc="2025-04-21T02:46:00Z">
        <w:del w:id="475" w:author="Nick Maxwell" w:date="2025-05-14T11:01:00Z" w16du:dateUtc="2025-05-14T16:01:00Z">
          <w:r w:rsidR="00B73BF7" w:rsidRPr="00FE32BC" w:rsidDel="00FE32BC">
            <w:rPr>
              <w:rFonts w:ascii="Times New Roman" w:eastAsia="Times New Roman" w:hAnsi="Times New Roman" w:cs="Times New Roman"/>
              <w:sz w:val="24"/>
              <w:szCs w:val="24"/>
            </w:rPr>
            <w:delText>.</w:delText>
          </w:r>
        </w:del>
      </w:ins>
    </w:p>
    <w:p w14:paraId="3EC9CFAC" w14:textId="10799A76" w:rsidR="009749A6" w:rsidRPr="00FE32BC" w:rsidDel="00132BF0" w:rsidRDefault="00B73BF7" w:rsidP="00090C28">
      <w:pPr>
        <w:spacing w:after="0" w:line="480" w:lineRule="auto"/>
        <w:ind w:firstLine="720"/>
        <w:rPr>
          <w:ins w:id="476" w:author="Julius Calvert" w:date="2025-04-20T21:46:00Z" w16du:dateUtc="2025-04-21T02:46:00Z"/>
          <w:del w:id="477" w:author="Nick Maxwell" w:date="2025-05-14T11:20:00Z" w16du:dateUtc="2025-05-14T16:20:00Z"/>
          <w:rFonts w:ascii="Times New Roman" w:eastAsia="Times New Roman" w:hAnsi="Times New Roman" w:cs="Times New Roman"/>
          <w:sz w:val="24"/>
          <w:szCs w:val="24"/>
        </w:rPr>
      </w:pPr>
      <w:ins w:id="478" w:author="Julius Calvert" w:date="2025-04-20T21:46:00Z" w16du:dateUtc="2025-04-21T02:46:00Z">
        <w:del w:id="479" w:author="Nick Maxwell" w:date="2025-05-14T11:20:00Z" w16du:dateUtc="2025-05-14T16:20:00Z">
          <w:r w:rsidRPr="00FE32BC" w:rsidDel="00132BF0">
            <w:rPr>
              <w:rFonts w:ascii="Times New Roman" w:eastAsia="Times New Roman" w:hAnsi="Times New Roman" w:cs="Times New Roman"/>
              <w:sz w:val="24"/>
              <w:szCs w:val="24"/>
            </w:rPr>
            <w:delText xml:space="preserve"> </w:delText>
          </w:r>
        </w:del>
      </w:ins>
      <w:ins w:id="480" w:author="Julius Calvert" w:date="2025-04-20T23:07:00Z" w16du:dateUtc="2025-04-21T04:07:00Z">
        <w:del w:id="481" w:author="Nick Maxwell" w:date="2025-05-14T11:20:00Z" w16du:dateUtc="2025-05-14T16:20:00Z">
          <w:r w:rsidR="00CF1FB5" w:rsidRPr="00FE32BC" w:rsidDel="00132BF0">
            <w:rPr>
              <w:rFonts w:ascii="Times New Roman" w:eastAsia="Times New Roman" w:hAnsi="Times New Roman" w:cs="Times New Roman"/>
              <w:sz w:val="24"/>
              <w:szCs w:val="24"/>
            </w:rPr>
            <w:delText>We</w:delText>
          </w:r>
        </w:del>
      </w:ins>
      <w:ins w:id="482" w:author="Julius Calvert" w:date="2025-04-20T22:58:00Z" w16du:dateUtc="2025-04-21T03:58:00Z">
        <w:del w:id="483" w:author="Nick Maxwell" w:date="2025-05-14T11:20:00Z" w16du:dateUtc="2025-05-14T16:20:00Z">
          <w:r w:rsidR="00832951" w:rsidRPr="00FE32BC" w:rsidDel="00132BF0">
            <w:rPr>
              <w:rFonts w:ascii="Times New Roman" w:eastAsia="Times New Roman" w:hAnsi="Times New Roman" w:cs="Times New Roman"/>
              <w:sz w:val="24"/>
              <w:szCs w:val="24"/>
            </w:rPr>
            <w:delText xml:space="preserve"> </w:delText>
          </w:r>
        </w:del>
      </w:ins>
      <w:ins w:id="484" w:author="Julius Calvert" w:date="2025-04-20T23:01:00Z" w16du:dateUtc="2025-04-21T04:01:00Z">
        <w:del w:id="485" w:author="Nick Maxwell" w:date="2025-05-14T11:20:00Z" w16du:dateUtc="2025-05-14T16:20:00Z">
          <w:r w:rsidR="006656A3" w:rsidRPr="00FE32BC" w:rsidDel="00132BF0">
            <w:rPr>
              <w:rFonts w:ascii="Times New Roman" w:eastAsia="Times New Roman" w:hAnsi="Times New Roman" w:cs="Times New Roman"/>
              <w:sz w:val="24"/>
              <w:szCs w:val="24"/>
            </w:rPr>
            <w:delText>initially</w:delText>
          </w:r>
        </w:del>
      </w:ins>
      <w:ins w:id="486" w:author="Julius Calvert" w:date="2025-04-20T22:59:00Z" w16du:dateUtc="2025-04-21T03:59:00Z">
        <w:del w:id="487" w:author="Nick Maxwell" w:date="2025-05-14T11:20:00Z" w16du:dateUtc="2025-05-14T16:20:00Z">
          <w:r w:rsidR="00832951" w:rsidRPr="00FE32BC" w:rsidDel="00132BF0">
            <w:rPr>
              <w:rFonts w:ascii="Times New Roman" w:eastAsia="Times New Roman" w:hAnsi="Times New Roman" w:cs="Times New Roman"/>
              <w:sz w:val="24"/>
              <w:szCs w:val="24"/>
            </w:rPr>
            <w:delText xml:space="preserve"> assumed </w:delText>
          </w:r>
        </w:del>
      </w:ins>
      <w:ins w:id="488" w:author="Julius Calvert" w:date="2025-04-21T17:44:00Z" w16du:dateUtc="2025-04-21T22:44:00Z">
        <w:del w:id="489" w:author="Nick Maxwell" w:date="2025-05-14T11:20:00Z" w16du:dateUtc="2025-05-14T16:20:00Z">
          <w:r w:rsidR="00EF36E9" w:rsidRPr="00FE32BC" w:rsidDel="00132BF0">
            <w:rPr>
              <w:rFonts w:ascii="Times New Roman" w:eastAsia="Times New Roman" w:hAnsi="Times New Roman" w:cs="Times New Roman"/>
              <w:sz w:val="24"/>
              <w:szCs w:val="24"/>
            </w:rPr>
            <w:delText>that values</w:delText>
          </w:r>
        </w:del>
      </w:ins>
      <w:ins w:id="490" w:author="Julius Calvert" w:date="2025-04-20T22:59:00Z" w16du:dateUtc="2025-04-21T03:59:00Z">
        <w:del w:id="491" w:author="Nick Maxwell" w:date="2025-05-14T11:20:00Z" w16du:dateUtc="2025-05-14T16:20:00Z">
          <w:r w:rsidR="006656A3" w:rsidRPr="00FE32BC" w:rsidDel="00132BF0">
            <w:rPr>
              <w:rFonts w:ascii="Times New Roman" w:eastAsia="Times New Roman" w:hAnsi="Times New Roman" w:cs="Times New Roman"/>
              <w:sz w:val="24"/>
              <w:szCs w:val="24"/>
            </w:rPr>
            <w:delText xml:space="preserve"> of </w:delText>
          </w:r>
        </w:del>
      </w:ins>
      <w:ins w:id="492" w:author="Julius Calvert" w:date="2025-04-21T17:44:00Z" w16du:dateUtc="2025-04-21T22:44:00Z">
        <w:del w:id="493" w:author="Nick Maxwell" w:date="2025-05-14T11:20:00Z" w16du:dateUtc="2025-05-14T16:20:00Z">
          <w:r w:rsidR="00EF36E9" w:rsidRPr="00FE32BC" w:rsidDel="00132BF0">
            <w:rPr>
              <w:rFonts w:ascii="Times New Roman" w:eastAsia="Times New Roman" w:hAnsi="Times New Roman" w:cs="Times New Roman"/>
              <w:sz w:val="24"/>
              <w:szCs w:val="24"/>
            </w:rPr>
            <w:delText xml:space="preserve">the rated </w:delText>
          </w:r>
        </w:del>
      </w:ins>
      <w:ins w:id="494" w:author="Julius Calvert" w:date="2025-04-20T23:00:00Z" w16du:dateUtc="2025-04-21T04:00:00Z">
        <w:del w:id="495" w:author="Nick Maxwell" w:date="2025-05-14T11:20:00Z" w16du:dateUtc="2025-05-14T16:20:00Z">
          <w:r w:rsidR="006656A3" w:rsidRPr="00FE32BC" w:rsidDel="00132BF0">
            <w:rPr>
              <w:rFonts w:ascii="Times New Roman" w:eastAsia="Times New Roman" w:hAnsi="Times New Roman" w:cs="Times New Roman"/>
              <w:sz w:val="24"/>
              <w:szCs w:val="24"/>
            </w:rPr>
            <w:delText>characteristic</w:delText>
          </w:r>
        </w:del>
      </w:ins>
      <w:ins w:id="496" w:author="Julius Calvert" w:date="2025-04-21T17:44:00Z" w16du:dateUtc="2025-04-21T22:44:00Z">
        <w:del w:id="497" w:author="Nick Maxwell" w:date="2025-05-14T11:20:00Z" w16du:dateUtc="2025-05-14T16:20:00Z">
          <w:r w:rsidR="00EF36E9" w:rsidRPr="00FE32BC" w:rsidDel="00132BF0">
            <w:rPr>
              <w:rFonts w:ascii="Times New Roman" w:eastAsia="Times New Roman" w:hAnsi="Times New Roman" w:cs="Times New Roman"/>
              <w:sz w:val="24"/>
              <w:szCs w:val="24"/>
            </w:rPr>
            <w:delText>s</w:delText>
          </w:r>
        </w:del>
      </w:ins>
      <w:ins w:id="498" w:author="Julius Calvert" w:date="2025-04-20T23:00:00Z" w16du:dateUtc="2025-04-21T04:00:00Z">
        <w:del w:id="499" w:author="Nick Maxwell" w:date="2025-05-14T11:20:00Z" w16du:dateUtc="2025-05-14T16:20:00Z">
          <w:r w:rsidR="006656A3" w:rsidRPr="00FE32BC" w:rsidDel="00132BF0">
            <w:rPr>
              <w:rFonts w:ascii="Times New Roman" w:eastAsia="Times New Roman" w:hAnsi="Times New Roman" w:cs="Times New Roman"/>
              <w:sz w:val="24"/>
              <w:szCs w:val="24"/>
            </w:rPr>
            <w:delText xml:space="preserve"> among the fac</w:delText>
          </w:r>
        </w:del>
      </w:ins>
      <w:ins w:id="500" w:author="Julius Calvert" w:date="2025-04-21T17:47:00Z" w16du:dateUtc="2025-04-21T22:47:00Z">
        <w:del w:id="501" w:author="Nick Maxwell" w:date="2025-05-14T11:20:00Z" w16du:dateUtc="2025-05-14T16:20:00Z">
          <w:r w:rsidR="0070000C" w:rsidRPr="00FE32BC" w:rsidDel="00132BF0">
            <w:rPr>
              <w:rFonts w:ascii="Times New Roman" w:eastAsia="Times New Roman" w:hAnsi="Times New Roman" w:cs="Times New Roman"/>
              <w:sz w:val="24"/>
              <w:szCs w:val="24"/>
            </w:rPr>
            <w:delText>es</w:delText>
          </w:r>
        </w:del>
      </w:ins>
      <w:ins w:id="502" w:author="Julius Calvert" w:date="2025-04-20T23:00:00Z" w16du:dateUtc="2025-04-21T04:00:00Z">
        <w:del w:id="503" w:author="Nick Maxwell" w:date="2025-05-14T11:20:00Z" w16du:dateUtc="2025-05-14T16:20:00Z">
          <w:r w:rsidR="006656A3" w:rsidRPr="00FE32BC" w:rsidDel="00132BF0">
            <w:rPr>
              <w:rFonts w:ascii="Times New Roman" w:eastAsia="Times New Roman" w:hAnsi="Times New Roman" w:cs="Times New Roman"/>
              <w:sz w:val="24"/>
              <w:szCs w:val="24"/>
            </w:rPr>
            <w:delText xml:space="preserve"> included in the present study</w:delText>
          </w:r>
        </w:del>
      </w:ins>
      <w:ins w:id="504" w:author="Julius Calvert" w:date="2025-04-21T17:44:00Z" w16du:dateUtc="2025-04-21T22:44:00Z">
        <w:del w:id="505" w:author="Nick Maxwell" w:date="2025-05-14T11:20:00Z" w16du:dateUtc="2025-05-14T16:20:00Z">
          <w:r w:rsidR="00DC68DE" w:rsidRPr="00FE32BC" w:rsidDel="00132BF0">
            <w:rPr>
              <w:rFonts w:ascii="Times New Roman" w:eastAsia="Times New Roman" w:hAnsi="Times New Roman" w:cs="Times New Roman"/>
              <w:sz w:val="24"/>
              <w:szCs w:val="24"/>
            </w:rPr>
            <w:delText xml:space="preserve"> were normally distri</w:delText>
          </w:r>
        </w:del>
      </w:ins>
      <w:ins w:id="506" w:author="Julius Calvert" w:date="2025-04-21T17:45:00Z" w16du:dateUtc="2025-04-21T22:45:00Z">
        <w:del w:id="507" w:author="Nick Maxwell" w:date="2025-05-14T11:20:00Z" w16du:dateUtc="2025-05-14T16:20:00Z">
          <w:r w:rsidR="00DC68DE" w:rsidRPr="00FE32BC" w:rsidDel="00132BF0">
            <w:rPr>
              <w:rFonts w:ascii="Times New Roman" w:eastAsia="Times New Roman" w:hAnsi="Times New Roman" w:cs="Times New Roman"/>
              <w:sz w:val="24"/>
              <w:szCs w:val="24"/>
            </w:rPr>
            <w:delText>buted</w:delText>
          </w:r>
        </w:del>
      </w:ins>
      <w:ins w:id="508" w:author="Julius Calvert" w:date="2025-04-20T23:00:00Z" w16du:dateUtc="2025-04-21T04:00:00Z">
        <w:del w:id="509" w:author="Nick Maxwell" w:date="2025-05-14T11:20:00Z" w16du:dateUtc="2025-05-14T16:20:00Z">
          <w:r w:rsidR="006656A3" w:rsidRPr="00FE32BC" w:rsidDel="00132BF0">
            <w:rPr>
              <w:rFonts w:ascii="Times New Roman" w:eastAsia="Times New Roman" w:hAnsi="Times New Roman" w:cs="Times New Roman"/>
              <w:sz w:val="24"/>
              <w:szCs w:val="24"/>
            </w:rPr>
            <w:delText xml:space="preserve">. </w:delText>
          </w:r>
        </w:del>
      </w:ins>
      <w:ins w:id="510" w:author="Julius Calvert" w:date="2025-04-21T17:45:00Z" w16du:dateUtc="2025-04-21T22:45:00Z">
        <w:del w:id="511" w:author="Nick Maxwell" w:date="2025-05-14T11:13:00Z" w16du:dateUtc="2025-05-14T16:13:00Z">
          <w:r w:rsidR="00DC68DE" w:rsidRPr="00FE32BC" w:rsidDel="00132BF0">
            <w:rPr>
              <w:rFonts w:ascii="Times New Roman" w:eastAsia="Times New Roman" w:hAnsi="Times New Roman" w:cs="Times New Roman"/>
              <w:sz w:val="24"/>
              <w:szCs w:val="24"/>
            </w:rPr>
            <w:delText>In particular, the</w:delText>
          </w:r>
          <w:r w:rsidR="00F705B3" w:rsidRPr="00FE32BC" w:rsidDel="00132BF0">
            <w:rPr>
              <w:rFonts w:ascii="Times New Roman" w:eastAsia="Times New Roman" w:hAnsi="Times New Roman" w:cs="Times New Roman"/>
              <w:sz w:val="24"/>
              <w:szCs w:val="24"/>
            </w:rPr>
            <w:delText xml:space="preserve"> attractiveness </w:delText>
          </w:r>
        </w:del>
      </w:ins>
      <w:ins w:id="512" w:author="Julius Calvert" w:date="2025-04-23T22:06:00Z" w16du:dateUtc="2025-04-24T03:06:00Z">
        <w:del w:id="513" w:author="Nick Maxwell" w:date="2025-05-14T11:13:00Z" w16du:dateUtc="2025-05-14T16:13:00Z">
          <w:r w:rsidR="00115DB2" w:rsidRPr="00FE32BC" w:rsidDel="00132BF0">
            <w:rPr>
              <w:rFonts w:ascii="Times New Roman" w:eastAsia="Times New Roman" w:hAnsi="Times New Roman" w:cs="Times New Roman"/>
              <w:sz w:val="24"/>
              <w:szCs w:val="24"/>
            </w:rPr>
            <w:delText xml:space="preserve">rating </w:delText>
          </w:r>
        </w:del>
      </w:ins>
      <w:ins w:id="514" w:author="Julius Calvert" w:date="2025-04-21T17:45:00Z" w16du:dateUtc="2025-04-21T22:45:00Z">
        <w:del w:id="515" w:author="Nick Maxwell" w:date="2025-05-14T11:13:00Z" w16du:dateUtc="2025-05-14T16:13:00Z">
          <w:r w:rsidR="00F705B3" w:rsidRPr="00FE32BC" w:rsidDel="00132BF0">
            <w:rPr>
              <w:rFonts w:ascii="Times New Roman" w:eastAsia="Times New Roman" w:hAnsi="Times New Roman" w:cs="Times New Roman"/>
              <w:sz w:val="24"/>
              <w:szCs w:val="24"/>
            </w:rPr>
            <w:delText xml:space="preserve">of the </w:delText>
          </w:r>
        </w:del>
      </w:ins>
      <w:ins w:id="516" w:author="Julius Calvert" w:date="2025-04-21T17:46:00Z" w16du:dateUtc="2025-04-21T22:46:00Z">
        <w:del w:id="517" w:author="Nick Maxwell" w:date="2025-05-14T11:13:00Z" w16du:dateUtc="2025-05-14T16:13:00Z">
          <w:r w:rsidR="0070000C" w:rsidRPr="00FE32BC" w:rsidDel="00132BF0">
            <w:rPr>
              <w:rFonts w:ascii="Times New Roman" w:eastAsia="Times New Roman" w:hAnsi="Times New Roman" w:cs="Times New Roman"/>
              <w:sz w:val="24"/>
              <w:szCs w:val="24"/>
            </w:rPr>
            <w:delText>face</w:delText>
          </w:r>
        </w:del>
      </w:ins>
      <w:ins w:id="518" w:author="Julius Calvert" w:date="2025-04-21T17:45:00Z" w16du:dateUtc="2025-04-21T22:45:00Z">
        <w:del w:id="519" w:author="Nick Maxwell" w:date="2025-05-14T11:13:00Z" w16du:dateUtc="2025-05-14T16:13:00Z">
          <w:r w:rsidR="00F705B3" w:rsidRPr="00FE32BC" w:rsidDel="00132BF0">
            <w:rPr>
              <w:rFonts w:ascii="Times New Roman" w:eastAsia="Times New Roman" w:hAnsi="Times New Roman" w:cs="Times New Roman"/>
              <w:sz w:val="24"/>
              <w:szCs w:val="24"/>
            </w:rPr>
            <w:delText xml:space="preserve"> was of importance</w:delText>
          </w:r>
        </w:del>
      </w:ins>
      <w:ins w:id="520" w:author="Julius Calvert" w:date="2025-04-21T17:47:00Z" w16du:dateUtc="2025-04-21T22:47:00Z">
        <w:del w:id="521" w:author="Nick Maxwell" w:date="2025-05-14T11:13:00Z" w16du:dateUtc="2025-05-14T16:13:00Z">
          <w:r w:rsidR="0070000C" w:rsidRPr="00FE32BC" w:rsidDel="00132BF0">
            <w:rPr>
              <w:rFonts w:ascii="Times New Roman" w:eastAsia="Times New Roman" w:hAnsi="Times New Roman" w:cs="Times New Roman"/>
              <w:sz w:val="24"/>
              <w:szCs w:val="24"/>
            </w:rPr>
            <w:delText xml:space="preserve"> given</w:delText>
          </w:r>
          <w:r w:rsidR="00112938" w:rsidRPr="00FE32BC" w:rsidDel="00132BF0">
            <w:rPr>
              <w:rFonts w:ascii="Times New Roman" w:eastAsia="Times New Roman" w:hAnsi="Times New Roman" w:cs="Times New Roman"/>
              <w:sz w:val="24"/>
              <w:szCs w:val="24"/>
            </w:rPr>
            <w:delText xml:space="preserve"> </w:delText>
          </w:r>
        </w:del>
      </w:ins>
      <w:ins w:id="522" w:author="Julius Calvert" w:date="2025-04-23T22:06:00Z" w16du:dateUtc="2025-04-24T03:06:00Z">
        <w:del w:id="523" w:author="Nick Maxwell" w:date="2025-05-14T11:13:00Z" w16du:dateUtc="2025-05-14T16:13:00Z">
          <w:r w:rsidR="00115DB2" w:rsidRPr="00FE32BC" w:rsidDel="00132BF0">
            <w:rPr>
              <w:rFonts w:ascii="Times New Roman" w:eastAsia="Times New Roman" w:hAnsi="Times New Roman" w:cs="Times New Roman"/>
              <w:sz w:val="24"/>
              <w:szCs w:val="24"/>
            </w:rPr>
            <w:delText>its</w:delText>
          </w:r>
        </w:del>
      </w:ins>
      <w:ins w:id="524" w:author="Julius Calvert" w:date="2025-04-21T17:47:00Z" w16du:dateUtc="2025-04-21T22:47:00Z">
        <w:del w:id="525" w:author="Nick Maxwell" w:date="2025-05-14T11:13:00Z" w16du:dateUtc="2025-05-14T16:13:00Z">
          <w:r w:rsidR="00112938" w:rsidRPr="00FE32BC" w:rsidDel="00132BF0">
            <w:rPr>
              <w:rFonts w:ascii="Times New Roman" w:eastAsia="Times New Roman" w:hAnsi="Times New Roman" w:cs="Times New Roman"/>
              <w:sz w:val="24"/>
              <w:szCs w:val="24"/>
            </w:rPr>
            <w:delText xml:space="preserve"> influence on</w:delText>
          </w:r>
          <w:r w:rsidR="008C1F60" w:rsidRPr="00FE32BC" w:rsidDel="00132BF0">
            <w:rPr>
              <w:rFonts w:ascii="Times New Roman" w:eastAsia="Times New Roman" w:hAnsi="Times New Roman" w:cs="Times New Roman"/>
              <w:sz w:val="24"/>
              <w:szCs w:val="24"/>
            </w:rPr>
            <w:delText xml:space="preserve"> </w:delText>
          </w:r>
        </w:del>
      </w:ins>
      <w:ins w:id="526" w:author="Julius Calvert" w:date="2025-04-23T22:06:00Z" w16du:dateUtc="2025-04-24T03:06:00Z">
        <w:del w:id="527" w:author="Nick Maxwell" w:date="2025-05-14T11:13:00Z" w16du:dateUtc="2025-05-14T16:13:00Z">
          <w:r w:rsidR="00115DB2" w:rsidRPr="00FE32BC" w:rsidDel="00132BF0">
            <w:rPr>
              <w:rFonts w:ascii="Times New Roman" w:eastAsia="Times New Roman" w:hAnsi="Times New Roman" w:cs="Times New Roman"/>
              <w:sz w:val="24"/>
              <w:szCs w:val="24"/>
            </w:rPr>
            <w:delText xml:space="preserve">attention and </w:delText>
          </w:r>
        </w:del>
      </w:ins>
      <w:ins w:id="528" w:author="Julius Calvert" w:date="2025-04-21T17:48:00Z" w16du:dateUtc="2025-04-21T22:48:00Z">
        <w:del w:id="529" w:author="Nick Maxwell" w:date="2025-05-14T11:13:00Z" w16du:dateUtc="2025-05-14T16:13:00Z">
          <w:r w:rsidR="008C1F60" w:rsidRPr="00FE32BC" w:rsidDel="00132BF0">
            <w:rPr>
              <w:rFonts w:ascii="Times New Roman" w:eastAsia="Times New Roman" w:hAnsi="Times New Roman" w:cs="Times New Roman"/>
              <w:sz w:val="24"/>
              <w:szCs w:val="24"/>
            </w:rPr>
            <w:delText>memory accuracy (cite)</w:delText>
          </w:r>
        </w:del>
      </w:ins>
      <w:ins w:id="530" w:author="Julius Calvert" w:date="2025-04-21T17:45:00Z" w16du:dateUtc="2025-04-21T22:45:00Z">
        <w:del w:id="531" w:author="Nick Maxwell" w:date="2025-05-14T11:13:00Z" w16du:dateUtc="2025-05-14T16:13:00Z">
          <w:r w:rsidR="00F705B3" w:rsidRPr="00FE32BC" w:rsidDel="00132BF0">
            <w:rPr>
              <w:rFonts w:ascii="Times New Roman" w:eastAsia="Times New Roman" w:hAnsi="Times New Roman" w:cs="Times New Roman"/>
              <w:sz w:val="24"/>
              <w:szCs w:val="24"/>
            </w:rPr>
            <w:delText xml:space="preserve">. </w:delText>
          </w:r>
        </w:del>
      </w:ins>
      <w:ins w:id="532" w:author="Julius Calvert" w:date="2025-04-20T23:00:00Z" w16du:dateUtc="2025-04-21T04:00:00Z">
        <w:del w:id="533" w:author="Nick Maxwell" w:date="2025-05-14T11:20:00Z" w16du:dateUtc="2025-05-14T16:20:00Z">
          <w:r w:rsidR="006656A3" w:rsidRPr="00FE32BC" w:rsidDel="00132BF0">
            <w:rPr>
              <w:rFonts w:ascii="Times New Roman" w:eastAsia="Times New Roman" w:hAnsi="Times New Roman" w:cs="Times New Roman"/>
              <w:sz w:val="24"/>
              <w:szCs w:val="24"/>
            </w:rPr>
            <w:delText>Thus, a</w:delText>
          </w:r>
        </w:del>
      </w:ins>
      <w:ins w:id="534" w:author="Julius Calvert" w:date="2025-04-23T22:05:00Z" w16du:dateUtc="2025-04-24T03:05:00Z">
        <w:del w:id="535" w:author="Nick Maxwell" w:date="2025-05-14T11:20:00Z" w16du:dateUtc="2025-05-14T16:20:00Z">
          <w:r w:rsidR="00A5340B" w:rsidRPr="00FE32BC" w:rsidDel="00132BF0">
            <w:rPr>
              <w:rFonts w:ascii="Times New Roman" w:eastAsia="Times New Roman" w:hAnsi="Times New Roman" w:cs="Times New Roman"/>
              <w:sz w:val="24"/>
              <w:szCs w:val="24"/>
            </w:rPr>
            <w:delText>n analysis of covariance (ANCOVA</w:delText>
          </w:r>
        </w:del>
      </w:ins>
      <w:ins w:id="536" w:author="Julius Calvert" w:date="2025-04-23T22:06:00Z" w16du:dateUtc="2025-04-24T03:06:00Z">
        <w:del w:id="537" w:author="Nick Maxwell" w:date="2025-05-14T11:20:00Z" w16du:dateUtc="2025-05-14T16:20:00Z">
          <w:r w:rsidR="00A5340B" w:rsidRPr="00FE32BC" w:rsidDel="00132BF0">
            <w:rPr>
              <w:rFonts w:ascii="Times New Roman" w:eastAsia="Times New Roman" w:hAnsi="Times New Roman" w:cs="Times New Roman"/>
              <w:sz w:val="24"/>
              <w:szCs w:val="24"/>
            </w:rPr>
            <w:delText>) examined</w:delText>
          </w:r>
          <w:r w:rsidR="00115DB2" w:rsidRPr="00FE32BC" w:rsidDel="00132BF0">
            <w:rPr>
              <w:rFonts w:ascii="Times New Roman" w:eastAsia="Times New Roman" w:hAnsi="Times New Roman" w:cs="Times New Roman"/>
              <w:sz w:val="24"/>
              <w:szCs w:val="24"/>
            </w:rPr>
            <w:delText xml:space="preserve"> w</w:delText>
          </w:r>
          <w:r w:rsidR="00E00F44" w:rsidRPr="00FE32BC" w:rsidDel="00132BF0">
            <w:rPr>
              <w:rFonts w:ascii="Times New Roman" w:eastAsia="Times New Roman" w:hAnsi="Times New Roman" w:cs="Times New Roman"/>
              <w:sz w:val="24"/>
              <w:szCs w:val="24"/>
            </w:rPr>
            <w:delText>h</w:delText>
          </w:r>
        </w:del>
      </w:ins>
      <w:ins w:id="538" w:author="Julius Calvert" w:date="2025-04-23T22:07:00Z" w16du:dateUtc="2025-04-24T03:07:00Z">
        <w:del w:id="539" w:author="Nick Maxwell" w:date="2025-05-14T11:20:00Z" w16du:dateUtc="2025-05-14T16:20:00Z">
          <w:r w:rsidR="00E00F44" w:rsidRPr="00FE32BC" w:rsidDel="00132BF0">
            <w:rPr>
              <w:rFonts w:ascii="Times New Roman" w:eastAsia="Times New Roman" w:hAnsi="Times New Roman" w:cs="Times New Roman"/>
              <w:sz w:val="24"/>
              <w:szCs w:val="24"/>
            </w:rPr>
            <w:delText xml:space="preserve">ether attractiveness differed across </w:delText>
          </w:r>
        </w:del>
      </w:ins>
      <w:ins w:id="540" w:author="Julius Calvert" w:date="2025-04-23T22:09:00Z" w16du:dateUtc="2025-04-24T03:09:00Z">
        <w:del w:id="541" w:author="Nick Maxwell" w:date="2025-05-14T11:20:00Z" w16du:dateUtc="2025-05-14T16:20:00Z">
          <w:r w:rsidR="002566D7" w:rsidRPr="00FE32BC" w:rsidDel="00132BF0">
            <w:rPr>
              <w:rFonts w:ascii="Times New Roman" w:eastAsia="Times New Roman" w:hAnsi="Times New Roman" w:cs="Times New Roman"/>
              <w:sz w:val="24"/>
              <w:szCs w:val="24"/>
            </w:rPr>
            <w:delText xml:space="preserve">the </w:delText>
          </w:r>
        </w:del>
      </w:ins>
      <w:ins w:id="542" w:author="Julius Calvert" w:date="2025-04-23T22:07:00Z" w16du:dateUtc="2025-04-24T03:07:00Z">
        <w:del w:id="543" w:author="Nick Maxwell" w:date="2025-05-14T11:20:00Z" w16du:dateUtc="2025-05-14T16:20:00Z">
          <w:r w:rsidR="00E00F44" w:rsidRPr="00FE32BC" w:rsidDel="00132BF0">
            <w:rPr>
              <w:rFonts w:ascii="Times New Roman" w:eastAsia="Times New Roman" w:hAnsi="Times New Roman" w:cs="Times New Roman"/>
              <w:sz w:val="24"/>
              <w:szCs w:val="24"/>
            </w:rPr>
            <w:delText>ethnicity and gender</w:delText>
          </w:r>
        </w:del>
      </w:ins>
      <w:ins w:id="544" w:author="Julius Calvert" w:date="2025-04-23T22:09:00Z" w16du:dateUtc="2025-04-24T03:09:00Z">
        <w:del w:id="545" w:author="Nick Maxwell" w:date="2025-05-14T11:20:00Z" w16du:dateUtc="2025-05-14T16:20:00Z">
          <w:r w:rsidR="002566D7" w:rsidRPr="00FE32BC" w:rsidDel="00132BF0">
            <w:rPr>
              <w:rFonts w:ascii="Times New Roman" w:eastAsia="Times New Roman" w:hAnsi="Times New Roman" w:cs="Times New Roman"/>
              <w:sz w:val="24"/>
              <w:szCs w:val="24"/>
            </w:rPr>
            <w:delText xml:space="preserve"> of faces.</w:delText>
          </w:r>
          <w:r w:rsidR="009E4DBF" w:rsidRPr="00FE32BC" w:rsidDel="00132BF0">
            <w:rPr>
              <w:rFonts w:ascii="Times New Roman" w:eastAsia="Times New Roman" w:hAnsi="Times New Roman" w:cs="Times New Roman"/>
              <w:sz w:val="24"/>
              <w:szCs w:val="24"/>
            </w:rPr>
            <w:delText xml:space="preserve"> We controlled for </w:delText>
          </w:r>
          <w:r w:rsidR="00956142" w:rsidRPr="00FE32BC" w:rsidDel="00132BF0">
            <w:rPr>
              <w:rFonts w:ascii="Times New Roman" w:eastAsia="Times New Roman" w:hAnsi="Times New Roman" w:cs="Times New Roman"/>
              <w:sz w:val="24"/>
              <w:szCs w:val="24"/>
            </w:rPr>
            <w:delText>th</w:delText>
          </w:r>
        </w:del>
      </w:ins>
      <w:ins w:id="546" w:author="Julius Calvert" w:date="2025-04-23T22:10:00Z" w16du:dateUtc="2025-04-24T03:10:00Z">
        <w:del w:id="547" w:author="Nick Maxwell" w:date="2025-05-14T11:20:00Z" w16du:dateUtc="2025-05-14T16:20:00Z">
          <w:r w:rsidR="00956142" w:rsidRPr="00FE32BC" w:rsidDel="00132BF0">
            <w:rPr>
              <w:rFonts w:ascii="Times New Roman" w:eastAsia="Times New Roman" w:hAnsi="Times New Roman" w:cs="Times New Roman"/>
              <w:sz w:val="24"/>
              <w:szCs w:val="24"/>
            </w:rPr>
            <w:delText>e prototypicality and age of the face by including them as covariates in t</w:delText>
          </w:r>
          <w:r w:rsidR="00D723E6" w:rsidRPr="00FE32BC" w:rsidDel="00132BF0">
            <w:rPr>
              <w:rFonts w:ascii="Times New Roman" w:eastAsia="Times New Roman" w:hAnsi="Times New Roman" w:cs="Times New Roman"/>
              <w:sz w:val="24"/>
              <w:szCs w:val="24"/>
            </w:rPr>
            <w:delText xml:space="preserve">he model. Overall, </w:delText>
          </w:r>
        </w:del>
      </w:ins>
      <w:ins w:id="548" w:author="Julius Calvert" w:date="2025-04-23T22:11:00Z" w16du:dateUtc="2025-04-24T03:11:00Z">
        <w:del w:id="549" w:author="Nick Maxwell" w:date="2025-05-14T11:20:00Z" w16du:dateUtc="2025-05-14T16:20:00Z">
          <w:r w:rsidR="00A17AFB" w:rsidRPr="00FE32BC" w:rsidDel="00132BF0">
            <w:rPr>
              <w:rFonts w:ascii="Times New Roman" w:eastAsia="Times New Roman" w:hAnsi="Times New Roman" w:cs="Times New Roman"/>
              <w:sz w:val="24"/>
              <w:szCs w:val="24"/>
            </w:rPr>
            <w:delText xml:space="preserve">a significant effect </w:delText>
          </w:r>
        </w:del>
      </w:ins>
      <w:ins w:id="550" w:author="Julius Calvert" w:date="2025-04-23T22:12:00Z" w16du:dateUtc="2025-04-24T03:12:00Z">
        <w:del w:id="551" w:author="Nick Maxwell" w:date="2025-05-14T11:20:00Z" w16du:dateUtc="2025-05-14T16:20:00Z">
          <w:r w:rsidR="0009528E" w:rsidRPr="00FE32BC" w:rsidDel="00132BF0">
            <w:rPr>
              <w:rFonts w:ascii="Times New Roman" w:eastAsia="Times New Roman" w:hAnsi="Times New Roman" w:cs="Times New Roman"/>
              <w:sz w:val="24"/>
              <w:szCs w:val="24"/>
            </w:rPr>
            <w:delText xml:space="preserve">of attractiveness </w:delText>
          </w:r>
        </w:del>
      </w:ins>
      <w:ins w:id="552" w:author="Julius Calvert" w:date="2025-04-23T22:11:00Z" w16du:dateUtc="2025-04-24T03:11:00Z">
        <w:del w:id="553" w:author="Nick Maxwell" w:date="2025-05-14T11:20:00Z" w16du:dateUtc="2025-05-14T16:20:00Z">
          <w:r w:rsidR="00A17AFB" w:rsidRPr="00FE32BC" w:rsidDel="00132BF0">
            <w:rPr>
              <w:rFonts w:ascii="Times New Roman" w:eastAsia="Times New Roman" w:hAnsi="Times New Roman" w:cs="Times New Roman"/>
              <w:sz w:val="24"/>
              <w:szCs w:val="24"/>
            </w:rPr>
            <w:delText>emerged</w:delText>
          </w:r>
        </w:del>
      </w:ins>
      <w:ins w:id="554" w:author="Julius Calvert" w:date="2025-04-23T22:12:00Z" w16du:dateUtc="2025-04-24T03:12:00Z">
        <w:del w:id="555" w:author="Nick Maxwell" w:date="2025-05-14T11:20:00Z" w16du:dateUtc="2025-05-14T16:20:00Z">
          <w:r w:rsidR="00FB330F" w:rsidRPr="00FE32BC" w:rsidDel="00132BF0">
            <w:rPr>
              <w:rFonts w:ascii="Times New Roman" w:eastAsia="Times New Roman" w:hAnsi="Times New Roman" w:cs="Times New Roman"/>
              <w:sz w:val="24"/>
              <w:szCs w:val="24"/>
            </w:rPr>
            <w:delText xml:space="preserve"> </w:delText>
          </w:r>
          <w:r w:rsidR="00FB330F" w:rsidRPr="00FE32BC" w:rsidDel="00132BF0">
            <w:rPr>
              <w:rFonts w:ascii="Times New Roman" w:eastAsia="Times New Roman" w:hAnsi="Times New Roman" w:cs="Times New Roman"/>
              <w:i/>
              <w:iCs/>
              <w:sz w:val="24"/>
              <w:szCs w:val="24"/>
              <w:rPrChange w:id="556" w:author="Nick Maxwell" w:date="2025-05-14T10:55:00Z" w16du:dateUtc="2025-05-14T15:55:00Z">
                <w:rPr>
                  <w:rFonts w:ascii="Times New Roman" w:eastAsia="Times New Roman" w:hAnsi="Times New Roman" w:cs="Times New Roman"/>
                  <w:sz w:val="24"/>
                  <w:szCs w:val="24"/>
                </w:rPr>
              </w:rPrChange>
            </w:rPr>
            <w:delText>F</w:delText>
          </w:r>
          <w:r w:rsidR="00FB330F" w:rsidRPr="00FE32BC" w:rsidDel="00132BF0">
            <w:rPr>
              <w:rFonts w:ascii="Times New Roman" w:eastAsia="Times New Roman" w:hAnsi="Times New Roman" w:cs="Times New Roman"/>
              <w:sz w:val="24"/>
              <w:szCs w:val="24"/>
            </w:rPr>
            <w:delText>(5, 72) =</w:delText>
          </w:r>
        </w:del>
      </w:ins>
      <w:ins w:id="557" w:author="Julius Calvert" w:date="2025-04-23T22:13:00Z" w16du:dateUtc="2025-04-24T03:13:00Z">
        <w:del w:id="558" w:author="Nick Maxwell" w:date="2025-05-14T11:20:00Z" w16du:dateUtc="2025-05-14T16:20:00Z">
          <w:r w:rsidR="00FB330F" w:rsidRPr="00FE32BC" w:rsidDel="00132BF0">
            <w:rPr>
              <w:rFonts w:ascii="Times New Roman" w:eastAsia="Times New Roman" w:hAnsi="Times New Roman" w:cs="Times New Roman"/>
              <w:sz w:val="24"/>
              <w:szCs w:val="24"/>
            </w:rPr>
            <w:delText xml:space="preserve"> 2.34, </w:delText>
          </w:r>
          <w:r w:rsidR="00FB330F" w:rsidRPr="00FE32BC" w:rsidDel="00132BF0">
            <w:rPr>
              <w:rFonts w:ascii="Times New Roman" w:eastAsia="Times New Roman" w:hAnsi="Times New Roman" w:cs="Times New Roman"/>
              <w:i/>
              <w:iCs/>
              <w:sz w:val="24"/>
              <w:szCs w:val="24"/>
              <w:rPrChange w:id="559" w:author="Nick Maxwell" w:date="2025-05-14T10:55:00Z" w16du:dateUtc="2025-05-14T15:55:00Z">
                <w:rPr>
                  <w:rFonts w:ascii="Times New Roman" w:eastAsia="Times New Roman" w:hAnsi="Times New Roman" w:cs="Times New Roman"/>
                  <w:sz w:val="24"/>
                  <w:szCs w:val="24"/>
                </w:rPr>
              </w:rPrChange>
            </w:rPr>
            <w:delText>p</w:delText>
          </w:r>
          <w:r w:rsidR="00FB330F" w:rsidRPr="00FE32BC" w:rsidDel="00132BF0">
            <w:rPr>
              <w:rFonts w:ascii="Times New Roman" w:eastAsia="Times New Roman" w:hAnsi="Times New Roman" w:cs="Times New Roman"/>
              <w:sz w:val="24"/>
              <w:szCs w:val="24"/>
            </w:rPr>
            <w:delText xml:space="preserve"> =</w:delText>
          </w:r>
          <w:r w:rsidR="00F46D9F" w:rsidRPr="00FE32BC" w:rsidDel="00132BF0">
            <w:rPr>
              <w:rFonts w:ascii="Times New Roman" w:eastAsia="Times New Roman" w:hAnsi="Times New Roman" w:cs="Times New Roman"/>
              <w:sz w:val="24"/>
              <w:szCs w:val="24"/>
            </w:rPr>
            <w:delText xml:space="preserve"> 0.050, suggesting that these predictors explained the variance</w:delText>
          </w:r>
          <w:r w:rsidR="00021E88" w:rsidRPr="00FE32BC" w:rsidDel="00132BF0">
            <w:rPr>
              <w:rFonts w:ascii="Times New Roman" w:eastAsia="Times New Roman" w:hAnsi="Times New Roman" w:cs="Times New Roman"/>
              <w:sz w:val="24"/>
              <w:szCs w:val="24"/>
            </w:rPr>
            <w:delText xml:space="preserve"> in attractiveness rating.</w:delText>
          </w:r>
        </w:del>
      </w:ins>
      <w:ins w:id="560" w:author="Julius Calvert" w:date="2025-04-23T22:16:00Z" w16du:dateUtc="2025-04-24T03:16:00Z">
        <w:del w:id="561" w:author="Nick Maxwell" w:date="2025-05-14T11:20:00Z" w16du:dateUtc="2025-05-14T16:20:00Z">
          <w:r w:rsidR="00D0663F" w:rsidRPr="00FE32BC" w:rsidDel="00132BF0">
            <w:rPr>
              <w:rFonts w:ascii="Times New Roman" w:eastAsia="Times New Roman" w:hAnsi="Times New Roman" w:cs="Times New Roman"/>
              <w:sz w:val="24"/>
              <w:szCs w:val="24"/>
            </w:rPr>
            <w:delText xml:space="preserve"> Post-hoc i</w:delText>
          </w:r>
        </w:del>
      </w:ins>
      <w:ins w:id="562" w:author="Julius Calvert" w:date="2025-04-23T22:14:00Z" w16du:dateUtc="2025-04-24T03:14:00Z">
        <w:del w:id="563" w:author="Nick Maxwell" w:date="2025-05-14T11:20:00Z" w16du:dateUtc="2025-05-14T16:20:00Z">
          <w:r w:rsidR="00021E88" w:rsidRPr="00FE32BC" w:rsidDel="00132BF0">
            <w:rPr>
              <w:rFonts w:ascii="Times New Roman" w:eastAsia="Times New Roman" w:hAnsi="Times New Roman" w:cs="Times New Roman"/>
              <w:sz w:val="24"/>
              <w:szCs w:val="24"/>
            </w:rPr>
            <w:delText>ndependent-samples t-tests</w:delText>
          </w:r>
          <w:r w:rsidR="00542B30" w:rsidRPr="00FE32BC" w:rsidDel="00132BF0">
            <w:rPr>
              <w:rFonts w:ascii="Times New Roman" w:eastAsia="Times New Roman" w:hAnsi="Times New Roman" w:cs="Times New Roman"/>
              <w:sz w:val="24"/>
              <w:szCs w:val="24"/>
            </w:rPr>
            <w:delText xml:space="preserve"> revealed no significant difference in attractiveness ratings between Black and W</w:delText>
          </w:r>
        </w:del>
      </w:ins>
      <w:ins w:id="564" w:author="Julius Calvert" w:date="2025-04-23T22:15:00Z" w16du:dateUtc="2025-04-24T03:15:00Z">
        <w:del w:id="565" w:author="Nick Maxwell" w:date="2025-05-14T11:20:00Z" w16du:dateUtc="2025-05-14T16:20:00Z">
          <w:r w:rsidR="00542B30" w:rsidRPr="00FE32BC" w:rsidDel="00132BF0">
            <w:rPr>
              <w:rFonts w:ascii="Times New Roman" w:eastAsia="Times New Roman" w:hAnsi="Times New Roman" w:cs="Times New Roman"/>
              <w:sz w:val="24"/>
              <w:szCs w:val="24"/>
            </w:rPr>
            <w:delText>hite faces</w:delText>
          </w:r>
          <w:r w:rsidR="000D05BB" w:rsidRPr="00FE32BC" w:rsidDel="00132BF0">
            <w:rPr>
              <w:rFonts w:ascii="Times New Roman" w:eastAsia="Times New Roman" w:hAnsi="Times New Roman" w:cs="Times New Roman"/>
              <w:sz w:val="24"/>
              <w:szCs w:val="24"/>
            </w:rPr>
            <w:delText xml:space="preserve"> </w:delText>
          </w:r>
          <w:r w:rsidR="000D05BB" w:rsidRPr="00FE32BC" w:rsidDel="00132BF0">
            <w:rPr>
              <w:rFonts w:ascii="Times New Roman" w:eastAsia="Times New Roman" w:hAnsi="Times New Roman" w:cs="Times New Roman"/>
              <w:i/>
              <w:iCs/>
              <w:sz w:val="24"/>
              <w:szCs w:val="24"/>
              <w:rPrChange w:id="566" w:author="Nick Maxwell" w:date="2025-05-14T10:55:00Z" w16du:dateUtc="2025-05-14T15:55:00Z">
                <w:rPr>
                  <w:rFonts w:ascii="Times New Roman" w:eastAsia="Times New Roman" w:hAnsi="Times New Roman" w:cs="Times New Roman"/>
                  <w:sz w:val="24"/>
                  <w:szCs w:val="24"/>
                </w:rPr>
              </w:rPrChange>
            </w:rPr>
            <w:delText>t</w:delText>
          </w:r>
          <w:r w:rsidR="000D05BB" w:rsidRPr="00FE32BC" w:rsidDel="00132BF0">
            <w:rPr>
              <w:rFonts w:ascii="Times New Roman" w:eastAsia="Times New Roman" w:hAnsi="Times New Roman" w:cs="Times New Roman"/>
              <w:sz w:val="24"/>
              <w:szCs w:val="24"/>
            </w:rPr>
            <w:delText xml:space="preserve">(76) = 0.80, </w:delText>
          </w:r>
          <w:r w:rsidR="000D05BB" w:rsidRPr="00FE32BC" w:rsidDel="00132BF0">
            <w:rPr>
              <w:rFonts w:ascii="Times New Roman" w:eastAsia="Times New Roman" w:hAnsi="Times New Roman" w:cs="Times New Roman"/>
              <w:i/>
              <w:iCs/>
              <w:sz w:val="24"/>
              <w:szCs w:val="24"/>
              <w:rPrChange w:id="567" w:author="Nick Maxwell" w:date="2025-05-14T10:55:00Z" w16du:dateUtc="2025-05-14T15:55:00Z">
                <w:rPr>
                  <w:rFonts w:ascii="Times New Roman" w:eastAsia="Times New Roman" w:hAnsi="Times New Roman" w:cs="Times New Roman"/>
                  <w:sz w:val="24"/>
                  <w:szCs w:val="24"/>
                </w:rPr>
              </w:rPrChange>
            </w:rPr>
            <w:delText>p</w:delText>
          </w:r>
          <w:r w:rsidR="000D05BB" w:rsidRPr="00FE32BC" w:rsidDel="00132BF0">
            <w:rPr>
              <w:rFonts w:ascii="Times New Roman" w:eastAsia="Times New Roman" w:hAnsi="Times New Roman" w:cs="Times New Roman"/>
              <w:sz w:val="24"/>
              <w:szCs w:val="24"/>
            </w:rPr>
            <w:delText xml:space="preserve"> = 0.425</w:delText>
          </w:r>
          <w:r w:rsidR="00594514" w:rsidRPr="00FE32BC" w:rsidDel="00132BF0">
            <w:rPr>
              <w:rFonts w:ascii="Times New Roman" w:eastAsia="Times New Roman" w:hAnsi="Times New Roman" w:cs="Times New Roman"/>
              <w:sz w:val="24"/>
              <w:szCs w:val="24"/>
            </w:rPr>
            <w:delText>, 95% CI [-0.21</w:delText>
          </w:r>
        </w:del>
      </w:ins>
      <w:ins w:id="568" w:author="Julius Calvert" w:date="2025-04-23T22:16:00Z" w16du:dateUtc="2025-04-24T03:16:00Z">
        <w:del w:id="569" w:author="Nick Maxwell" w:date="2025-05-14T11:20:00Z" w16du:dateUtc="2025-05-14T16:20:00Z">
          <w:r w:rsidR="00594514" w:rsidRPr="00FE32BC" w:rsidDel="00132BF0">
            <w:rPr>
              <w:rFonts w:ascii="Times New Roman" w:eastAsia="Times New Roman" w:hAnsi="Times New Roman" w:cs="Times New Roman"/>
              <w:sz w:val="24"/>
              <w:szCs w:val="24"/>
            </w:rPr>
            <w:delText>, 0.49]</w:delText>
          </w:r>
          <w:r w:rsidR="00D0663F" w:rsidRPr="00FE32BC" w:rsidDel="00132BF0">
            <w:rPr>
              <w:rFonts w:ascii="Times New Roman" w:eastAsia="Times New Roman" w:hAnsi="Times New Roman" w:cs="Times New Roman"/>
              <w:sz w:val="24"/>
              <w:szCs w:val="24"/>
            </w:rPr>
            <w:delText>.</w:delText>
          </w:r>
        </w:del>
      </w:ins>
      <w:ins w:id="570" w:author="Julius Calvert" w:date="2025-04-23T22:17:00Z" w16du:dateUtc="2025-04-24T03:17:00Z">
        <w:del w:id="571" w:author="Nick Maxwell" w:date="2025-05-14T11:20:00Z" w16du:dateUtc="2025-05-14T16:20:00Z">
          <w:r w:rsidR="00874E29" w:rsidRPr="00FE32BC" w:rsidDel="00132BF0">
            <w:rPr>
              <w:rFonts w:ascii="Times New Roman" w:eastAsia="Times New Roman" w:hAnsi="Times New Roman" w:cs="Times New Roman"/>
              <w:sz w:val="24"/>
              <w:szCs w:val="24"/>
            </w:rPr>
            <w:delText xml:space="preserve"> However,</w:delText>
          </w:r>
        </w:del>
      </w:ins>
      <w:ins w:id="572" w:author="Julius Calvert" w:date="2025-04-23T22:16:00Z" w16du:dateUtc="2025-04-24T03:16:00Z">
        <w:del w:id="573" w:author="Nick Maxwell" w:date="2025-05-14T11:20:00Z" w16du:dateUtc="2025-05-14T16:20:00Z">
          <w:r w:rsidR="00D0663F" w:rsidRPr="00FE32BC" w:rsidDel="00132BF0">
            <w:rPr>
              <w:rFonts w:ascii="Times New Roman" w:eastAsia="Times New Roman" w:hAnsi="Times New Roman" w:cs="Times New Roman"/>
              <w:sz w:val="24"/>
              <w:szCs w:val="24"/>
            </w:rPr>
            <w:delText xml:space="preserve"> </w:delText>
          </w:r>
        </w:del>
      </w:ins>
      <w:ins w:id="574" w:author="Julius Calvert" w:date="2025-04-23T22:17:00Z" w16du:dateUtc="2025-04-24T03:17:00Z">
        <w:del w:id="575" w:author="Nick Maxwell" w:date="2025-05-14T11:20:00Z" w16du:dateUtc="2025-05-14T16:20:00Z">
          <w:r w:rsidR="00874E29" w:rsidRPr="00FE32BC" w:rsidDel="00132BF0">
            <w:rPr>
              <w:rFonts w:ascii="Times New Roman" w:eastAsia="Times New Roman" w:hAnsi="Times New Roman" w:cs="Times New Roman"/>
              <w:sz w:val="24"/>
              <w:szCs w:val="24"/>
            </w:rPr>
            <w:delText>a</w:delText>
          </w:r>
        </w:del>
      </w:ins>
      <w:ins w:id="576" w:author="Julius Calvert" w:date="2025-04-23T22:16:00Z" w16du:dateUtc="2025-04-24T03:16:00Z">
        <w:del w:id="577" w:author="Nick Maxwell" w:date="2025-05-14T11:20:00Z" w16du:dateUtc="2025-05-14T16:20:00Z">
          <w:r w:rsidR="00D0663F" w:rsidRPr="00FE32BC" w:rsidDel="00132BF0">
            <w:rPr>
              <w:rFonts w:ascii="Times New Roman" w:eastAsia="Times New Roman" w:hAnsi="Times New Roman" w:cs="Times New Roman"/>
              <w:sz w:val="24"/>
              <w:szCs w:val="24"/>
            </w:rPr>
            <w:delText xml:space="preserve"> comparison of </w:delText>
          </w:r>
        </w:del>
      </w:ins>
      <w:ins w:id="578" w:author="Julius Calvert" w:date="2025-04-23T22:17:00Z" w16du:dateUtc="2025-04-24T03:17:00Z">
        <w:del w:id="579" w:author="Nick Maxwell" w:date="2025-05-14T11:20:00Z" w16du:dateUtc="2025-05-14T16:20:00Z">
          <w:r w:rsidR="00E16F03" w:rsidRPr="00FE32BC" w:rsidDel="00132BF0">
            <w:rPr>
              <w:rFonts w:ascii="Times New Roman" w:eastAsia="Times New Roman" w:hAnsi="Times New Roman" w:cs="Times New Roman"/>
              <w:sz w:val="24"/>
              <w:szCs w:val="24"/>
            </w:rPr>
            <w:delText>face gende</w:delText>
          </w:r>
        </w:del>
      </w:ins>
      <w:ins w:id="580" w:author="Julius Calvert" w:date="2025-04-23T22:18:00Z" w16du:dateUtc="2025-04-24T03:18:00Z">
        <w:del w:id="581" w:author="Nick Maxwell" w:date="2025-05-14T11:20:00Z" w16du:dateUtc="2025-05-14T16:20:00Z">
          <w:r w:rsidR="00E16F03" w:rsidRPr="00FE32BC" w:rsidDel="00132BF0">
            <w:rPr>
              <w:rFonts w:ascii="Times New Roman" w:eastAsia="Times New Roman" w:hAnsi="Times New Roman" w:cs="Times New Roman"/>
              <w:sz w:val="24"/>
              <w:szCs w:val="24"/>
            </w:rPr>
            <w:delText xml:space="preserve">r </w:delText>
          </w:r>
        </w:del>
      </w:ins>
      <w:ins w:id="582" w:author="Julius Calvert" w:date="2025-04-23T22:17:00Z" w16du:dateUtc="2025-04-24T03:17:00Z">
        <w:del w:id="583" w:author="Nick Maxwell" w:date="2025-05-14T11:20:00Z" w16du:dateUtc="2025-05-14T16:20:00Z">
          <w:r w:rsidR="00F4146F" w:rsidRPr="00FE32BC" w:rsidDel="00132BF0">
            <w:rPr>
              <w:rFonts w:ascii="Times New Roman" w:eastAsia="Times New Roman" w:hAnsi="Times New Roman" w:cs="Times New Roman"/>
              <w:sz w:val="24"/>
              <w:szCs w:val="24"/>
            </w:rPr>
            <w:delText>showed higher ratings for female faces</w:delText>
          </w:r>
        </w:del>
      </w:ins>
      <w:ins w:id="584" w:author="Julius Calvert" w:date="2025-04-23T22:18:00Z" w16du:dateUtc="2025-04-24T03:18:00Z">
        <w:del w:id="585" w:author="Nick Maxwell" w:date="2025-05-14T11:20:00Z" w16du:dateUtc="2025-05-14T16:20:00Z">
          <w:r w:rsidR="00E16F03" w:rsidRPr="00FE32BC" w:rsidDel="00132BF0">
            <w:rPr>
              <w:rFonts w:ascii="Times New Roman" w:eastAsia="Times New Roman" w:hAnsi="Times New Roman" w:cs="Times New Roman"/>
              <w:sz w:val="24"/>
              <w:szCs w:val="24"/>
            </w:rPr>
            <w:delText xml:space="preserve"> (</w:delText>
          </w:r>
          <w:r w:rsidR="00E16F03" w:rsidRPr="00FE32BC" w:rsidDel="00132BF0">
            <w:rPr>
              <w:rFonts w:ascii="Times New Roman" w:eastAsia="Times New Roman" w:hAnsi="Times New Roman" w:cs="Times New Roman"/>
              <w:i/>
              <w:iCs/>
              <w:sz w:val="24"/>
              <w:szCs w:val="24"/>
              <w:rPrChange w:id="586" w:author="Nick Maxwell" w:date="2025-05-14T10:55:00Z" w16du:dateUtc="2025-05-14T15:55:00Z">
                <w:rPr>
                  <w:rFonts w:ascii="Times New Roman" w:eastAsia="Times New Roman" w:hAnsi="Times New Roman" w:cs="Times New Roman"/>
                  <w:sz w:val="24"/>
                  <w:szCs w:val="24"/>
                </w:rPr>
              </w:rPrChange>
            </w:rPr>
            <w:delText>M</w:delText>
          </w:r>
          <w:r w:rsidR="00E16F03" w:rsidRPr="00FE32BC" w:rsidDel="00132BF0">
            <w:rPr>
              <w:rFonts w:ascii="Times New Roman" w:eastAsia="Times New Roman" w:hAnsi="Times New Roman" w:cs="Times New Roman"/>
              <w:sz w:val="24"/>
              <w:szCs w:val="24"/>
            </w:rPr>
            <w:delText xml:space="preserve"> = 3.80, </w:delText>
          </w:r>
          <w:r w:rsidR="00E16F03" w:rsidRPr="00FE32BC" w:rsidDel="00132BF0">
            <w:rPr>
              <w:rFonts w:ascii="Times New Roman" w:eastAsia="Times New Roman" w:hAnsi="Times New Roman" w:cs="Times New Roman"/>
              <w:i/>
              <w:iCs/>
              <w:sz w:val="24"/>
              <w:szCs w:val="24"/>
              <w:rPrChange w:id="587" w:author="Nick Maxwell" w:date="2025-05-14T10:55:00Z" w16du:dateUtc="2025-05-14T15:55:00Z">
                <w:rPr>
                  <w:rFonts w:ascii="Times New Roman" w:eastAsia="Times New Roman" w:hAnsi="Times New Roman" w:cs="Times New Roman"/>
                  <w:sz w:val="24"/>
                  <w:szCs w:val="24"/>
                </w:rPr>
              </w:rPrChange>
            </w:rPr>
            <w:delText>SD</w:delText>
          </w:r>
          <w:r w:rsidR="00E16F03" w:rsidRPr="00FE32BC" w:rsidDel="00132BF0">
            <w:rPr>
              <w:rFonts w:ascii="Times New Roman" w:eastAsia="Times New Roman" w:hAnsi="Times New Roman" w:cs="Times New Roman"/>
              <w:sz w:val="24"/>
              <w:szCs w:val="24"/>
            </w:rPr>
            <w:delText xml:space="preserve"> = 0.43)</w:delText>
          </w:r>
          <w:r w:rsidR="002732E7" w:rsidRPr="00FE32BC" w:rsidDel="00132BF0">
            <w:rPr>
              <w:rFonts w:ascii="Times New Roman" w:eastAsia="Times New Roman" w:hAnsi="Times New Roman" w:cs="Times New Roman"/>
              <w:sz w:val="24"/>
              <w:szCs w:val="24"/>
            </w:rPr>
            <w:delText xml:space="preserve"> versus male faces (</w:delText>
          </w:r>
          <w:r w:rsidR="002732E7" w:rsidRPr="00FE32BC" w:rsidDel="00132BF0">
            <w:rPr>
              <w:rFonts w:ascii="Times New Roman" w:eastAsia="Times New Roman" w:hAnsi="Times New Roman" w:cs="Times New Roman"/>
              <w:i/>
              <w:iCs/>
              <w:sz w:val="24"/>
              <w:szCs w:val="24"/>
              <w:rPrChange w:id="588" w:author="Nick Maxwell" w:date="2025-05-14T10:55:00Z" w16du:dateUtc="2025-05-14T15:55:00Z">
                <w:rPr>
                  <w:rFonts w:ascii="Times New Roman" w:eastAsia="Times New Roman" w:hAnsi="Times New Roman" w:cs="Times New Roman"/>
                  <w:sz w:val="24"/>
                  <w:szCs w:val="24"/>
                </w:rPr>
              </w:rPrChange>
            </w:rPr>
            <w:delText>M</w:delText>
          </w:r>
          <w:r w:rsidR="002732E7" w:rsidRPr="00FE32BC" w:rsidDel="00132BF0">
            <w:rPr>
              <w:rFonts w:ascii="Times New Roman" w:eastAsia="Times New Roman" w:hAnsi="Times New Roman" w:cs="Times New Roman"/>
              <w:sz w:val="24"/>
              <w:szCs w:val="24"/>
            </w:rPr>
            <w:delText xml:space="preserve"> = 3.60</w:delText>
          </w:r>
        </w:del>
      </w:ins>
      <w:ins w:id="589" w:author="Julius Calvert" w:date="2025-04-23T22:19:00Z" w16du:dateUtc="2025-04-24T03:19:00Z">
        <w:del w:id="590" w:author="Nick Maxwell" w:date="2025-05-14T11:20:00Z" w16du:dateUtc="2025-05-14T16:20:00Z">
          <w:r w:rsidR="002732E7" w:rsidRPr="00FE32BC" w:rsidDel="00132BF0">
            <w:rPr>
              <w:rFonts w:ascii="Times New Roman" w:eastAsia="Times New Roman" w:hAnsi="Times New Roman" w:cs="Times New Roman"/>
              <w:sz w:val="24"/>
              <w:szCs w:val="24"/>
            </w:rPr>
            <w:delText xml:space="preserve">, </w:delText>
          </w:r>
          <w:r w:rsidR="002732E7" w:rsidRPr="00FE32BC" w:rsidDel="00132BF0">
            <w:rPr>
              <w:rFonts w:ascii="Times New Roman" w:eastAsia="Times New Roman" w:hAnsi="Times New Roman" w:cs="Times New Roman"/>
              <w:i/>
              <w:iCs/>
              <w:sz w:val="24"/>
              <w:szCs w:val="24"/>
              <w:rPrChange w:id="591" w:author="Nick Maxwell" w:date="2025-05-14T10:55:00Z" w16du:dateUtc="2025-05-14T15:55:00Z">
                <w:rPr>
                  <w:rFonts w:ascii="Times New Roman" w:eastAsia="Times New Roman" w:hAnsi="Times New Roman" w:cs="Times New Roman"/>
                  <w:sz w:val="24"/>
                  <w:szCs w:val="24"/>
                </w:rPr>
              </w:rPrChange>
            </w:rPr>
            <w:delText>SD</w:delText>
          </w:r>
          <w:r w:rsidR="002732E7" w:rsidRPr="00FE32BC" w:rsidDel="00132BF0">
            <w:rPr>
              <w:rFonts w:ascii="Times New Roman" w:eastAsia="Times New Roman" w:hAnsi="Times New Roman" w:cs="Times New Roman"/>
              <w:sz w:val="24"/>
              <w:szCs w:val="24"/>
            </w:rPr>
            <w:delText xml:space="preserve"> =</w:delText>
          </w:r>
          <w:r w:rsidR="000B6AB7" w:rsidRPr="00FE32BC" w:rsidDel="00132BF0">
            <w:rPr>
              <w:rFonts w:ascii="Times New Roman" w:eastAsia="Times New Roman" w:hAnsi="Times New Roman" w:cs="Times New Roman"/>
              <w:sz w:val="24"/>
              <w:szCs w:val="24"/>
            </w:rPr>
            <w:delText xml:space="preserve"> 0.48)</w:delText>
          </w:r>
        </w:del>
      </w:ins>
      <w:ins w:id="592" w:author="Julius Calvert" w:date="2025-04-23T22:20:00Z" w16du:dateUtc="2025-04-24T03:20:00Z">
        <w:del w:id="593" w:author="Nick Maxwell" w:date="2025-05-14T11:20:00Z" w16du:dateUtc="2025-05-14T16:20:00Z">
          <w:r w:rsidR="006C724F" w:rsidRPr="00FE32BC" w:rsidDel="00132BF0">
            <w:rPr>
              <w:rFonts w:ascii="Times New Roman" w:eastAsia="Times New Roman" w:hAnsi="Times New Roman" w:cs="Times New Roman"/>
              <w:sz w:val="24"/>
              <w:szCs w:val="24"/>
            </w:rPr>
            <w:delText>, although thi</w:delText>
          </w:r>
          <w:r w:rsidR="009F45CA" w:rsidRPr="00FE32BC" w:rsidDel="00132BF0">
            <w:rPr>
              <w:rFonts w:ascii="Times New Roman" w:eastAsia="Times New Roman" w:hAnsi="Times New Roman" w:cs="Times New Roman"/>
              <w:sz w:val="24"/>
              <w:szCs w:val="24"/>
            </w:rPr>
            <w:delText xml:space="preserve">s did not reach significance </w:delText>
          </w:r>
          <w:r w:rsidR="009F45CA" w:rsidRPr="00FE32BC" w:rsidDel="00132BF0">
            <w:rPr>
              <w:rFonts w:ascii="Times New Roman" w:eastAsia="Times New Roman" w:hAnsi="Times New Roman" w:cs="Times New Roman"/>
              <w:i/>
              <w:iCs/>
              <w:sz w:val="24"/>
              <w:szCs w:val="24"/>
              <w:highlight w:val="yellow"/>
              <w:rPrChange w:id="594" w:author="Nick Maxwell" w:date="2025-05-14T10:56:00Z" w16du:dateUtc="2025-05-14T15:56:00Z">
                <w:rPr>
                  <w:rFonts w:ascii="Times New Roman" w:eastAsia="Times New Roman" w:hAnsi="Times New Roman" w:cs="Times New Roman"/>
                  <w:sz w:val="24"/>
                  <w:szCs w:val="24"/>
                </w:rPr>
              </w:rPrChange>
            </w:rPr>
            <w:delText>t</w:delText>
          </w:r>
          <w:r w:rsidR="009F45CA" w:rsidRPr="00FE32BC" w:rsidDel="00132BF0">
            <w:rPr>
              <w:rFonts w:ascii="Times New Roman" w:eastAsia="Times New Roman" w:hAnsi="Times New Roman" w:cs="Times New Roman"/>
              <w:sz w:val="24"/>
              <w:szCs w:val="24"/>
              <w:highlight w:val="yellow"/>
              <w:rPrChange w:id="595" w:author="Nick Maxwell" w:date="2025-05-14T10:56:00Z" w16du:dateUtc="2025-05-14T15:56:00Z">
                <w:rPr>
                  <w:rFonts w:ascii="Times New Roman" w:eastAsia="Times New Roman" w:hAnsi="Times New Roman" w:cs="Times New Roman"/>
                  <w:sz w:val="24"/>
                  <w:szCs w:val="24"/>
                </w:rPr>
              </w:rPrChange>
            </w:rPr>
            <w:delText xml:space="preserve">(76) = </w:delText>
          </w:r>
        </w:del>
      </w:ins>
      <w:ins w:id="596" w:author="Julius Calvert" w:date="2025-04-23T22:21:00Z" w16du:dateUtc="2025-04-24T03:21:00Z">
        <w:del w:id="597" w:author="Nick Maxwell" w:date="2025-05-14T11:20:00Z" w16du:dateUtc="2025-05-14T16:20:00Z">
          <w:r w:rsidR="009F45CA" w:rsidRPr="00FE32BC" w:rsidDel="00132BF0">
            <w:rPr>
              <w:rFonts w:ascii="Times New Roman" w:eastAsia="Times New Roman" w:hAnsi="Times New Roman" w:cs="Times New Roman"/>
              <w:sz w:val="24"/>
              <w:szCs w:val="24"/>
              <w:highlight w:val="yellow"/>
              <w:rPrChange w:id="598" w:author="Nick Maxwell" w:date="2025-05-14T10:56:00Z" w16du:dateUtc="2025-05-14T15:56:00Z">
                <w:rPr>
                  <w:rFonts w:ascii="Times New Roman" w:eastAsia="Times New Roman" w:hAnsi="Times New Roman" w:cs="Times New Roman"/>
                  <w:sz w:val="24"/>
                  <w:szCs w:val="24"/>
                </w:rPr>
              </w:rPrChange>
            </w:rPr>
            <w:delText xml:space="preserve">-1.75, </w:delText>
          </w:r>
          <w:r w:rsidR="009F45CA" w:rsidRPr="00FE32BC" w:rsidDel="00132BF0">
            <w:rPr>
              <w:rFonts w:ascii="Times New Roman" w:eastAsia="Times New Roman" w:hAnsi="Times New Roman" w:cs="Times New Roman"/>
              <w:i/>
              <w:iCs/>
              <w:sz w:val="24"/>
              <w:szCs w:val="24"/>
              <w:highlight w:val="yellow"/>
              <w:rPrChange w:id="599" w:author="Nick Maxwell" w:date="2025-05-14T10:56:00Z" w16du:dateUtc="2025-05-14T15:56:00Z">
                <w:rPr>
                  <w:rFonts w:ascii="Times New Roman" w:eastAsia="Times New Roman" w:hAnsi="Times New Roman" w:cs="Times New Roman"/>
                  <w:sz w:val="24"/>
                  <w:szCs w:val="24"/>
                </w:rPr>
              </w:rPrChange>
            </w:rPr>
            <w:delText>p</w:delText>
          </w:r>
          <w:r w:rsidR="009F45CA" w:rsidRPr="00FE32BC" w:rsidDel="00132BF0">
            <w:rPr>
              <w:rFonts w:ascii="Times New Roman" w:eastAsia="Times New Roman" w:hAnsi="Times New Roman" w:cs="Times New Roman"/>
              <w:sz w:val="24"/>
              <w:szCs w:val="24"/>
              <w:highlight w:val="yellow"/>
              <w:rPrChange w:id="600" w:author="Nick Maxwell" w:date="2025-05-14T10:56:00Z" w16du:dateUtc="2025-05-14T15:56:00Z">
                <w:rPr>
                  <w:rFonts w:ascii="Times New Roman" w:eastAsia="Times New Roman" w:hAnsi="Times New Roman" w:cs="Times New Roman"/>
                  <w:sz w:val="24"/>
                  <w:szCs w:val="24"/>
                </w:rPr>
              </w:rPrChange>
            </w:rPr>
            <w:delText xml:space="preserve"> =</w:delText>
          </w:r>
          <w:r w:rsidR="0023121B" w:rsidRPr="00FE32BC" w:rsidDel="00132BF0">
            <w:rPr>
              <w:rFonts w:ascii="Times New Roman" w:eastAsia="Times New Roman" w:hAnsi="Times New Roman" w:cs="Times New Roman"/>
              <w:sz w:val="24"/>
              <w:szCs w:val="24"/>
              <w:highlight w:val="yellow"/>
              <w:rPrChange w:id="601" w:author="Nick Maxwell" w:date="2025-05-14T10:56:00Z" w16du:dateUtc="2025-05-14T15:56:00Z">
                <w:rPr>
                  <w:rFonts w:ascii="Times New Roman" w:eastAsia="Times New Roman" w:hAnsi="Times New Roman" w:cs="Times New Roman"/>
                  <w:sz w:val="24"/>
                  <w:szCs w:val="24"/>
                </w:rPr>
              </w:rPrChange>
            </w:rPr>
            <w:delText xml:space="preserve"> 0.085, 95% CI [-0.64, 0.04]</w:delText>
          </w:r>
          <w:r w:rsidR="0023121B" w:rsidRPr="00FE32BC" w:rsidDel="00132BF0">
            <w:rPr>
              <w:rFonts w:ascii="Times New Roman" w:eastAsia="Times New Roman" w:hAnsi="Times New Roman" w:cs="Times New Roman"/>
              <w:sz w:val="24"/>
              <w:szCs w:val="24"/>
            </w:rPr>
            <w:delText>.</w:delText>
          </w:r>
        </w:del>
      </w:ins>
      <w:ins w:id="602" w:author="Julius Calvert" w:date="2025-04-23T22:29:00Z" w16du:dateUtc="2025-04-24T03:29:00Z">
        <w:del w:id="603" w:author="Nick Maxwell" w:date="2025-05-14T11:20:00Z" w16du:dateUtc="2025-05-14T16:20:00Z">
          <w:r w:rsidR="00820A3F" w:rsidRPr="00FE32BC" w:rsidDel="00132BF0">
            <w:rPr>
              <w:rFonts w:ascii="Times New Roman" w:eastAsia="Times New Roman" w:hAnsi="Times New Roman" w:cs="Times New Roman"/>
              <w:sz w:val="24"/>
              <w:szCs w:val="24"/>
            </w:rPr>
            <w:delText xml:space="preserve"> To</w:delText>
          </w:r>
          <w:r w:rsidR="009D26F1" w:rsidRPr="00FE32BC" w:rsidDel="00132BF0">
            <w:rPr>
              <w:rFonts w:ascii="Times New Roman" w:eastAsia="Times New Roman" w:hAnsi="Times New Roman" w:cs="Times New Roman"/>
              <w:sz w:val="24"/>
              <w:szCs w:val="24"/>
            </w:rPr>
            <w:delText xml:space="preserve"> </w:delText>
          </w:r>
        </w:del>
      </w:ins>
      <w:ins w:id="604" w:author="Julius Calvert" w:date="2025-04-23T22:30:00Z" w16du:dateUtc="2025-04-24T03:30:00Z">
        <w:del w:id="605" w:author="Nick Maxwell" w:date="2025-05-14T11:20:00Z" w16du:dateUtc="2025-05-14T16:20:00Z">
          <w:r w:rsidR="00F53EC3" w:rsidRPr="00FE32BC" w:rsidDel="00132BF0">
            <w:rPr>
              <w:rFonts w:ascii="Times New Roman" w:eastAsia="Times New Roman" w:hAnsi="Times New Roman" w:cs="Times New Roman"/>
              <w:sz w:val="24"/>
              <w:szCs w:val="24"/>
            </w:rPr>
            <w:delText>assess</w:delText>
          </w:r>
        </w:del>
      </w:ins>
      <w:ins w:id="606" w:author="Julius Calvert" w:date="2025-04-23T22:29:00Z" w16du:dateUtc="2025-04-24T03:29:00Z">
        <w:del w:id="607" w:author="Nick Maxwell" w:date="2025-05-14T11:20:00Z" w16du:dateUtc="2025-05-14T16:20:00Z">
          <w:r w:rsidR="009D26F1" w:rsidRPr="00FE32BC" w:rsidDel="00132BF0">
            <w:rPr>
              <w:rFonts w:ascii="Times New Roman" w:eastAsia="Times New Roman" w:hAnsi="Times New Roman" w:cs="Times New Roman"/>
              <w:sz w:val="24"/>
              <w:szCs w:val="24"/>
            </w:rPr>
            <w:delText xml:space="preserve"> the effectiveness of our subsequent analyses, we included both attractiveness and ethnicity as covariates</w:delText>
          </w:r>
          <w:r w:rsidR="00BF6C7F" w:rsidRPr="00FE32BC" w:rsidDel="00132BF0">
            <w:rPr>
              <w:rFonts w:ascii="Times New Roman" w:eastAsia="Times New Roman" w:hAnsi="Times New Roman" w:cs="Times New Roman"/>
              <w:sz w:val="24"/>
              <w:szCs w:val="24"/>
            </w:rPr>
            <w:delText xml:space="preserve"> in </w:delText>
          </w:r>
        </w:del>
      </w:ins>
      <w:ins w:id="608" w:author="Julius Calvert" w:date="2025-04-23T22:30:00Z" w16du:dateUtc="2025-04-24T03:30:00Z">
        <w:del w:id="609" w:author="Nick Maxwell" w:date="2025-05-14T11:20:00Z" w16du:dateUtc="2025-05-14T16:20:00Z">
          <w:r w:rsidR="00BF6C7F" w:rsidRPr="00FE32BC" w:rsidDel="00132BF0">
            <w:rPr>
              <w:rFonts w:ascii="Times New Roman" w:eastAsia="Times New Roman" w:hAnsi="Times New Roman" w:cs="Times New Roman"/>
              <w:sz w:val="24"/>
              <w:szCs w:val="24"/>
            </w:rPr>
            <w:delText xml:space="preserve">those models </w:delText>
          </w:r>
          <w:r w:rsidR="00BF6C7F" w:rsidRPr="00FE32BC" w:rsidDel="00132BF0">
            <w:rPr>
              <w:rFonts w:ascii="Times New Roman" w:eastAsia="Times New Roman" w:hAnsi="Times New Roman" w:cs="Times New Roman"/>
              <w:sz w:val="24"/>
              <w:szCs w:val="24"/>
              <w:highlight w:val="yellow"/>
              <w:rPrChange w:id="610" w:author="Nick Maxwell" w:date="2025-05-14T10:58:00Z" w16du:dateUtc="2025-05-14T15:58:00Z">
                <w:rPr>
                  <w:rFonts w:ascii="Times New Roman" w:eastAsia="Times New Roman" w:hAnsi="Times New Roman" w:cs="Times New Roman"/>
                  <w:sz w:val="24"/>
                  <w:szCs w:val="24"/>
                </w:rPr>
              </w:rPrChange>
            </w:rPr>
            <w:delText>[maybe more ANCOVAs for recognition accuracy, JOL</w:delText>
          </w:r>
          <w:r w:rsidR="00F53EC3" w:rsidRPr="00FE32BC" w:rsidDel="00132BF0">
            <w:rPr>
              <w:rFonts w:ascii="Times New Roman" w:eastAsia="Times New Roman" w:hAnsi="Times New Roman" w:cs="Times New Roman"/>
              <w:sz w:val="24"/>
              <w:szCs w:val="24"/>
              <w:highlight w:val="yellow"/>
              <w:rPrChange w:id="611" w:author="Nick Maxwell" w:date="2025-05-14T10:58:00Z" w16du:dateUtc="2025-05-14T15:58:00Z">
                <w:rPr>
                  <w:rFonts w:ascii="Times New Roman" w:eastAsia="Times New Roman" w:hAnsi="Times New Roman" w:cs="Times New Roman"/>
                  <w:sz w:val="24"/>
                  <w:szCs w:val="24"/>
                </w:rPr>
              </w:rPrChange>
            </w:rPr>
            <w:delText xml:space="preserve"> accuracy].</w:delText>
          </w:r>
        </w:del>
      </w:ins>
      <w:del w:id="612" w:author="Nick Maxwell" w:date="2025-05-14T11:20:00Z" w16du:dateUtc="2025-05-14T16:20:00Z">
        <w:r w:rsidR="00AF045D" w:rsidRPr="00FE32BC" w:rsidDel="00132BF0">
          <w:rPr>
            <w:rFonts w:ascii="Times New Roman" w:eastAsia="Times New Roman" w:hAnsi="Times New Roman" w:cs="Times New Roman"/>
            <w:sz w:val="24"/>
            <w:szCs w:val="24"/>
          </w:rPr>
          <w:delText xml:space="preserve">, </w:delText>
        </w:r>
      </w:del>
    </w:p>
    <w:p w14:paraId="0000002D" w14:textId="397CB13D" w:rsidR="003276EC" w:rsidDel="00132BF0" w:rsidRDefault="00AF045D" w:rsidP="00090C28">
      <w:pPr>
        <w:spacing w:after="0" w:line="480" w:lineRule="auto"/>
        <w:ind w:firstLine="720"/>
        <w:rPr>
          <w:del w:id="613" w:author="Nick Maxwell" w:date="2025-05-14T11:21:00Z" w16du:dateUtc="2025-05-14T16:21:00Z"/>
          <w:rFonts w:ascii="Times New Roman" w:eastAsia="Times New Roman" w:hAnsi="Times New Roman" w:cs="Times New Roman"/>
          <w:b/>
          <w:sz w:val="24"/>
          <w:szCs w:val="24"/>
        </w:rPr>
      </w:pPr>
      <w:del w:id="614" w:author="Nick Maxwell" w:date="2025-05-14T11:20:00Z" w16du:dateUtc="2025-05-14T16:20:00Z">
        <w:r w:rsidDel="00132BF0">
          <w:rPr>
            <w:rFonts w:ascii="Times New Roman" w:eastAsia="Times New Roman" w:hAnsi="Times New Roman" w:cs="Times New Roman"/>
            <w:sz w:val="24"/>
            <w:szCs w:val="24"/>
          </w:rPr>
          <w:delText xml:space="preserve">and importantly, </w:delText>
        </w:r>
      </w:del>
      <w:commentRangeStart w:id="615"/>
      <w:commentRangeStart w:id="616"/>
      <w:del w:id="617" w:author="Nick Maxwell" w:date="2025-05-14T11:21:00Z" w16du:dateUtc="2025-05-14T16:21:00Z">
        <w:r w:rsidDel="00132BF0">
          <w:rPr>
            <w:rFonts w:ascii="Times New Roman" w:eastAsia="Times New Roman" w:hAnsi="Times New Roman" w:cs="Times New Roman"/>
            <w:sz w:val="24"/>
            <w:szCs w:val="24"/>
          </w:rPr>
          <w:delText xml:space="preserve">all faces were rated as having high </w:delText>
        </w:r>
        <w:r w:rsidR="00CA0637" w:rsidDel="00132BF0">
          <w:rPr>
            <w:rFonts w:ascii="Times New Roman" w:eastAsia="Times New Roman" w:hAnsi="Times New Roman" w:cs="Times New Roman"/>
            <w:sz w:val="24"/>
            <w:szCs w:val="24"/>
          </w:rPr>
          <w:delText>proto</w:delText>
        </w:r>
        <w:r w:rsidDel="00132BF0">
          <w:rPr>
            <w:rFonts w:ascii="Times New Roman" w:eastAsia="Times New Roman" w:hAnsi="Times New Roman" w:cs="Times New Roman"/>
            <w:sz w:val="24"/>
            <w:szCs w:val="24"/>
          </w:rPr>
          <w:delText>typicality for their respective ethnic group</w:delText>
        </w:r>
        <w:commentRangeEnd w:id="615"/>
        <w:r w:rsidR="00E56A46" w:rsidDel="00132BF0">
          <w:rPr>
            <w:rStyle w:val="CommentReference"/>
          </w:rPr>
          <w:commentReference w:id="615"/>
        </w:r>
        <w:commentRangeEnd w:id="616"/>
        <w:r w:rsidR="00BB5691" w:rsidDel="00132BF0">
          <w:rPr>
            <w:rStyle w:val="CommentReference"/>
          </w:rPr>
          <w:commentReference w:id="616"/>
        </w:r>
        <w:r w:rsidDel="00132BF0">
          <w:rPr>
            <w:rFonts w:ascii="Times New Roman" w:eastAsia="Times New Roman" w:hAnsi="Times New Roman" w:cs="Times New Roman"/>
            <w:sz w:val="24"/>
            <w:szCs w:val="24"/>
          </w:rPr>
          <w:delText xml:space="preserve"> (see </w:delText>
        </w:r>
      </w:del>
      <w:ins w:id="618" w:author="Julius Calvert" w:date="2025-04-20T21:31:00Z" w16du:dateUtc="2025-04-21T02:31:00Z">
        <w:del w:id="619" w:author="Nick Maxwell" w:date="2025-05-14T11:21:00Z" w16du:dateUtc="2025-05-14T16:21:00Z">
          <w:r w:rsidR="006D1EB6" w:rsidRPr="00FE32BC" w:rsidDel="00132BF0">
            <w:rPr>
              <w:rFonts w:ascii="Times New Roman" w:eastAsia="Times New Roman" w:hAnsi="Times New Roman" w:cs="Times New Roman"/>
              <w:sz w:val="24"/>
              <w:szCs w:val="24"/>
              <w:highlight w:val="yellow"/>
              <w:rPrChange w:id="620" w:author="Nick Maxwell" w:date="2025-05-14T10:59:00Z" w16du:dateUtc="2025-05-14T15:59:00Z">
                <w:rPr>
                  <w:rFonts w:ascii="Times New Roman" w:eastAsia="Times New Roman" w:hAnsi="Times New Roman" w:cs="Times New Roman"/>
                  <w:sz w:val="24"/>
                  <w:szCs w:val="24"/>
                </w:rPr>
              </w:rPrChange>
            </w:rPr>
            <w:delText>table x</w:delText>
          </w:r>
          <w:r w:rsidR="006D1EB6" w:rsidDel="00132BF0">
            <w:rPr>
              <w:rFonts w:ascii="Times New Roman" w:eastAsia="Times New Roman" w:hAnsi="Times New Roman" w:cs="Times New Roman"/>
              <w:sz w:val="24"/>
              <w:szCs w:val="24"/>
            </w:rPr>
            <w:delText xml:space="preserve"> and </w:delText>
          </w:r>
        </w:del>
      </w:ins>
      <w:del w:id="621" w:author="Nick Maxwell" w:date="2025-05-14T11:21:00Z" w16du:dateUtc="2025-05-14T16:21:00Z">
        <w:r w:rsidDel="00132BF0">
          <w:rPr>
            <w:rFonts w:ascii="Times New Roman" w:eastAsia="Times New Roman" w:hAnsi="Times New Roman" w:cs="Times New Roman"/>
            <w:sz w:val="24"/>
            <w:szCs w:val="24"/>
          </w:rPr>
          <w:delText>Appendix Table A1 for stimuli properties).</w:delText>
        </w:r>
        <w:r w:rsidR="002C2B55" w:rsidRPr="002C2B55" w:rsidDel="00132BF0">
          <w:rPr>
            <w:rFonts w:ascii="Times New Roman" w:eastAsia="Times New Roman" w:hAnsi="Times New Roman" w:cs="Times New Roman"/>
            <w:sz w:val="24"/>
            <w:szCs w:val="24"/>
          </w:rPr>
          <w:delText xml:space="preserve"> </w:delText>
        </w:r>
        <w:r w:rsidR="002C2B55" w:rsidDel="00132BF0">
          <w:rPr>
            <w:rFonts w:ascii="Times New Roman" w:eastAsia="Times New Roman" w:hAnsi="Times New Roman" w:cs="Times New Roman"/>
            <w:sz w:val="24"/>
            <w:szCs w:val="24"/>
          </w:rPr>
          <w:delText>Finally, an additional five Black and five Caucasian faces were randomly selected from the CFD to serve as non-tested primacy and recency buffers</w:delText>
        </w:r>
      </w:del>
      <w:ins w:id="622" w:author="Julius Calvert" w:date="2025-04-20T21:53:00Z" w16du:dateUtc="2025-04-21T02:53:00Z">
        <w:del w:id="623" w:author="Nick Maxwell" w:date="2025-05-14T11:21:00Z" w16du:dateUtc="2025-05-14T16:21:00Z">
          <w:r w:rsidR="00D00504" w:rsidDel="00132BF0">
            <w:rPr>
              <w:rFonts w:ascii="Times New Roman" w:eastAsia="Times New Roman" w:hAnsi="Times New Roman" w:cs="Times New Roman"/>
              <w:sz w:val="24"/>
              <w:szCs w:val="24"/>
            </w:rPr>
            <w:delText xml:space="preserve"> [same stats for these </w:delText>
          </w:r>
          <w:r w:rsidR="00DE3CE7" w:rsidDel="00132BF0">
            <w:rPr>
              <w:rFonts w:ascii="Times New Roman" w:eastAsia="Times New Roman" w:hAnsi="Times New Roman" w:cs="Times New Roman"/>
              <w:sz w:val="24"/>
              <w:szCs w:val="24"/>
            </w:rPr>
            <w:delText>faces and</w:delText>
          </w:r>
          <w:r w:rsidR="00D00504" w:rsidDel="00132BF0">
            <w:rPr>
              <w:rFonts w:ascii="Times New Roman" w:eastAsia="Times New Roman" w:hAnsi="Times New Roman" w:cs="Times New Roman"/>
              <w:sz w:val="24"/>
              <w:szCs w:val="24"/>
            </w:rPr>
            <w:delText xml:space="preserve"> justify the use of these faces in the methods]</w:delText>
          </w:r>
        </w:del>
      </w:ins>
      <w:del w:id="624" w:author="Nick Maxwell" w:date="2025-05-14T11:21:00Z" w16du:dateUtc="2025-05-14T16:21:00Z">
        <w:r w:rsidR="002C2B55" w:rsidDel="00132BF0">
          <w:rPr>
            <w:rFonts w:ascii="Times New Roman" w:eastAsia="Times New Roman" w:hAnsi="Times New Roman" w:cs="Times New Roman"/>
            <w:sz w:val="24"/>
            <w:szCs w:val="24"/>
          </w:rPr>
          <w:delText>.</w:delText>
        </w:r>
      </w:del>
    </w:p>
    <w:p w14:paraId="0000002E" w14:textId="34D968DA"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Study Lists and Recognition Test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selected faces were equally split into two lists of 40 faces, with the constraint that each list contained 20 Black faces and 20 Caucasian faces and that for each race, an equal number of male and female faces were selected (e.g., 10 Caucasian male faces, 10 Caucasian female faces, etc.). </w:t>
      </w:r>
      <w:r w:rsidR="002C2B55">
        <w:rPr>
          <w:rFonts w:ascii="Times New Roman" w:eastAsia="Times New Roman" w:hAnsi="Times New Roman" w:cs="Times New Roman"/>
          <w:sz w:val="24"/>
          <w:szCs w:val="24"/>
        </w:rPr>
        <w:t>Next</w:t>
      </w:r>
      <w:r>
        <w:rPr>
          <w:rFonts w:ascii="Times New Roman" w:eastAsia="Times New Roman" w:hAnsi="Times New Roman" w:cs="Times New Roman"/>
          <w:sz w:val="24"/>
          <w:szCs w:val="24"/>
        </w:rPr>
        <w:t>, five</w:t>
      </w:r>
      <w:ins w:id="625" w:author="Nick Maxwell" w:date="2025-05-14T11:24:00Z" w16du:dateUtc="2025-05-14T16:24:00Z">
        <w:r w:rsidR="00132BF0">
          <w:rPr>
            <w:rFonts w:ascii="Times New Roman" w:eastAsia="Times New Roman" w:hAnsi="Times New Roman" w:cs="Times New Roman"/>
            <w:sz w:val="24"/>
            <w:szCs w:val="24"/>
          </w:rPr>
          <w:t xml:space="preserve"> randomly selected</w:t>
        </w:r>
      </w:ins>
      <w:r>
        <w:rPr>
          <w:rFonts w:ascii="Times New Roman" w:eastAsia="Times New Roman" w:hAnsi="Times New Roman" w:cs="Times New Roman"/>
          <w:sz w:val="24"/>
          <w:szCs w:val="24"/>
        </w:rPr>
        <w:t xml:space="preserve"> buffer faces were added to the beginning and end of each list. Because participants only studied one </w:t>
      </w:r>
      <w:r w:rsidR="002C2B55">
        <w:rPr>
          <w:rFonts w:ascii="Times New Roman" w:eastAsia="Times New Roman" w:hAnsi="Times New Roman" w:cs="Times New Roman"/>
          <w:sz w:val="24"/>
          <w:szCs w:val="24"/>
        </w:rPr>
        <w:t xml:space="preserve">of the two </w:t>
      </w:r>
      <w:r>
        <w:rPr>
          <w:rFonts w:ascii="Times New Roman" w:eastAsia="Times New Roman" w:hAnsi="Times New Roman" w:cs="Times New Roman"/>
          <w:sz w:val="24"/>
          <w:szCs w:val="24"/>
        </w:rPr>
        <w:t>list</w:t>
      </w:r>
      <w:r w:rsidR="002C2B5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same primacy and recency buffers were utilized for </w:t>
      </w:r>
      <w:r w:rsidR="002C2B55">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study lists. Finally, an 80-item old/new recognition test was created by combining </w:t>
      </w:r>
      <w:r w:rsidR="002C2B55">
        <w:rPr>
          <w:rFonts w:ascii="Times New Roman" w:eastAsia="Times New Roman" w:hAnsi="Times New Roman" w:cs="Times New Roman"/>
          <w:sz w:val="24"/>
          <w:szCs w:val="24"/>
        </w:rPr>
        <w:t xml:space="preserve">items </w:t>
      </w:r>
      <w:r>
        <w:rPr>
          <w:rFonts w:ascii="Times New Roman" w:eastAsia="Times New Roman" w:hAnsi="Times New Roman" w:cs="Times New Roman"/>
          <w:sz w:val="24"/>
          <w:szCs w:val="24"/>
        </w:rPr>
        <w:t xml:space="preserve">from both lists (i.e., all items minus buffers). As such, this test presented participants with 40 previously studied Black and Caucasian faces alongside 40 Black and Caucasian faces from the non-studied list. </w:t>
      </w:r>
      <w:r w:rsidR="002C2B55">
        <w:rPr>
          <w:rFonts w:ascii="Times New Roman" w:eastAsia="Times New Roman" w:hAnsi="Times New Roman" w:cs="Times New Roman"/>
          <w:sz w:val="24"/>
          <w:szCs w:val="24"/>
        </w:rPr>
        <w:t>Two versions of the study were created, which counterbalanced studied and non-studied faces.</w:t>
      </w:r>
    </w:p>
    <w:p w14:paraId="0000002F" w14:textId="66A9A0B4"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Racial Attitude Measures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w:t>
      </w:r>
      <w:del w:id="626" w:author="Nick Maxwell" w:date="2025-05-14T11:25:00Z" w16du:dateUtc="2025-05-14T16:25:00Z">
        <w:r w:rsidDel="000D7A72">
          <w:rPr>
            <w:rFonts w:ascii="Times New Roman" w:eastAsia="Times New Roman" w:hAnsi="Times New Roman" w:cs="Times New Roman"/>
            <w:sz w:val="24"/>
            <w:szCs w:val="24"/>
          </w:rPr>
          <w:delText>Attitudes Towards Blacks</w:delText>
        </w:r>
      </w:del>
      <w:ins w:id="627" w:author="Nick Maxwell" w:date="2025-05-14T11:25:00Z" w16du:dateUtc="2025-05-14T16:25:00Z">
        <w:r w:rsidR="000D7A72">
          <w:rPr>
            <w:rFonts w:ascii="Times New Roman" w:eastAsia="Times New Roman" w:hAnsi="Times New Roman" w:cs="Times New Roman"/>
            <w:sz w:val="24"/>
            <w:szCs w:val="24"/>
          </w:rPr>
          <w:t>Modern Racism</w:t>
        </w:r>
      </w:ins>
      <w:r>
        <w:rPr>
          <w:rFonts w:ascii="Times New Roman" w:eastAsia="Times New Roman" w:hAnsi="Times New Roman" w:cs="Times New Roman"/>
          <w:sz w:val="24"/>
          <w:szCs w:val="24"/>
        </w:rPr>
        <w:t xml:space="preserve"> scale (</w:t>
      </w:r>
      <w:del w:id="628" w:author="Nick Maxwell" w:date="2025-05-14T11:25:00Z" w16du:dateUtc="2025-05-14T16:25:00Z">
        <w:r w:rsidDel="000D7A72">
          <w:rPr>
            <w:rFonts w:ascii="Times New Roman" w:eastAsia="Times New Roman" w:hAnsi="Times New Roman" w:cs="Times New Roman"/>
            <w:sz w:val="24"/>
            <w:szCs w:val="24"/>
          </w:rPr>
          <w:delText>ATB</w:delText>
        </w:r>
      </w:del>
      <w:ins w:id="629" w:author="Nick Maxwell" w:date="2025-05-14T11:25:00Z" w16du:dateUtc="2025-05-14T16:25:00Z">
        <w:r w:rsidR="000D7A72">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xml:space="preserve">; </w:t>
      </w:r>
      <w:commentRangeStart w:id="630"/>
      <w:commentRangeStart w:id="631"/>
      <w:commentRangeStart w:id="632"/>
      <w:r>
        <w:rPr>
          <w:rFonts w:ascii="Times New Roman" w:eastAsia="Times New Roman" w:hAnsi="Times New Roman" w:cs="Times New Roman"/>
          <w:sz w:val="24"/>
          <w:szCs w:val="24"/>
        </w:rPr>
        <w:t>McConahay, 1986</w:t>
      </w:r>
      <w:commentRangeEnd w:id="630"/>
      <w:r w:rsidR="00E555AB">
        <w:rPr>
          <w:rStyle w:val="CommentReference"/>
        </w:rPr>
        <w:commentReference w:id="630"/>
      </w:r>
      <w:commentRangeEnd w:id="631"/>
      <w:r w:rsidR="0049312D">
        <w:rPr>
          <w:rStyle w:val="CommentReference"/>
        </w:rPr>
        <w:commentReference w:id="631"/>
      </w:r>
      <w:commentRangeEnd w:id="632"/>
      <w:r w:rsidR="0049312D">
        <w:rPr>
          <w:rStyle w:val="CommentReference"/>
        </w:rPr>
        <w:commentReference w:id="632"/>
      </w:r>
      <w:r>
        <w:rPr>
          <w:rFonts w:ascii="Times New Roman" w:eastAsia="Times New Roman" w:hAnsi="Times New Roman" w:cs="Times New Roman"/>
          <w:sz w:val="24"/>
          <w:szCs w:val="24"/>
        </w:rPr>
        <w:t xml:space="preserve">) and the Internal/External Motivation to Respond Without Prejudice scales (IMS/EMS; Plant &amp; Devine, 1998) scales were used to assess individual differences in intergroup attitudes. </w:t>
      </w:r>
      <w:del w:id="633" w:author="Nick Maxwell" w:date="2025-05-14T11:38:00Z" w16du:dateUtc="2025-05-14T16:38:00Z">
        <w:r w:rsidDel="0049312D">
          <w:rPr>
            <w:rFonts w:ascii="Times New Roman" w:eastAsia="Times New Roman" w:hAnsi="Times New Roman" w:cs="Times New Roman"/>
            <w:sz w:val="24"/>
            <w:szCs w:val="24"/>
          </w:rPr>
          <w:delText>First, the</w:delText>
        </w:r>
      </w:del>
      <w:ins w:id="634" w:author="Nick Maxwell" w:date="2025-05-14T11:38:00Z" w16du:dateUtc="2025-05-14T16:38:00Z">
        <w:r w:rsidR="0049312D">
          <w:rPr>
            <w:rFonts w:ascii="Times New Roman" w:eastAsia="Times New Roman" w:hAnsi="Times New Roman" w:cs="Times New Roman"/>
            <w:sz w:val="24"/>
            <w:szCs w:val="24"/>
          </w:rPr>
          <w:t>The initial</w:t>
        </w:r>
      </w:ins>
      <w:r>
        <w:rPr>
          <w:rFonts w:ascii="Times New Roman" w:eastAsia="Times New Roman" w:hAnsi="Times New Roman" w:cs="Times New Roman"/>
          <w:sz w:val="24"/>
          <w:szCs w:val="24"/>
        </w:rPr>
        <w:t xml:space="preserve"> </w:t>
      </w:r>
      <w:commentRangeStart w:id="635"/>
      <w:commentRangeStart w:id="636"/>
      <w:del w:id="637" w:author="Nick Maxwell" w:date="2025-05-14T11:26:00Z" w16du:dateUtc="2025-05-14T16:26:00Z">
        <w:r w:rsidDel="000D7A72">
          <w:rPr>
            <w:rFonts w:ascii="Times New Roman" w:eastAsia="Times New Roman" w:hAnsi="Times New Roman" w:cs="Times New Roman"/>
            <w:sz w:val="24"/>
            <w:szCs w:val="24"/>
          </w:rPr>
          <w:delText xml:space="preserve">ATB </w:delText>
        </w:r>
      </w:del>
      <w:ins w:id="638" w:author="Nick Maxwell" w:date="2025-05-14T11:26:00Z" w16du:dateUtc="2025-05-14T16:26:00Z">
        <w:r w:rsidR="000D7A72">
          <w:rPr>
            <w:rFonts w:ascii="Times New Roman" w:eastAsia="Times New Roman" w:hAnsi="Times New Roman" w:cs="Times New Roman"/>
            <w:sz w:val="24"/>
            <w:szCs w:val="24"/>
          </w:rPr>
          <w:t xml:space="preserve">MRS </w:t>
        </w:r>
      </w:ins>
      <w:r>
        <w:rPr>
          <w:rFonts w:ascii="Times New Roman" w:eastAsia="Times New Roman" w:hAnsi="Times New Roman" w:cs="Times New Roman"/>
          <w:sz w:val="24"/>
          <w:szCs w:val="24"/>
        </w:rPr>
        <w:t xml:space="preserve">consisted of ten items </w:t>
      </w:r>
      <w:commentRangeEnd w:id="635"/>
      <w:r w:rsidR="00846AE1">
        <w:rPr>
          <w:rStyle w:val="CommentReference"/>
        </w:rPr>
        <w:commentReference w:id="635"/>
      </w:r>
      <w:commentRangeEnd w:id="636"/>
      <w:r w:rsidR="0049312D">
        <w:rPr>
          <w:rStyle w:val="CommentReference"/>
        </w:rPr>
        <w:commentReference w:id="636"/>
      </w:r>
      <w:r>
        <w:rPr>
          <w:rFonts w:ascii="Times New Roman" w:eastAsia="Times New Roman" w:hAnsi="Times New Roman" w:cs="Times New Roman"/>
          <w:sz w:val="24"/>
          <w:szCs w:val="24"/>
        </w:rPr>
        <w:t xml:space="preserve">that assessed explicit, negative racial attitudes (e.g., If a Black individual were put in charge of me‚ I would not mind taking advice and direction from him or her). Because race perception studies often focus extensively on negative attitudes toward minority </w:t>
      </w:r>
      <w:r>
        <w:rPr>
          <w:rFonts w:ascii="Times New Roman" w:eastAsia="Times New Roman" w:hAnsi="Times New Roman" w:cs="Times New Roman"/>
          <w:sz w:val="24"/>
          <w:szCs w:val="24"/>
        </w:rPr>
        <w:lastRenderedPageBreak/>
        <w:t xml:space="preserve">group members, Caucasian participants are often questioned regarding their attitudes toward other races/ethnicities. To our knowledge, few face-processing studies have measured Black participants’ explicit racial attitudes concerning Caucasian individuals. We therefore added </w:t>
      </w:r>
      <w:ins w:id="639" w:author="Nick Maxwell" w:date="2025-05-14T11:39:00Z" w16du:dateUtc="2025-05-14T16:39:00Z">
        <w:r w:rsidR="0049312D">
          <w:rPr>
            <w:rFonts w:ascii="Times New Roman" w:eastAsia="Times New Roman" w:hAnsi="Times New Roman" w:cs="Times New Roman"/>
            <w:sz w:val="24"/>
            <w:szCs w:val="24"/>
          </w:rPr>
          <w:t xml:space="preserve">an alternative version of the MRS assessing </w:t>
        </w:r>
      </w:ins>
      <w:del w:id="640" w:author="Nick Maxwell" w:date="2025-05-14T11:38:00Z" w16du:dateUtc="2025-05-14T16:38:00Z">
        <w:r w:rsidDel="0049312D">
          <w:rPr>
            <w:rFonts w:ascii="Times New Roman" w:eastAsia="Times New Roman" w:hAnsi="Times New Roman" w:cs="Times New Roman"/>
            <w:sz w:val="24"/>
            <w:szCs w:val="24"/>
          </w:rPr>
          <w:delText xml:space="preserve">an </w:delText>
        </w:r>
      </w:del>
      <w:r>
        <w:rPr>
          <w:rFonts w:ascii="Times New Roman" w:eastAsia="Times New Roman" w:hAnsi="Times New Roman" w:cs="Times New Roman"/>
          <w:sz w:val="24"/>
          <w:szCs w:val="24"/>
        </w:rPr>
        <w:t>Attitudes Towards Whites (</w:t>
      </w:r>
      <w:del w:id="641" w:author="Nick Maxwell" w:date="2025-05-14T11:39:00Z" w16du:dateUtc="2025-05-14T16:39:00Z">
        <w:r w:rsidDel="0049312D">
          <w:rPr>
            <w:rFonts w:ascii="Times New Roman" w:eastAsia="Times New Roman" w:hAnsi="Times New Roman" w:cs="Times New Roman"/>
            <w:sz w:val="24"/>
            <w:szCs w:val="24"/>
          </w:rPr>
          <w:delText>ATW</w:delText>
        </w:r>
      </w:del>
      <w:ins w:id="642" w:author="Nick Maxwell" w:date="2025-05-14T11:39:00Z" w16du:dateUtc="2025-05-14T16:39:00Z">
        <w:r w:rsidR="0049312D">
          <w:rPr>
            <w:rFonts w:ascii="Times New Roman" w:eastAsia="Times New Roman" w:hAnsi="Times New Roman" w:cs="Times New Roman"/>
            <w:sz w:val="24"/>
            <w:szCs w:val="24"/>
          </w:rPr>
          <w:t>MRS-W</w:t>
        </w:r>
      </w:ins>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scale, which was created by changing the target race of the 10 </w:t>
      </w:r>
      <w:del w:id="643" w:author="Nick Maxwell" w:date="2025-05-14T11:25:00Z" w16du:dateUtc="2025-05-14T16:25:00Z">
        <w:r w:rsidDel="000D7A72">
          <w:rPr>
            <w:rFonts w:ascii="Times New Roman" w:eastAsia="Times New Roman" w:hAnsi="Times New Roman" w:cs="Times New Roman"/>
            <w:sz w:val="24"/>
            <w:szCs w:val="24"/>
          </w:rPr>
          <w:delText xml:space="preserve">ATB </w:delText>
        </w:r>
      </w:del>
      <w:ins w:id="644" w:author="Nick Maxwell" w:date="2025-05-14T11:25:00Z" w16du:dateUtc="2025-05-14T16:25:00Z">
        <w:r w:rsidR="000D7A72">
          <w:rPr>
            <w:rFonts w:ascii="Times New Roman" w:eastAsia="Times New Roman" w:hAnsi="Times New Roman" w:cs="Times New Roman"/>
            <w:sz w:val="24"/>
            <w:szCs w:val="24"/>
          </w:rPr>
          <w:t xml:space="preserve">MRS </w:t>
        </w:r>
      </w:ins>
      <w:r>
        <w:rPr>
          <w:rFonts w:ascii="Times New Roman" w:eastAsia="Times New Roman" w:hAnsi="Times New Roman" w:cs="Times New Roman"/>
          <w:sz w:val="24"/>
          <w:szCs w:val="24"/>
        </w:rPr>
        <w:t>items</w:t>
      </w:r>
      <w:ins w:id="645" w:author="Nick Maxwell" w:date="2025-05-14T11:39:00Z" w16du:dateUtc="2025-05-14T16:39:00Z">
        <w:r w:rsidR="0049312D">
          <w:rPr>
            <w:rFonts w:ascii="Times New Roman" w:eastAsia="Times New Roman" w:hAnsi="Times New Roman" w:cs="Times New Roman"/>
            <w:sz w:val="24"/>
            <w:szCs w:val="24"/>
          </w:rPr>
          <w:t xml:space="preserve"> (now termed MRS-B</w:t>
        </w:r>
      </w:ins>
      <w:ins w:id="646" w:author="Nick Maxwell" w:date="2025-05-14T11:44:00Z" w16du:dateUtc="2025-05-14T16:44:00Z">
        <w:r w:rsidR="005D5674">
          <w:rPr>
            <w:rFonts w:ascii="Times New Roman" w:eastAsia="Times New Roman" w:hAnsi="Times New Roman" w:cs="Times New Roman"/>
            <w:sz w:val="24"/>
            <w:szCs w:val="24"/>
          </w:rPr>
          <w:t xml:space="preserve">; </w:t>
        </w:r>
      </w:ins>
      <w:del w:id="647" w:author="Nick Maxwell" w:date="2025-05-14T11:44:00Z" w16du:dateUtc="2025-05-14T16:44:00Z">
        <w:r w:rsidDel="005D5674">
          <w:rPr>
            <w:rFonts w:ascii="Times New Roman" w:eastAsia="Times New Roman" w:hAnsi="Times New Roman" w:cs="Times New Roman"/>
            <w:sz w:val="24"/>
            <w:szCs w:val="24"/>
          </w:rPr>
          <w:delText>. (</w:delText>
        </w:r>
      </w:del>
      <w:r>
        <w:rPr>
          <w:rFonts w:ascii="Times New Roman" w:eastAsia="Times New Roman" w:hAnsi="Times New Roman" w:cs="Times New Roman"/>
          <w:sz w:val="24"/>
          <w:szCs w:val="24"/>
        </w:rPr>
        <w:t>e.g., If a White individual were put in charge of me‚ I would not mind taking advice and direction from him or her; see Brigham, 1993</w:t>
      </w:r>
      <w:ins w:id="648" w:author="Nick Maxwell" w:date="2025-05-14T11:40:00Z" w16du:dateUtc="2025-05-14T16:40:00Z">
        <w:r w:rsidR="0049312D">
          <w:rPr>
            <w:rFonts w:ascii="Times New Roman" w:eastAsia="Times New Roman" w:hAnsi="Times New Roman" w:cs="Times New Roman"/>
            <w:sz w:val="24"/>
            <w:szCs w:val="24"/>
          </w:rPr>
          <w:t>, for a similar procedure</w:t>
        </w:r>
      </w:ins>
      <w:r>
        <w:rPr>
          <w:rFonts w:ascii="Times New Roman" w:eastAsia="Times New Roman" w:hAnsi="Times New Roman" w:cs="Times New Roman"/>
          <w:sz w:val="24"/>
          <w:szCs w:val="24"/>
        </w:rPr>
        <w:t>). For both measures, participants responded using a 5-point Likert scale (“strongly disagree” to “strongly agree”)</w:t>
      </w:r>
      <w:ins w:id="649" w:author="Nick Maxwell" w:date="2025-05-15T11:29:00Z" w16du:dateUtc="2025-05-15T16:29:00Z">
        <w:r w:rsidR="00F77380">
          <w:rPr>
            <w:rFonts w:ascii="Times New Roman" w:eastAsia="Times New Roman" w:hAnsi="Times New Roman" w:cs="Times New Roman"/>
            <w:sz w:val="24"/>
            <w:szCs w:val="24"/>
          </w:rPr>
          <w:t>.</w:t>
        </w:r>
      </w:ins>
      <w:del w:id="650" w:author="Nick Maxwell" w:date="2025-05-15T11:28:00Z" w16du:dateUtc="2025-05-15T16:28:00Z">
        <w:r w:rsidDel="00F77380">
          <w:rPr>
            <w:rFonts w:ascii="Times New Roman" w:eastAsia="Times New Roman" w:hAnsi="Times New Roman" w:cs="Times New Roman"/>
            <w:sz w:val="24"/>
            <w:szCs w:val="24"/>
          </w:rPr>
          <w:delText>.</w:delText>
        </w:r>
      </w:del>
    </w:p>
    <w:p w14:paraId="00000030" w14:textId="6A6C36EA"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IMS/EMS was chosen as a proxy validation measure for the scores obtained by the </w:t>
      </w:r>
      <w:ins w:id="651" w:author="Nick Maxwell" w:date="2025-05-14T11:40:00Z" w16du:dateUtc="2025-05-14T16:40:00Z">
        <w:r w:rsidR="0049312D">
          <w:rPr>
            <w:rFonts w:ascii="Times New Roman" w:eastAsia="Times New Roman" w:hAnsi="Times New Roman" w:cs="Times New Roman"/>
            <w:sz w:val="24"/>
            <w:szCs w:val="24"/>
          </w:rPr>
          <w:t>MRS-</w:t>
        </w:r>
      </w:ins>
      <w:del w:id="652" w:author="Nick Maxwell" w:date="2025-05-14T11:40:00Z" w16du:dateUtc="2025-05-14T16:40:00Z">
        <w:r w:rsidDel="0049312D">
          <w:rPr>
            <w:rFonts w:ascii="Times New Roman" w:eastAsia="Times New Roman" w:hAnsi="Times New Roman" w:cs="Times New Roman"/>
            <w:sz w:val="24"/>
            <w:szCs w:val="24"/>
          </w:rPr>
          <w:delText>AT</w:delText>
        </w:r>
      </w:del>
      <w:r>
        <w:rPr>
          <w:rFonts w:ascii="Times New Roman" w:eastAsia="Times New Roman" w:hAnsi="Times New Roman" w:cs="Times New Roman"/>
          <w:sz w:val="24"/>
          <w:szCs w:val="24"/>
        </w:rPr>
        <w:t>B/</w:t>
      </w:r>
      <w:del w:id="653" w:author="Nick Maxwell" w:date="2025-05-14T11:40:00Z" w16du:dateUtc="2025-05-14T16:40:00Z">
        <w:r w:rsidDel="0049312D">
          <w:rPr>
            <w:rFonts w:ascii="Times New Roman" w:eastAsia="Times New Roman" w:hAnsi="Times New Roman" w:cs="Times New Roman"/>
            <w:sz w:val="24"/>
            <w:szCs w:val="24"/>
          </w:rPr>
          <w:delText xml:space="preserve">ATW </w:delText>
        </w:r>
      </w:del>
      <w:ins w:id="654" w:author="Nick Maxwell" w:date="2025-05-14T11:40:00Z" w16du:dateUtc="2025-05-14T16:40:00Z">
        <w:r w:rsidR="0049312D">
          <w:rPr>
            <w:rFonts w:ascii="Times New Roman" w:eastAsia="Times New Roman" w:hAnsi="Times New Roman" w:cs="Times New Roman"/>
            <w:sz w:val="24"/>
            <w:szCs w:val="24"/>
          </w:rPr>
          <w:t xml:space="preserve">MRS-W </w:t>
        </w:r>
      </w:ins>
      <w:r>
        <w:rPr>
          <w:rFonts w:ascii="Times New Roman" w:eastAsia="Times New Roman" w:hAnsi="Times New Roman" w:cs="Times New Roman"/>
          <w:sz w:val="24"/>
          <w:szCs w:val="24"/>
        </w:rPr>
        <w:t xml:space="preserve">scales. The IMS/EMS measures motivations to appear non-prejudiced, with five items assessing external motivations (e.g., “I try to hide any negative thoughts about Black people in order to avoid negative reactions from others”) and five assessing internal motivations (e.g., “I attempt to act in nonprejudiced ways toward Black people because it is personally important to me”). Like the </w:t>
      </w:r>
      <w:del w:id="655" w:author="Nick Maxwell" w:date="2025-05-14T11:40:00Z" w16du:dateUtc="2025-05-14T16:40:00Z">
        <w:r w:rsidDel="0049312D">
          <w:rPr>
            <w:rFonts w:ascii="Times New Roman" w:eastAsia="Times New Roman" w:hAnsi="Times New Roman" w:cs="Times New Roman"/>
            <w:sz w:val="24"/>
            <w:szCs w:val="24"/>
          </w:rPr>
          <w:delText>ATB/ATW</w:delText>
        </w:r>
      </w:del>
      <w:ins w:id="656" w:author="Nick Maxwell" w:date="2025-05-14T11:40:00Z" w16du:dateUtc="2025-05-14T16:40:00Z">
        <w:r w:rsidR="0049312D">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xml:space="preserve"> items, IMS/EMS responses were made via a 5-point Likert scale. Finally, we included a simple social contact scale consisting of one item (e.g., “How many hours a week do you spend with members of </w:t>
      </w:r>
      <w:ins w:id="657" w:author="Nick Maxwell" w:date="2025-05-14T16:13:00Z" w16du:dateUtc="2025-05-14T21:13:00Z">
        <w:r w:rsidR="00854601">
          <w:rPr>
            <w:rFonts w:ascii="Times New Roman" w:eastAsia="Times New Roman" w:hAnsi="Times New Roman" w:cs="Times New Roman"/>
            <w:sz w:val="24"/>
            <w:szCs w:val="24"/>
          </w:rPr>
          <w:t>a different</w:t>
        </w:r>
      </w:ins>
      <w:del w:id="658" w:author="Nick Maxwell" w:date="2025-05-14T16:13:00Z" w16du:dateUtc="2025-05-14T21:13:00Z">
        <w:r w:rsidDel="00854601">
          <w:rPr>
            <w:rFonts w:ascii="Times New Roman" w:eastAsia="Times New Roman" w:hAnsi="Times New Roman" w:cs="Times New Roman"/>
            <w:sz w:val="24"/>
            <w:szCs w:val="24"/>
          </w:rPr>
          <w:delText>x</w:delText>
        </w:r>
      </w:del>
      <w:r>
        <w:rPr>
          <w:rFonts w:ascii="Times New Roman" w:eastAsia="Times New Roman" w:hAnsi="Times New Roman" w:cs="Times New Roman"/>
          <w:sz w:val="24"/>
          <w:szCs w:val="24"/>
        </w:rPr>
        <w:t xml:space="preserve"> ethnicity”).</w:t>
      </w:r>
      <w:ins w:id="659" w:author="Nick Maxwell" w:date="2025-05-15T11:29:00Z" w16du:dateUtc="2025-05-15T16:29:00Z">
        <w:r w:rsidR="00F77380">
          <w:rPr>
            <w:rFonts w:ascii="Times New Roman" w:eastAsia="Times New Roman" w:hAnsi="Times New Roman" w:cs="Times New Roman"/>
            <w:sz w:val="24"/>
            <w:szCs w:val="24"/>
          </w:rPr>
          <w:t xml:space="preserve"> For completeness, racial attitude measures have been made available in Appendix</w:t>
        </w:r>
      </w:ins>
      <w:ins w:id="660" w:author="Nick Maxwell" w:date="2025-05-15T11:47:00Z" w16du:dateUtc="2025-05-15T16:47:00Z">
        <w:r w:rsidR="009C694A">
          <w:rPr>
            <w:rFonts w:ascii="Times New Roman" w:eastAsia="Times New Roman" w:hAnsi="Times New Roman" w:cs="Times New Roman"/>
            <w:sz w:val="24"/>
            <w:szCs w:val="24"/>
          </w:rPr>
          <w:t xml:space="preserve"> B</w:t>
        </w:r>
      </w:ins>
      <w:ins w:id="661" w:author="Nick Maxwell" w:date="2025-05-15T11:29:00Z" w16du:dateUtc="2025-05-15T16:29:00Z">
        <w:r w:rsidR="00F77380">
          <w:rPr>
            <w:rFonts w:ascii="Times New Roman" w:eastAsia="Times New Roman" w:hAnsi="Times New Roman" w:cs="Times New Roman"/>
            <w:sz w:val="24"/>
            <w:szCs w:val="24"/>
          </w:rPr>
          <w:t>.</w:t>
        </w:r>
      </w:ins>
    </w:p>
    <w:p w14:paraId="00000031"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00000032" w14:textId="4BF5D88E"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1 was conducted online using Collector (Garcia &amp; Kornell, 2015), a free, open-source platform for running web-based psychology experiments. Following informed consent, participants completed a brief demographics questionnaire, which assessed their gender identity, self-reported ethnicity, and age. Next, participants received the encoding task instructions. Specifically, participants were told that they would be studying a series of faces and </w:t>
      </w:r>
      <w:r>
        <w:rPr>
          <w:rFonts w:ascii="Times New Roman" w:eastAsia="Times New Roman" w:hAnsi="Times New Roman" w:cs="Times New Roman"/>
          <w:sz w:val="24"/>
          <w:szCs w:val="24"/>
        </w:rPr>
        <w:lastRenderedPageBreak/>
        <w:t>that their memory for each face would later be tested. Participants were additionally instructed to provide JOLs for each face, which were elicited using a 0 to 100 scale. JOLs were framed as the probability of correctly identifying each face on a later test (0 = “I WILL NOT remember”; 100 = “I WILL Remember”)</w:t>
      </w:r>
      <w:r w:rsidR="00CA0637">
        <w:rPr>
          <w:rFonts w:ascii="Times New Roman" w:eastAsia="Times New Roman" w:hAnsi="Times New Roman" w:cs="Times New Roman"/>
          <w:sz w:val="24"/>
          <w:szCs w:val="24"/>
        </w:rPr>
        <w:t>, and participants were encouraged to use the full range of the scale when making their JOLs</w:t>
      </w:r>
      <w:r>
        <w:rPr>
          <w:rFonts w:ascii="Times New Roman" w:eastAsia="Times New Roman" w:hAnsi="Times New Roman" w:cs="Times New Roman"/>
          <w:sz w:val="24"/>
          <w:szCs w:val="24"/>
        </w:rPr>
        <w:t>. After receiving the JOL instructions, participants immediately began the study task, which presented them with 50 faces, which included 10 primacy/recency buffers and a mix of 40 high-typicality Caucasian and Black faces. Faces were randomized for each participant, with the exception that each list began and ended with the five pre-selected buffer items.</w:t>
      </w:r>
    </w:p>
    <w:p w14:paraId="00000033" w14:textId="4924612A"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the JOL/study phase, participants immediately began a 2-minute filler task in which they alphabetized the 50 US States. </w:t>
      </w:r>
      <w:r w:rsidR="00C66B18">
        <w:rPr>
          <w:rFonts w:ascii="Times New Roman" w:eastAsia="Times New Roman" w:hAnsi="Times New Roman" w:cs="Times New Roman"/>
          <w:sz w:val="24"/>
          <w:szCs w:val="24"/>
        </w:rPr>
        <w:t>Next</w:t>
      </w:r>
      <w:r>
        <w:rPr>
          <w:rFonts w:ascii="Times New Roman" w:eastAsia="Times New Roman" w:hAnsi="Times New Roman" w:cs="Times New Roman"/>
          <w:sz w:val="24"/>
          <w:szCs w:val="24"/>
        </w:rPr>
        <w:t xml:space="preserve">, participants completed an 80-item forced-choice recognition test, which presented them with each of the 40 previously studied faces, as well as an additional 40 new faces that served as </w:t>
      </w:r>
      <w:r w:rsidR="002C0611">
        <w:rPr>
          <w:rFonts w:ascii="Times New Roman" w:eastAsia="Times New Roman" w:hAnsi="Times New Roman" w:cs="Times New Roman"/>
          <w:sz w:val="24"/>
          <w:szCs w:val="24"/>
        </w:rPr>
        <w:t xml:space="preserve">non-studied </w:t>
      </w:r>
      <w:r>
        <w:rPr>
          <w:rFonts w:ascii="Times New Roman" w:eastAsia="Times New Roman" w:hAnsi="Times New Roman" w:cs="Times New Roman"/>
          <w:sz w:val="24"/>
          <w:szCs w:val="24"/>
        </w:rPr>
        <w:t xml:space="preserve">control items. </w:t>
      </w:r>
      <w:commentRangeStart w:id="662"/>
      <w:commentRangeStart w:id="663"/>
      <w:r>
        <w:rPr>
          <w:rFonts w:ascii="Times New Roman" w:eastAsia="Times New Roman" w:hAnsi="Times New Roman" w:cs="Times New Roman"/>
          <w:sz w:val="24"/>
          <w:szCs w:val="24"/>
        </w:rPr>
        <w:t>Control faces were matched on the characteristics of the previously studied faces</w:t>
      </w:r>
      <w:commentRangeEnd w:id="662"/>
      <w:r w:rsidR="007A195A">
        <w:rPr>
          <w:rStyle w:val="CommentReference"/>
        </w:rPr>
        <w:commentReference w:id="662"/>
      </w:r>
      <w:commentRangeEnd w:id="663"/>
      <w:r w:rsidR="005D5674">
        <w:rPr>
          <w:rStyle w:val="CommentReference"/>
        </w:rPr>
        <w:commentReference w:id="663"/>
      </w:r>
      <w:r>
        <w:rPr>
          <w:rFonts w:ascii="Times New Roman" w:eastAsia="Times New Roman" w:hAnsi="Times New Roman" w:cs="Times New Roman"/>
          <w:sz w:val="24"/>
          <w:szCs w:val="24"/>
        </w:rPr>
        <w:t xml:space="preserve">, and participants were required to determine whether a presented face had been previously studied (“OLD”) or not </w:t>
      </w:r>
      <w:r w:rsidR="00C66B18">
        <w:rPr>
          <w:rFonts w:ascii="Times New Roman" w:eastAsia="Times New Roman" w:hAnsi="Times New Roman" w:cs="Times New Roman"/>
          <w:sz w:val="24"/>
          <w:szCs w:val="24"/>
        </w:rPr>
        <w:t xml:space="preserve">studied </w:t>
      </w:r>
      <w:r>
        <w:rPr>
          <w:rFonts w:ascii="Times New Roman" w:eastAsia="Times New Roman" w:hAnsi="Times New Roman" w:cs="Times New Roman"/>
          <w:sz w:val="24"/>
          <w:szCs w:val="24"/>
        </w:rPr>
        <w:t>at encoding (“NEW”). Faces were presented in a randomized order for each participant.</w:t>
      </w:r>
    </w:p>
    <w:p w14:paraId="00000034" w14:textId="67EAE255"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C66B18">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the recognition test, participants completed the </w:t>
      </w:r>
      <w:del w:id="664" w:author="Nick Maxwell" w:date="2025-05-14T16:32:00Z" w16du:dateUtc="2025-05-14T21:32:00Z">
        <w:r w:rsidDel="00271CD7">
          <w:rPr>
            <w:rFonts w:ascii="Times New Roman" w:eastAsia="Times New Roman" w:hAnsi="Times New Roman" w:cs="Times New Roman"/>
            <w:sz w:val="24"/>
            <w:szCs w:val="24"/>
          </w:rPr>
          <w:delText>ATB, ATW</w:delText>
        </w:r>
      </w:del>
      <w:ins w:id="665" w:author="Nick Maxwell" w:date="2025-05-14T16:32:00Z" w16du:dateUtc="2025-05-14T21:32:00Z">
        <w:r w:rsidR="00271CD7">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IMS/</w:t>
      </w:r>
      <w:del w:id="666" w:author="Nick Maxwell" w:date="2025-05-15T13:21:00Z" w16du:dateUtc="2025-05-15T18:21:00Z">
        <w:r w:rsidDel="009B6D1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EMS, and contact scales, which were presented in a randomized order. After completing the final questionnaire, participants were debriefed. The total experiment took approximately 30 minutes to complete.</w:t>
      </w:r>
    </w:p>
    <w:p w14:paraId="00000035"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36" w14:textId="7ACA4D00"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all analyses, significance was set at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.05. We report partial eta-squared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and Cohen’s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effect sizes for all significant analyses of variance (ANOVAs) and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w:t>
      </w:r>
      <w:r>
        <w:rPr>
          <w:rFonts w:ascii="Times New Roman" w:eastAsia="Times New Roman" w:hAnsi="Times New Roman" w:cs="Times New Roman"/>
          <w:sz w:val="24"/>
          <w:szCs w:val="24"/>
        </w:rPr>
        <w:lastRenderedPageBreak/>
        <w:t xml:space="preserve">Additionally, all non-significant main effects/interactions are supplemented via a Bayesian estimate of the strength of evidence supporting the null hypothesis (see Masson, 2011; Wagenmakers, 2007). Termed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this value provides a probability estimate of the null hypothesis being retained. Importantly, because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values are sensitive to sample size, this estimate provides increased confidence in any reported null effects. For transparency, all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code and data files used in the following analyses have been made available via OSF https://osf.io/jgkc9/.</w:t>
      </w:r>
    </w:p>
    <w:p w14:paraId="00000037"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Recognition</w:t>
      </w:r>
    </w:p>
    <w:p w14:paraId="00000038" w14:textId="7B653E05" w:rsidR="003276EC" w:rsidRDefault="00AF045D" w:rsidP="00235C8B">
      <w:pPr>
        <w:spacing w:after="0" w:line="480" w:lineRule="auto"/>
      </w:pPr>
      <w:r>
        <w:rPr>
          <w:rFonts w:ascii="Times New Roman" w:eastAsia="Times New Roman" w:hAnsi="Times New Roman" w:cs="Times New Roman"/>
          <w:sz w:val="24"/>
          <w:szCs w:val="24"/>
        </w:rPr>
        <w:tab/>
        <w:t xml:space="preserve">Table </w:t>
      </w:r>
      <w:ins w:id="667" w:author="Nick Maxwell" w:date="2025-05-15T11:30:00Z" w16du:dateUtc="2025-05-15T16:30:00Z">
        <w:r w:rsidR="00402B78">
          <w:rPr>
            <w:rFonts w:ascii="Times New Roman" w:eastAsia="Times New Roman" w:hAnsi="Times New Roman" w:cs="Times New Roman"/>
            <w:sz w:val="24"/>
            <w:szCs w:val="24"/>
          </w:rPr>
          <w:t>2</w:t>
        </w:r>
      </w:ins>
      <w:del w:id="668" w:author="Nick Maxwell" w:date="2025-05-15T11:30:00Z" w16du:dateUtc="2025-05-15T16:30:00Z">
        <w:r w:rsidDel="00402B78">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reports mean hits, false alarms, and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values for Black and Caucasian participants split by participant and target ethnicity. First, a 2 (Participant Ethnicity: Black vs. Caucasian) × 2 (Target Ethnicity: Black vs. Caucasian) mixed measures ANOVA was used to test for a CRE pattern on hit rates. Overall, no effect of Participant Ethnicity was detected,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.92), and the effect of Target Ethnicity was similarly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.90. However, a significant Participant Ethnicity × Target Ethnicity interaction confirmed the presence of the CRE on hit rates,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14.27,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Post-hoc testing revealed that for Black participants, correct recognition of Black targets exceeded hits for Caucasian Targets (.79 vs, .73;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2.89,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0.34). This pattern </w:t>
      </w:r>
      <w:r w:rsidR="0019439D">
        <w:rPr>
          <w:rFonts w:ascii="Times New Roman" w:eastAsia="Times New Roman" w:hAnsi="Times New Roman" w:cs="Times New Roman"/>
          <w:sz w:val="24"/>
          <w:szCs w:val="24"/>
        </w:rPr>
        <w:t xml:space="preserve">inverted </w:t>
      </w:r>
      <w:r>
        <w:rPr>
          <w:rFonts w:ascii="Times New Roman" w:eastAsia="Times New Roman" w:hAnsi="Times New Roman" w:cs="Times New Roman"/>
          <w:sz w:val="24"/>
          <w:szCs w:val="24"/>
        </w:rPr>
        <w:t xml:space="preserve">for Caucasian participants, such that hits for Caucasian targets were significantly greater than hits for Black targets, (.79 vs. .74;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2.42,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0.30).</w:t>
      </w:r>
    </w:p>
    <w:p w14:paraId="00000039" w14:textId="77777777" w:rsidR="003276EC" w:rsidRDefault="00AF045D" w:rsidP="00235C8B">
      <w:pPr>
        <w:spacing w:after="0" w:line="480" w:lineRule="auto"/>
      </w:pPr>
      <w:r>
        <w:rPr>
          <w:rFonts w:ascii="Times New Roman" w:eastAsia="Times New Roman" w:hAnsi="Times New Roman" w:cs="Times New Roman"/>
          <w:sz w:val="24"/>
          <w:szCs w:val="24"/>
        </w:rPr>
        <w:tab/>
        <w:t xml:space="preserve">Next, we analyzed false alarms using the same design reported above. Overall, no effect of Participant Ethnicity was detected,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1.41,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.84. However, this model yielded a significant effect of Target Ethnicity, as collapsed across participants, false </w:t>
      </w:r>
      <w:r>
        <w:rPr>
          <w:rFonts w:ascii="Times New Roman" w:eastAsia="Times New Roman" w:hAnsi="Times New Roman" w:cs="Times New Roman"/>
          <w:sz w:val="24"/>
          <w:szCs w:val="24"/>
        </w:rPr>
        <w:lastRenderedPageBreak/>
        <w:t xml:space="preserve">alarms were greater for Black versus Caucasian targets (.17 vs. .13;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13.06,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.10. Importantly, this model yields a significant interaction,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11.94,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.11. Post-hoc testing indicated that this interaction was primarily driven by Caucasian participants having greater false alarm rates for Black versus Caucasian targets (.20 vs.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(59) = 4.05,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0.44). For Black participants, false alarms did not differ as a function of Target Ethnicity (.13 vs.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.86).</w:t>
      </w:r>
    </w:p>
    <w:p w14:paraId="0000003A" w14:textId="554E6B30" w:rsidR="003276EC" w:rsidRDefault="00AF045D" w:rsidP="00235C8B">
      <w:pPr>
        <w:spacing w:after="0" w:line="480" w:lineRule="auto"/>
      </w:pPr>
      <w:r>
        <w:rPr>
          <w:rFonts w:ascii="Times New Roman" w:eastAsia="Times New Roman" w:hAnsi="Times New Roman" w:cs="Times New Roman"/>
          <w:sz w:val="24"/>
          <w:szCs w:val="24"/>
        </w:rPr>
        <w:tab/>
        <w:t>Finally, following the design of Hourihan et al. (2012), we tested for changes in discriminability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as functions of Participant Ethnicity and Target Ethnicity. We computed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values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using the </w:t>
      </w:r>
      <w:r>
        <w:rPr>
          <w:rFonts w:ascii="Times New Roman" w:eastAsia="Times New Roman" w:hAnsi="Times New Roman" w:cs="Times New Roman"/>
          <w:i/>
          <w:sz w:val="24"/>
          <w:szCs w:val="24"/>
        </w:rPr>
        <w:t>psycho</w:t>
      </w:r>
      <w:r>
        <w:rPr>
          <w:rFonts w:ascii="Times New Roman" w:eastAsia="Times New Roman" w:hAnsi="Times New Roman" w:cs="Times New Roman"/>
          <w:sz w:val="24"/>
          <w:szCs w:val="24"/>
        </w:rPr>
        <w:t xml:space="preserve"> package (Makowski, 2018), and extreme scores were corrected based on Hautus</w:t>
      </w:r>
      <w:r w:rsidR="002C06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(1995)</w:t>
      </w:r>
      <w:r w:rsidR="002C0611">
        <w:rPr>
          <w:rFonts w:ascii="Times New Roman" w:eastAsia="Times New Roman" w:hAnsi="Times New Roman" w:cs="Times New Roman"/>
          <w:sz w:val="24"/>
          <w:szCs w:val="24"/>
        </w:rPr>
        <w:t xml:space="preserve"> guidelines</w:t>
      </w:r>
      <w:r>
        <w:rPr>
          <w:rFonts w:ascii="Times New Roman" w:eastAsia="Times New Roman" w:hAnsi="Times New Roman" w:cs="Times New Roman"/>
          <w:sz w:val="24"/>
          <w:szCs w:val="24"/>
        </w:rPr>
        <w:t xml:space="preserve">. Overall,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did not differ between Black and Caucasian participants,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.1.31,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.90. However, collapsed across participants,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greater for Caucasian versus Black targets (2.02 vs. 1.86;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6.24,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.05), and, importantly, the Participant Ethnicity × Target Ethnicity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27.95,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0.23,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.19). Starting with Black participants,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greater for Black targets versus Caucasian targets (2.07 vs. 1.89;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2.06,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.04,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0.21), while for Caucasian participants, the inverse pattern was observed, such that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greater for Caucasian targets relative to Black targets (2.14 vs. 1.65;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(59) = 5.31,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0.55. Thus, the CRE pattern observed on hits readily extended to discriminability.</w:t>
      </w:r>
    </w:p>
    <w:p w14:paraId="0000003B"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JOLs</w:t>
      </w:r>
    </w:p>
    <w:p w14:paraId="0000003C" w14:textId="139D6E0B" w:rsidR="003276EC" w:rsidRDefault="00AF045D" w:rsidP="00235C8B">
      <w:pPr>
        <w:spacing w:after="0" w:line="480" w:lineRule="auto"/>
      </w:pPr>
      <w:r>
        <w:rPr>
          <w:rFonts w:ascii="Times New Roman" w:eastAsia="Times New Roman" w:hAnsi="Times New Roman" w:cs="Times New Roman"/>
          <w:sz w:val="24"/>
          <w:szCs w:val="24"/>
        </w:rPr>
        <w:tab/>
        <w:t>Next, we assessed whether the CRE patterns observed on recognition would extend to mean JOLs</w:t>
      </w:r>
      <w:ins w:id="669" w:author="Nick Maxwell" w:date="2025-05-14T15:30:00Z" w16du:dateUtc="2025-05-14T20:30:00Z">
        <w:r w:rsidR="00235C8B">
          <w:rPr>
            <w:rFonts w:ascii="Times New Roman" w:eastAsia="Times New Roman" w:hAnsi="Times New Roman" w:cs="Times New Roman"/>
            <w:sz w:val="24"/>
            <w:szCs w:val="24"/>
          </w:rPr>
          <w:t xml:space="preserve"> and </w:t>
        </w:r>
        <w:r w:rsidR="00235C8B" w:rsidRPr="00235C8B">
          <w:rPr>
            <w:rFonts w:ascii="Times New Roman" w:eastAsia="Times New Roman" w:hAnsi="Times New Roman" w:cs="Times New Roman"/>
            <w:i/>
            <w:iCs/>
            <w:sz w:val="24"/>
            <w:szCs w:val="24"/>
            <w:rPrChange w:id="670" w:author="Nick Maxwell" w:date="2025-05-14T15:30:00Z" w16du:dateUtc="2025-05-14T20:30:00Z">
              <w:rPr>
                <w:rFonts w:ascii="Times New Roman" w:eastAsia="Times New Roman" w:hAnsi="Times New Roman" w:cs="Times New Roman"/>
                <w:sz w:val="24"/>
                <w:szCs w:val="24"/>
              </w:rPr>
            </w:rPrChange>
          </w:rPr>
          <w:t>G</w:t>
        </w:r>
      </w:ins>
      <w:ins w:id="671" w:author="Nick Maxwell" w:date="2025-05-14T12:59:00Z" w16du:dateUtc="2025-05-14T17:59:00Z">
        <w:r w:rsidR="001D1A90">
          <w:rPr>
            <w:rFonts w:ascii="Times New Roman" w:eastAsia="Times New Roman" w:hAnsi="Times New Roman" w:cs="Times New Roman"/>
            <w:sz w:val="24"/>
            <w:szCs w:val="24"/>
          </w:rPr>
          <w:t xml:space="preserve"> (see Table</w:t>
        </w:r>
      </w:ins>
      <w:ins w:id="672" w:author="Nick Maxwell" w:date="2025-05-15T09:53:00Z" w16du:dateUtc="2025-05-15T14:53:00Z">
        <w:r w:rsidR="0074008B">
          <w:rPr>
            <w:rFonts w:ascii="Times New Roman" w:eastAsia="Times New Roman" w:hAnsi="Times New Roman" w:cs="Times New Roman"/>
            <w:sz w:val="24"/>
            <w:szCs w:val="24"/>
          </w:rPr>
          <w:t>s</w:t>
        </w:r>
      </w:ins>
      <w:ins w:id="673" w:author="Nick Maxwell" w:date="2025-05-14T12:59:00Z" w16du:dateUtc="2025-05-14T17:59:00Z">
        <w:r w:rsidR="001D1A90">
          <w:rPr>
            <w:rFonts w:ascii="Times New Roman" w:eastAsia="Times New Roman" w:hAnsi="Times New Roman" w:cs="Times New Roman"/>
            <w:sz w:val="24"/>
            <w:szCs w:val="24"/>
          </w:rPr>
          <w:t xml:space="preserve"> </w:t>
        </w:r>
      </w:ins>
      <w:ins w:id="674" w:author="Nick Maxwell" w:date="2025-05-15T11:31:00Z" w16du:dateUtc="2025-05-15T16:31:00Z">
        <w:r w:rsidR="00402B78">
          <w:rPr>
            <w:rFonts w:ascii="Times New Roman" w:eastAsia="Times New Roman" w:hAnsi="Times New Roman" w:cs="Times New Roman"/>
            <w:sz w:val="24"/>
            <w:szCs w:val="24"/>
          </w:rPr>
          <w:t>3</w:t>
        </w:r>
      </w:ins>
      <w:ins w:id="675" w:author="Nick Maxwell" w:date="2025-05-15T09:53:00Z" w16du:dateUtc="2025-05-15T14:53:00Z">
        <w:r w:rsidR="0074008B">
          <w:rPr>
            <w:rFonts w:ascii="Times New Roman" w:eastAsia="Times New Roman" w:hAnsi="Times New Roman" w:cs="Times New Roman"/>
            <w:sz w:val="24"/>
            <w:szCs w:val="24"/>
          </w:rPr>
          <w:t xml:space="preserve"> and </w:t>
        </w:r>
      </w:ins>
      <w:ins w:id="676" w:author="Nick Maxwell" w:date="2025-05-15T11:32:00Z" w16du:dateUtc="2025-05-15T16:32:00Z">
        <w:r w:rsidR="00402B78">
          <w:rPr>
            <w:rFonts w:ascii="Times New Roman" w:eastAsia="Times New Roman" w:hAnsi="Times New Roman" w:cs="Times New Roman"/>
            <w:sz w:val="24"/>
            <w:szCs w:val="24"/>
          </w:rPr>
          <w:t>4</w:t>
        </w:r>
      </w:ins>
      <w:ins w:id="677" w:author="Nick Maxwell" w:date="2025-05-14T12:59:00Z" w16du:dateUtc="2025-05-14T17:59:00Z">
        <w:r w:rsidR="001D1A90">
          <w:rPr>
            <w:rFonts w:ascii="Times New Roman" w:eastAsia="Times New Roman" w:hAnsi="Times New Roman" w:cs="Times New Roman"/>
            <w:sz w:val="24"/>
            <w:szCs w:val="24"/>
          </w:rPr>
          <w:t xml:space="preserve">). </w:t>
        </w:r>
      </w:ins>
      <w:del w:id="678" w:author="Nick Maxwell" w:date="2025-05-14T12:59:00Z" w16du:dateUtc="2025-05-14T17:59:00Z">
        <w:r w:rsidDel="001D1A90">
          <w:rPr>
            <w:rFonts w:ascii="Times New Roman" w:eastAsia="Times New Roman" w:hAnsi="Times New Roman" w:cs="Times New Roman"/>
            <w:sz w:val="24"/>
            <w:szCs w:val="24"/>
          </w:rPr>
          <w:delText>. Table 2 displays mean JOLs and Goodman-Kruskal gammas (</w:delText>
        </w:r>
        <w:r w:rsidDel="001D1A90">
          <w:rPr>
            <w:rFonts w:ascii="Times New Roman" w:eastAsia="Times New Roman" w:hAnsi="Times New Roman" w:cs="Times New Roman"/>
            <w:i/>
            <w:sz w:val="24"/>
            <w:szCs w:val="24"/>
          </w:rPr>
          <w:delText>G</w:delText>
        </w:r>
        <w:r w:rsidDel="001D1A90">
          <w:rPr>
            <w:rFonts w:ascii="Times New Roman" w:eastAsia="Times New Roman" w:hAnsi="Times New Roman" w:cs="Times New Roman"/>
            <w:sz w:val="24"/>
            <w:szCs w:val="24"/>
          </w:rPr>
          <w:delText xml:space="preserve">) as functions of Participant Ethnicity and Target Ethnicity. </w:delText>
        </w:r>
      </w:del>
      <w:r>
        <w:rPr>
          <w:rFonts w:ascii="Times New Roman" w:eastAsia="Times New Roman" w:hAnsi="Times New Roman" w:cs="Times New Roman"/>
          <w:sz w:val="24"/>
          <w:szCs w:val="24"/>
        </w:rPr>
        <w:t xml:space="preserve">First, mean JOLs were analyzed </w:t>
      </w:r>
      <w:ins w:id="679" w:author="Nick Maxwell" w:date="2025-05-29T14:01:00Z" w16du:dateUtc="2025-05-29T19:01:00Z">
        <w:r w:rsidR="00B33E83">
          <w:rPr>
            <w:rFonts w:ascii="Times New Roman" w:eastAsia="Times New Roman" w:hAnsi="Times New Roman" w:cs="Times New Roman"/>
            <w:sz w:val="24"/>
            <w:szCs w:val="24"/>
          </w:rPr>
          <w:t>using a</w:t>
        </w:r>
      </w:ins>
      <w:del w:id="680" w:author="Nick Maxwell" w:date="2025-05-29T14:01:00Z" w16du:dateUtc="2025-05-29T19:01:00Z">
        <w:r w:rsidDel="00B33E83">
          <w:rPr>
            <w:rFonts w:ascii="Times New Roman" w:eastAsia="Times New Roman" w:hAnsi="Times New Roman" w:cs="Times New Roman"/>
            <w:sz w:val="24"/>
            <w:szCs w:val="24"/>
          </w:rPr>
          <w:delText>via</w:delText>
        </w:r>
      </w:del>
      <w:r>
        <w:rPr>
          <w:rFonts w:ascii="Times New Roman" w:eastAsia="Times New Roman" w:hAnsi="Times New Roman" w:cs="Times New Roman"/>
          <w:sz w:val="24"/>
          <w:szCs w:val="24"/>
        </w:rPr>
        <w:t xml:space="preserve"> 2 (Participant Ethnicity: Black vs. Caucasian) × 2 (Target Ethnicity: Black vs. Caucasian) mixed measures </w:t>
      </w:r>
      <w:r>
        <w:rPr>
          <w:rFonts w:ascii="Times New Roman" w:eastAsia="Times New Roman" w:hAnsi="Times New Roman" w:cs="Times New Roman"/>
          <w:sz w:val="24"/>
          <w:szCs w:val="24"/>
        </w:rPr>
        <w:lastRenderedPageBreak/>
        <w:t xml:space="preserve">ANOVA. Mean JOLs for all targets did not differ between Black and Caucasian participants;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744.11,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.75,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.91.</w:t>
      </w:r>
      <w:r>
        <w:t xml:space="preserve"> </w:t>
      </w:r>
      <w:r>
        <w:rPr>
          <w:rFonts w:ascii="Times New Roman" w:eastAsia="Times New Roman" w:hAnsi="Times New Roman" w:cs="Times New Roman"/>
          <w:sz w:val="24"/>
          <w:szCs w:val="24"/>
        </w:rPr>
        <w:t xml:space="preserve">However, a significant effect of Target Ethnicity indicated that participants produced higher JOLs for Black versus Caucasian targets (52.80 vs. 48.38;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17.15,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69.02,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and, additionally, the Participant Ethnicity × Target Ethnicity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117) = 16.86,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69.02,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Follow-up testing revealed that this interaction was driven by Black participants assigning higher JOLs to Black targets versus Caucasian targets (54.67 vs. 45.36;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(58) = 5.34,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1.69,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0.40). For Caucasian participants, JOLs did not differ between Caucasian and Black targets (51.19 vs. 51.19;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(59)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1.40,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.98,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 .92). Thus, although the CRE pattern observed on recognition extended to JOLs, this effect was moderated by participant ethnicity.</w:t>
      </w:r>
    </w:p>
    <w:p w14:paraId="0000003D" w14:textId="67A14163"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Turning to </w:t>
      </w:r>
      <w:ins w:id="681" w:author="Nick Maxwell" w:date="2025-05-14T15:30:00Z" w16du:dateUtc="2025-05-14T20:30:00Z">
        <w:r w:rsidR="00235C8B">
          <w:rPr>
            <w:rFonts w:ascii="Times New Roman" w:eastAsia="Times New Roman" w:hAnsi="Times New Roman" w:cs="Times New Roman"/>
            <w:sz w:val="24"/>
            <w:szCs w:val="24"/>
          </w:rPr>
          <w:t xml:space="preserve">relative </w:t>
        </w:r>
      </w:ins>
      <w:r>
        <w:rPr>
          <w:rFonts w:ascii="Times New Roman" w:eastAsia="Times New Roman" w:hAnsi="Times New Roman" w:cs="Times New Roman"/>
          <w:sz w:val="24"/>
          <w:szCs w:val="24"/>
        </w:rPr>
        <w:t>JOL</w:t>
      </w:r>
      <w:ins w:id="682" w:author="Nick Maxwell" w:date="2025-05-14T15:30:00Z" w16du:dateUtc="2025-05-14T20:30:00Z">
        <w:r w:rsidR="00235C8B">
          <w:rPr>
            <w:rFonts w:ascii="Times New Roman" w:eastAsia="Times New Roman" w:hAnsi="Times New Roman" w:cs="Times New Roman"/>
            <w:sz w:val="24"/>
            <w:szCs w:val="24"/>
          </w:rPr>
          <w:t xml:space="preserve"> accuracy</w:t>
        </w:r>
      </w:ins>
      <w:del w:id="683" w:author="Nick Maxwell" w:date="2025-05-14T15:30:00Z" w16du:dateUtc="2025-05-14T20:30:00Z">
        <w:r w:rsidDel="00235C8B">
          <w:rPr>
            <w:rFonts w:ascii="Times New Roman" w:eastAsia="Times New Roman" w:hAnsi="Times New Roman" w:cs="Times New Roman"/>
            <w:sz w:val="24"/>
            <w:szCs w:val="24"/>
          </w:rPr>
          <w:delText xml:space="preserve"> resolution</w:delText>
        </w:r>
      </w:del>
      <w:r>
        <w:rPr>
          <w:rFonts w:ascii="Times New Roman" w:eastAsia="Times New Roman" w:hAnsi="Times New Roman" w:cs="Times New Roman"/>
          <w:sz w:val="24"/>
          <w:szCs w:val="24"/>
        </w:rPr>
        <w:t xml:space="preserve">, we next computed each participant’s mean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between JOLs and recognition separately for Black and Caucasian targets, which were then analyzed using the same design reported above. Overall, mean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did not differ as functions of Participant Ethnicity or Target Ethnicity and the interaction was non-significant, </w:t>
      </w:r>
      <w:r w:rsidRPr="00797C98">
        <w:rPr>
          <w:rFonts w:ascii="Times New Roman" w:eastAsia="Times New Roman" w:hAnsi="Times New Roman" w:cs="Times New Roman"/>
          <w:i/>
          <w:iCs/>
          <w:sz w:val="24"/>
          <w:szCs w:val="24"/>
        </w:rPr>
        <w:t>F</w:t>
      </w:r>
      <w:r w:rsidRPr="00797C98">
        <w:rPr>
          <w:rFonts w:ascii="Times New Roman" w:eastAsia="Times New Roman" w:hAnsi="Times New Roman" w:cs="Times New Roman"/>
          <w:sz w:val="24"/>
          <w:szCs w:val="24"/>
        </w:rPr>
        <w:t xml:space="preserve">s ≤ 1.25, </w:t>
      </w:r>
      <w:r w:rsidRPr="00797C98">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rPr>
        <w:t xml:space="preserve">s ≥ .27, </w:t>
      </w:r>
      <w:r w:rsidRPr="00797C98">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vertAlign w:val="subscript"/>
        </w:rPr>
        <w:t>BIC</w:t>
      </w:r>
      <w:r w:rsidRPr="00797C98">
        <w:rPr>
          <w:rFonts w:ascii="Times New Roman" w:eastAsia="Times New Roman" w:hAnsi="Times New Roman" w:cs="Times New Roman"/>
          <w:sz w:val="24"/>
          <w:szCs w:val="24"/>
        </w:rPr>
        <w:t>s ≥ .85. Thus, while the CRE was partially reflected in participants JOLs, this pattern did not extend to JOL accuracy.</w:t>
      </w:r>
    </w:p>
    <w:p w14:paraId="0000003E"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Racial Attitude Measures</w:t>
      </w:r>
    </w:p>
    <w:p w14:paraId="0000003F" w14:textId="7E6C8250" w:rsidR="003276EC" w:rsidRDefault="00AF045D" w:rsidP="00235C8B">
      <w:pPr>
        <w:spacing w:after="0" w:line="480" w:lineRule="auto"/>
      </w:pPr>
      <w:r>
        <w:rPr>
          <w:rFonts w:ascii="Times New Roman" w:eastAsia="Times New Roman" w:hAnsi="Times New Roman" w:cs="Times New Roman"/>
          <w:sz w:val="24"/>
          <w:szCs w:val="24"/>
        </w:rPr>
        <w:tab/>
        <w:t xml:space="preserve">Finally, we </w:t>
      </w:r>
      <w:del w:id="684" w:author="Nick Maxwell" w:date="2025-05-15T13:35:00Z" w16du:dateUtc="2025-05-15T18:35:00Z">
        <w:r w:rsidDel="00017902">
          <w:rPr>
            <w:rFonts w:ascii="Times New Roman" w:eastAsia="Times New Roman" w:hAnsi="Times New Roman" w:cs="Times New Roman"/>
            <w:sz w:val="24"/>
            <w:szCs w:val="24"/>
          </w:rPr>
          <w:delText>assessed differences</w:delText>
        </w:r>
      </w:del>
      <w:ins w:id="685" w:author="Nick Maxwell" w:date="2025-05-15T13:35:00Z" w16du:dateUtc="2025-05-15T18:35:00Z">
        <w:r w:rsidR="00017902">
          <w:rPr>
            <w:rFonts w:ascii="Times New Roman" w:eastAsia="Times New Roman" w:hAnsi="Times New Roman" w:cs="Times New Roman"/>
            <w:sz w:val="24"/>
            <w:szCs w:val="24"/>
          </w:rPr>
          <w:t>tested for differences</w:t>
        </w:r>
      </w:ins>
      <w:r>
        <w:rPr>
          <w:rFonts w:ascii="Times New Roman" w:eastAsia="Times New Roman" w:hAnsi="Times New Roman" w:cs="Times New Roman"/>
          <w:sz w:val="24"/>
          <w:szCs w:val="24"/>
        </w:rPr>
        <w:t xml:space="preserve"> in racial attitudes between Black and Caucasian participants and tested for correlations between each measure and JOLs for cross-race targets. Table </w:t>
      </w:r>
      <w:ins w:id="686" w:author="Nick Maxwell" w:date="2025-05-15T11:31:00Z" w16du:dateUtc="2025-05-15T16:31:00Z">
        <w:r w:rsidR="00402B78">
          <w:rPr>
            <w:rFonts w:ascii="Times New Roman" w:eastAsia="Times New Roman" w:hAnsi="Times New Roman" w:cs="Times New Roman"/>
            <w:sz w:val="24"/>
            <w:szCs w:val="24"/>
          </w:rPr>
          <w:t>5</w:t>
        </w:r>
      </w:ins>
      <w:del w:id="687" w:author="Nick Maxwell" w:date="2025-05-15T11:31:00Z" w16du:dateUtc="2025-05-15T16:31:00Z">
        <w:r w:rsidDel="00402B78">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displays descriptive statistics for the </w:t>
      </w:r>
      <w:del w:id="688" w:author="Nick Maxwell" w:date="2025-05-15T13:34:00Z" w16du:dateUtc="2025-05-15T18:34:00Z">
        <w:r w:rsidDel="00B5625B">
          <w:rPr>
            <w:rFonts w:ascii="Times New Roman" w:eastAsia="Times New Roman" w:hAnsi="Times New Roman" w:cs="Times New Roman"/>
            <w:sz w:val="24"/>
            <w:szCs w:val="24"/>
          </w:rPr>
          <w:delText>ATB/ATW</w:delText>
        </w:r>
      </w:del>
      <w:ins w:id="689" w:author="Nick Maxwell" w:date="2025-05-15T13:34:00Z" w16du:dateUtc="2025-05-15T18:34:00Z">
        <w:r w:rsidR="00B5625B">
          <w:rPr>
            <w:rFonts w:ascii="Times New Roman" w:eastAsia="Times New Roman" w:hAnsi="Times New Roman" w:cs="Times New Roman"/>
            <w:sz w:val="24"/>
            <w:szCs w:val="24"/>
          </w:rPr>
          <w:t>MRS-B/MRS-W</w:t>
        </w:r>
      </w:ins>
      <w:r>
        <w:rPr>
          <w:rFonts w:ascii="Times New Roman" w:eastAsia="Times New Roman" w:hAnsi="Times New Roman" w:cs="Times New Roman"/>
          <w:sz w:val="24"/>
          <w:szCs w:val="24"/>
        </w:rPr>
        <w:t xml:space="preserve">, IMS/EMS, and self-reported hours of inter-racial contact, and all correlations are provided in Table </w:t>
      </w:r>
      <w:ins w:id="690" w:author="Nick Maxwell" w:date="2025-05-16T10:18:00Z" w16du:dateUtc="2025-05-16T15:18:00Z">
        <w:r w:rsidR="00FA4D8B">
          <w:rPr>
            <w:rFonts w:ascii="Times New Roman" w:eastAsia="Times New Roman" w:hAnsi="Times New Roman" w:cs="Times New Roman"/>
            <w:sz w:val="24"/>
            <w:szCs w:val="24"/>
          </w:rPr>
          <w:t>6</w:t>
        </w:r>
      </w:ins>
      <w:del w:id="691" w:author="Nick Maxwell" w:date="2025-05-16T10:18:00Z" w16du:dateUtc="2025-05-16T15:18:00Z">
        <w:r w:rsidDel="00FA4D8B">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Overall, Black participants reported higher negative racial attitudes </w:t>
      </w:r>
      <w:ins w:id="692" w:author="Nick Maxwell" w:date="2025-05-15T13:34:00Z" w16du:dateUtc="2025-05-15T18:34:00Z">
        <w:r w:rsidR="00157CF8">
          <w:rPr>
            <w:rFonts w:ascii="Times New Roman" w:eastAsia="Times New Roman" w:hAnsi="Times New Roman" w:cs="Times New Roman"/>
            <w:sz w:val="24"/>
            <w:szCs w:val="24"/>
          </w:rPr>
          <w:t xml:space="preserve">based on their MRS scores </w:t>
        </w:r>
      </w:ins>
      <w:r>
        <w:rPr>
          <w:rFonts w:ascii="Times New Roman" w:eastAsia="Times New Roman" w:hAnsi="Times New Roman" w:cs="Times New Roman"/>
          <w:sz w:val="24"/>
          <w:szCs w:val="24"/>
        </w:rPr>
        <w:t xml:space="preserve">compared to </w:t>
      </w:r>
      <w:r>
        <w:rPr>
          <w:rFonts w:ascii="Times New Roman" w:eastAsia="Times New Roman" w:hAnsi="Times New Roman" w:cs="Times New Roman"/>
          <w:sz w:val="24"/>
          <w:szCs w:val="24"/>
        </w:rPr>
        <w:lastRenderedPageBreak/>
        <w:t xml:space="preserve">Caucasian participants (3.55 vs. 1.96;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(116) = 18.02,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3.32). Additionally, Caucasian participants provided higher IMS (4.34 vs. 4.04) and EMS scores (2.80 vs. 2.34; </w:t>
      </w:r>
      <w:r w:rsidRPr="00797C98">
        <w:rPr>
          <w:rFonts w:ascii="Times New Roman" w:eastAsia="Times New Roman" w:hAnsi="Times New Roman" w:cs="Times New Roman"/>
          <w:i/>
          <w:iCs/>
          <w:sz w:val="24"/>
          <w:szCs w:val="24"/>
        </w:rPr>
        <w:t>t</w:t>
      </w:r>
      <w:r w:rsidRPr="00797C98">
        <w:rPr>
          <w:rFonts w:ascii="Times New Roman" w:eastAsia="Times New Roman" w:hAnsi="Times New Roman" w:cs="Times New Roman"/>
          <w:sz w:val="24"/>
          <w:szCs w:val="24"/>
        </w:rPr>
        <w:t xml:space="preserve">s ≥ 2.04, </w:t>
      </w:r>
      <w:r w:rsidRPr="00797C98">
        <w:rPr>
          <w:rFonts w:ascii="Times New Roman" w:eastAsia="Times New Roman" w:hAnsi="Times New Roman" w:cs="Times New Roman"/>
          <w:i/>
          <w:iCs/>
          <w:sz w:val="24"/>
          <w:szCs w:val="24"/>
        </w:rPr>
        <w:t>d</w:t>
      </w:r>
      <w:r w:rsidRPr="00797C98">
        <w:rPr>
          <w:rFonts w:ascii="Times New Roman" w:eastAsia="Times New Roman" w:hAnsi="Times New Roman" w:cs="Times New Roman"/>
          <w:sz w:val="24"/>
          <w:szCs w:val="24"/>
        </w:rPr>
        <w:t>s ≥ 0.38), suggesting that compared to Black participants, Caucasian participants were more likely to be motivated to appear non-prejudiced. Hours of inter-racial contact, however, did not differ between groups (29.82 vs. 29.22;</w:t>
      </w:r>
      <w:r>
        <w:rPr>
          <w:rFonts w:ascii="Gungsuh" w:eastAsia="Gungsuh" w:hAnsi="Gungsuh" w:cs="Gungsuh"/>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(64)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10.20,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.95, </w:t>
      </w:r>
      <w:r>
        <w:rPr>
          <w:rFonts w:ascii="Times New Roman" w:eastAsia="Times New Roman" w:hAnsi="Times New Roman" w:cs="Times New Roman"/>
          <w:i/>
          <w:sz w:val="24"/>
          <w:szCs w:val="24"/>
        </w:rPr>
        <w:t>p</w:t>
      </w:r>
      <w:r>
        <w:rPr>
          <w:rFonts w:ascii="Times New Roman" w:eastAsia="Times New Roman" w:hAnsi="Times New Roman" w:cs="Times New Roman"/>
          <w:smallCaps/>
          <w:sz w:val="24"/>
          <w:szCs w:val="24"/>
          <w:vertAlign w:val="subscript"/>
        </w:rPr>
        <w:t>BIC</w:t>
      </w:r>
      <w:r>
        <w:rPr>
          <w:rFonts w:ascii="Times New Roman" w:eastAsia="Times New Roman" w:hAnsi="Times New Roman" w:cs="Times New Roman"/>
          <w:sz w:val="24"/>
          <w:szCs w:val="24"/>
        </w:rPr>
        <w:t xml:space="preserve"> = .89). Finally, no significant correlations were detected between JOLs and racial attitude measures (</w:t>
      </w:r>
      <w:r w:rsidRPr="00797C98">
        <w:rPr>
          <w:rFonts w:ascii="Times New Roman" w:eastAsia="Times New Roman" w:hAnsi="Times New Roman" w:cs="Times New Roman"/>
          <w:i/>
          <w:iCs/>
          <w:sz w:val="24"/>
          <w:szCs w:val="24"/>
        </w:rPr>
        <w:t>r</w:t>
      </w:r>
      <w:r w:rsidRPr="00797C98">
        <w:rPr>
          <w:rFonts w:ascii="Times New Roman" w:eastAsia="Times New Roman" w:hAnsi="Times New Roman" w:cs="Times New Roman"/>
          <w:sz w:val="24"/>
          <w:szCs w:val="24"/>
        </w:rPr>
        <w:t xml:space="preserve">s ≤ .23, </w:t>
      </w:r>
      <w:r w:rsidRPr="00797C98">
        <w:rPr>
          <w:rFonts w:ascii="Times New Roman" w:eastAsia="Times New Roman" w:hAnsi="Times New Roman" w:cs="Times New Roman"/>
          <w:i/>
          <w:iCs/>
          <w:sz w:val="24"/>
          <w:szCs w:val="24"/>
        </w:rPr>
        <w:t>p</w:t>
      </w:r>
      <w:r w:rsidRPr="00797C98">
        <w:rPr>
          <w:rFonts w:ascii="Times New Roman" w:eastAsia="Times New Roman" w:hAnsi="Times New Roman" w:cs="Times New Roman"/>
          <w:sz w:val="24"/>
          <w:szCs w:val="24"/>
        </w:rPr>
        <w:t>s ≥ .08).</w:t>
      </w:r>
    </w:p>
    <w:p w14:paraId="00000040"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0000041" w14:textId="361D7969"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1 sought to replicate the CRE using a sample of Black and Caucasian participants and assess whether JOLs are sensitive to this memory bias. Overall, we replicated the standard </w:t>
      </w:r>
      <w:r w:rsidR="00436514">
        <w:rPr>
          <w:rFonts w:ascii="Times New Roman" w:eastAsia="Times New Roman" w:hAnsi="Times New Roman" w:cs="Times New Roman"/>
          <w:sz w:val="24"/>
          <w:szCs w:val="24"/>
        </w:rPr>
        <w:t>CRE</w:t>
      </w:r>
      <w:r>
        <w:rPr>
          <w:rFonts w:ascii="Times New Roman" w:eastAsia="Times New Roman" w:hAnsi="Times New Roman" w:cs="Times New Roman"/>
          <w:sz w:val="24"/>
          <w:szCs w:val="24"/>
        </w:rPr>
        <w:t xml:space="preserve"> memory pattern, as for both Black and Caucasian participants, hits were greater for same versus cross-race targets. Signal detection analyses revealed that this memory pattern similarly extended to discriminability. Thus, participants’ memory was more accurate for same-race targets compared to other-race targets. Interestingly, </w:t>
      </w:r>
      <w:ins w:id="693" w:author="Nick Maxwell" w:date="2025-05-15T12:03:00Z" w16du:dateUtc="2025-05-15T17:03:00Z">
        <w:r w:rsidR="00033444">
          <w:rPr>
            <w:rFonts w:ascii="Times New Roman" w:eastAsia="Times New Roman" w:hAnsi="Times New Roman" w:cs="Times New Roman"/>
            <w:sz w:val="24"/>
            <w:szCs w:val="24"/>
          </w:rPr>
          <w:t xml:space="preserve">JOL </w:t>
        </w:r>
      </w:ins>
      <w:del w:id="694" w:author="Nick Maxwell" w:date="2025-05-15T12:02:00Z" w16du:dateUtc="2025-05-15T17:02:00Z">
        <w:r w:rsidDel="00033444">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CRE pattern</w:t>
      </w:r>
      <w:ins w:id="695" w:author="Nick Maxwell" w:date="2025-05-15T12:02:00Z" w16du:dateUtc="2025-05-15T17:02:00Z">
        <w:r w:rsidR="00033444">
          <w:rPr>
            <w:rFonts w:ascii="Times New Roman" w:eastAsia="Times New Roman" w:hAnsi="Times New Roman" w:cs="Times New Roman"/>
            <w:sz w:val="24"/>
            <w:szCs w:val="24"/>
          </w:rPr>
          <w:t>s</w:t>
        </w:r>
      </w:ins>
      <w:del w:id="696" w:author="Nick Maxwell" w:date="2025-05-15T12:03:00Z" w16du:dateUtc="2025-05-15T17:03:00Z">
        <w:r w:rsidDel="00033444">
          <w:rPr>
            <w:rFonts w:ascii="Times New Roman" w:eastAsia="Times New Roman" w:hAnsi="Times New Roman" w:cs="Times New Roman"/>
            <w:sz w:val="24"/>
            <w:szCs w:val="24"/>
          </w:rPr>
          <w:delText xml:space="preserve"> </w:delText>
        </w:r>
      </w:del>
      <w:del w:id="697" w:author="Nick Maxwell" w:date="2025-05-15T12:02:00Z" w16du:dateUtc="2025-05-15T17:02:00Z">
        <w:r w:rsidDel="00033444">
          <w:rPr>
            <w:rFonts w:ascii="Times New Roman" w:eastAsia="Times New Roman" w:hAnsi="Times New Roman" w:cs="Times New Roman"/>
            <w:sz w:val="24"/>
            <w:szCs w:val="24"/>
          </w:rPr>
          <w:delText>only partially extended to JOLs</w:delText>
        </w:r>
      </w:del>
      <w:ins w:id="698" w:author="Nick Maxwell" w:date="2025-05-15T12:02:00Z" w16du:dateUtc="2025-05-15T17:02:00Z">
        <w:r w:rsidR="00033444">
          <w:rPr>
            <w:rFonts w:ascii="Times New Roman" w:eastAsia="Times New Roman" w:hAnsi="Times New Roman" w:cs="Times New Roman"/>
            <w:sz w:val="24"/>
            <w:szCs w:val="24"/>
          </w:rPr>
          <w:t xml:space="preserve"> were moderated by participant ethnicity</w:t>
        </w:r>
      </w:ins>
      <w:r>
        <w:rPr>
          <w:rFonts w:ascii="Times New Roman" w:eastAsia="Times New Roman" w:hAnsi="Times New Roman" w:cs="Times New Roman"/>
          <w:sz w:val="24"/>
          <w:szCs w:val="24"/>
        </w:rPr>
        <w:t xml:space="preserve">. For Black participants, </w:t>
      </w:r>
      <w:del w:id="699" w:author="Nick Maxwell" w:date="2025-05-15T12:03:00Z" w16du:dateUtc="2025-05-15T17:03:00Z">
        <w:r w:rsidDel="00033444">
          <w:rPr>
            <w:rFonts w:ascii="Times New Roman" w:eastAsia="Times New Roman" w:hAnsi="Times New Roman" w:cs="Times New Roman"/>
            <w:sz w:val="24"/>
            <w:szCs w:val="24"/>
          </w:rPr>
          <w:delText>mean JOLs reflected the CRE pattern</w:delText>
        </w:r>
      </w:del>
      <w:ins w:id="700" w:author="Nick Maxwell" w:date="2025-05-15T12:03:00Z" w16du:dateUtc="2025-05-15T17:03:00Z">
        <w:r w:rsidR="00033444">
          <w:rPr>
            <w:rFonts w:ascii="Times New Roman" w:eastAsia="Times New Roman" w:hAnsi="Times New Roman" w:cs="Times New Roman"/>
            <w:sz w:val="24"/>
            <w:szCs w:val="24"/>
          </w:rPr>
          <w:t>the C</w:t>
        </w:r>
      </w:ins>
      <w:ins w:id="701" w:author="Nick Maxwell" w:date="2025-05-15T12:04:00Z" w16du:dateUtc="2025-05-15T17:04:00Z">
        <w:r w:rsidR="00033444">
          <w:rPr>
            <w:rFonts w:ascii="Times New Roman" w:eastAsia="Times New Roman" w:hAnsi="Times New Roman" w:cs="Times New Roman"/>
            <w:sz w:val="24"/>
            <w:szCs w:val="24"/>
          </w:rPr>
          <w:t>RE readily extended to JOLs</w:t>
        </w:r>
      </w:ins>
      <w:r>
        <w:rPr>
          <w:rFonts w:ascii="Times New Roman" w:eastAsia="Times New Roman" w:hAnsi="Times New Roman" w:cs="Times New Roman"/>
          <w:sz w:val="24"/>
          <w:szCs w:val="24"/>
        </w:rPr>
        <w:t xml:space="preserve">, </w:t>
      </w:r>
      <w:del w:id="702" w:author="Nick Maxwell" w:date="2025-05-15T12:04:00Z" w16du:dateUtc="2025-05-15T17:04:00Z">
        <w:r w:rsidDel="00033444">
          <w:rPr>
            <w:rFonts w:ascii="Times New Roman" w:eastAsia="Times New Roman" w:hAnsi="Times New Roman" w:cs="Times New Roman"/>
            <w:sz w:val="24"/>
            <w:szCs w:val="24"/>
          </w:rPr>
          <w:delText>such that Black participants provided higher JOLs for same-race faces.</w:delText>
        </w:r>
      </w:del>
      <w:ins w:id="703" w:author="Nick Maxwell" w:date="2025-05-15T12:04:00Z" w16du:dateUtc="2025-05-15T17:04:00Z">
        <w:r w:rsidR="00033444">
          <w:rPr>
            <w:rFonts w:ascii="Times New Roman" w:eastAsia="Times New Roman" w:hAnsi="Times New Roman" w:cs="Times New Roman"/>
            <w:sz w:val="24"/>
            <w:szCs w:val="24"/>
          </w:rPr>
          <w:t>as their JOLs for Black targets exceeded JOLs for Caucasian targets.</w:t>
        </w:r>
      </w:ins>
      <w:r>
        <w:rPr>
          <w:rFonts w:ascii="Times New Roman" w:eastAsia="Times New Roman" w:hAnsi="Times New Roman" w:cs="Times New Roman"/>
          <w:sz w:val="24"/>
          <w:szCs w:val="24"/>
        </w:rPr>
        <w:t xml:space="preserve"> However, for Caucasian participants, JOLs did not differ as a function of target race. </w:t>
      </w:r>
      <w:del w:id="704" w:author="Nick Maxwell" w:date="2025-05-15T12:04:00Z" w16du:dateUtc="2025-05-15T17:04:00Z">
        <w:r w:rsidDel="00033444">
          <w:rPr>
            <w:rFonts w:ascii="Times New Roman" w:eastAsia="Times New Roman" w:hAnsi="Times New Roman" w:cs="Times New Roman"/>
            <w:sz w:val="24"/>
            <w:szCs w:val="24"/>
          </w:rPr>
          <w:delText xml:space="preserve">A series of </w:delText>
        </w:r>
        <w:r w:rsidR="00436514" w:rsidDel="00033444">
          <w:rPr>
            <w:rFonts w:ascii="Times New Roman" w:eastAsia="Times New Roman" w:hAnsi="Times New Roman" w:cs="Times New Roman"/>
            <w:sz w:val="24"/>
            <w:szCs w:val="24"/>
          </w:rPr>
          <w:delText>scales assessing</w:delText>
        </w:r>
      </w:del>
      <w:ins w:id="705" w:author="Nick Maxwell" w:date="2025-05-15T12:04:00Z" w16du:dateUtc="2025-05-15T17:04:00Z">
        <w:r w:rsidR="00033444">
          <w:rPr>
            <w:rFonts w:ascii="Times New Roman" w:eastAsia="Times New Roman" w:hAnsi="Times New Roman" w:cs="Times New Roman"/>
            <w:sz w:val="24"/>
            <w:szCs w:val="24"/>
          </w:rPr>
          <w:t>Findings from our</w:t>
        </w:r>
      </w:ins>
      <w:r w:rsidR="00436514">
        <w:rPr>
          <w:rFonts w:ascii="Times New Roman" w:eastAsia="Times New Roman" w:hAnsi="Times New Roman" w:cs="Times New Roman"/>
          <w:sz w:val="24"/>
          <w:szCs w:val="24"/>
        </w:rPr>
        <w:t xml:space="preserve"> racial attitude</w:t>
      </w:r>
      <w:ins w:id="706" w:author="Nick Maxwell" w:date="2025-05-15T12:04:00Z" w16du:dateUtc="2025-05-15T17:04:00Z">
        <w:r w:rsidR="00033444">
          <w:rPr>
            <w:rFonts w:ascii="Times New Roman" w:eastAsia="Times New Roman" w:hAnsi="Times New Roman" w:cs="Times New Roman"/>
            <w:sz w:val="24"/>
            <w:szCs w:val="24"/>
          </w:rPr>
          <w:t xml:space="preserve"> measures </w:t>
        </w:r>
      </w:ins>
      <w:del w:id="707" w:author="Nick Maxwell" w:date="2025-05-15T12:04:00Z" w16du:dateUtc="2025-05-15T17:04:00Z">
        <w:r w:rsidR="00436514" w:rsidDel="00033444">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suggest</w:t>
      </w:r>
      <w:del w:id="708" w:author="Nick Maxwell" w:date="2025-05-15T12:04:00Z" w16du:dateUtc="2025-05-15T17:04:00Z">
        <w:r w:rsidDel="00033444">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that this pattern may be partially attributed to differences in racial bias</w:t>
      </w:r>
      <w:r w:rsidR="00436514">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and motivations to appear less prejudiced, a point we expand upon in the General Discussion. Finally, </w:t>
      </w:r>
      <w:ins w:id="709" w:author="Nick Maxwell" w:date="2025-05-15T12:01:00Z" w16du:dateUtc="2025-05-15T17:01:00Z">
        <w:r w:rsidR="00033444">
          <w:rPr>
            <w:rFonts w:ascii="Times New Roman" w:eastAsia="Times New Roman" w:hAnsi="Times New Roman" w:cs="Times New Roman"/>
            <w:sz w:val="24"/>
            <w:szCs w:val="24"/>
          </w:rPr>
          <w:t xml:space="preserve">consistent with previous findings (e.g., Palma et al., 2024), </w:t>
        </w:r>
      </w:ins>
      <w:r>
        <w:rPr>
          <w:rFonts w:ascii="Times New Roman" w:eastAsia="Times New Roman" w:hAnsi="Times New Roman" w:cs="Times New Roman"/>
          <w:sz w:val="24"/>
          <w:szCs w:val="24"/>
        </w:rPr>
        <w:t xml:space="preserve">the CRE pattern did not extend to </w:t>
      </w:r>
      <w:ins w:id="710" w:author="Nick Maxwell" w:date="2025-05-15T12:01:00Z" w16du:dateUtc="2025-05-15T17:01:00Z">
        <w:r w:rsidR="00033444">
          <w:rPr>
            <w:rFonts w:ascii="Times New Roman" w:eastAsia="Times New Roman" w:hAnsi="Times New Roman" w:cs="Times New Roman"/>
            <w:sz w:val="24"/>
            <w:szCs w:val="24"/>
          </w:rPr>
          <w:t xml:space="preserve">relative </w:t>
        </w:r>
      </w:ins>
      <w:r>
        <w:rPr>
          <w:rFonts w:ascii="Times New Roman" w:eastAsia="Times New Roman" w:hAnsi="Times New Roman" w:cs="Times New Roman"/>
          <w:sz w:val="24"/>
          <w:szCs w:val="24"/>
        </w:rPr>
        <w:t>JOL accuracy.</w:t>
      </w:r>
    </w:p>
    <w:p w14:paraId="00000042" w14:textId="21701368"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Because the CRE pattern </w:t>
      </w:r>
      <w:ins w:id="711" w:author="Nick Maxwell" w:date="2025-05-15T13:37:00Z" w16du:dateUtc="2025-05-15T18:37:00Z">
        <w:r w:rsidR="004C5289">
          <w:rPr>
            <w:rFonts w:ascii="Times New Roman" w:eastAsia="Times New Roman" w:hAnsi="Times New Roman" w:cs="Times New Roman"/>
            <w:sz w:val="24"/>
            <w:szCs w:val="24"/>
          </w:rPr>
          <w:t xml:space="preserve">on JOLs </w:t>
        </w:r>
      </w:ins>
      <w:del w:id="712" w:author="Nick Maxwell" w:date="2025-05-15T12:05:00Z" w16du:dateUtc="2025-05-15T17:05:00Z">
        <w:r w:rsidDel="00033444">
          <w:rPr>
            <w:rFonts w:ascii="Times New Roman" w:eastAsia="Times New Roman" w:hAnsi="Times New Roman" w:cs="Times New Roman"/>
            <w:sz w:val="24"/>
            <w:szCs w:val="24"/>
          </w:rPr>
          <w:delText>only partially extended to JOLs</w:delText>
        </w:r>
      </w:del>
      <w:ins w:id="713" w:author="Nick Maxwell" w:date="2025-05-15T12:05:00Z" w16du:dateUtc="2025-05-15T17:05:00Z">
        <w:r w:rsidR="00033444">
          <w:rPr>
            <w:rFonts w:ascii="Times New Roman" w:eastAsia="Times New Roman" w:hAnsi="Times New Roman" w:cs="Times New Roman"/>
            <w:sz w:val="24"/>
            <w:szCs w:val="24"/>
          </w:rPr>
          <w:t>was moderated by participant ethnicity</w:t>
        </w:r>
      </w:ins>
      <w:r>
        <w:rPr>
          <w:rFonts w:ascii="Times New Roman" w:eastAsia="Times New Roman" w:hAnsi="Times New Roman" w:cs="Times New Roman"/>
          <w:sz w:val="24"/>
          <w:szCs w:val="24"/>
        </w:rPr>
        <w:t xml:space="preserve"> in Experiment 1, Experiment 2 aimed to replicate th</w:t>
      </w:r>
      <w:ins w:id="714" w:author="Nick Maxwell" w:date="2025-05-15T12:05:00Z" w16du:dateUtc="2025-05-15T17:05:00Z">
        <w:r w:rsidR="00033444">
          <w:rPr>
            <w:rFonts w:ascii="Times New Roman" w:eastAsia="Times New Roman" w:hAnsi="Times New Roman" w:cs="Times New Roman"/>
            <w:sz w:val="24"/>
            <w:szCs w:val="24"/>
          </w:rPr>
          <w:t>is</w:t>
        </w:r>
      </w:ins>
      <w:del w:id="715" w:author="Nick Maxwell" w:date="2025-05-15T12:05:00Z" w16du:dateUtc="2025-05-15T17:05:00Z">
        <w:r w:rsidDel="00033444">
          <w:rPr>
            <w:rFonts w:ascii="Times New Roman" w:eastAsia="Times New Roman" w:hAnsi="Times New Roman" w:cs="Times New Roman"/>
            <w:sz w:val="24"/>
            <w:szCs w:val="24"/>
          </w:rPr>
          <w:delText>ese pa</w:delText>
        </w:r>
      </w:del>
      <w:ins w:id="716" w:author="Nick Maxwell" w:date="2025-05-15T12:05:00Z" w16du:dateUtc="2025-05-15T17:05:00Z">
        <w:r w:rsidR="00033444">
          <w:rPr>
            <w:rFonts w:ascii="Times New Roman" w:eastAsia="Times New Roman" w:hAnsi="Times New Roman" w:cs="Times New Roman"/>
            <w:sz w:val="24"/>
            <w:szCs w:val="24"/>
          </w:rPr>
          <w:t xml:space="preserve"> pa</w:t>
        </w:r>
      </w:ins>
      <w:r>
        <w:rPr>
          <w:rFonts w:ascii="Times New Roman" w:eastAsia="Times New Roman" w:hAnsi="Times New Roman" w:cs="Times New Roman"/>
          <w:sz w:val="24"/>
          <w:szCs w:val="24"/>
        </w:rPr>
        <w:t>ttern</w:t>
      </w:r>
      <w:del w:id="717" w:author="Nick Maxwell" w:date="2025-05-15T12:05:00Z" w16du:dateUtc="2025-05-15T17:05:00Z">
        <w:r w:rsidDel="00033444">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using a new sample. Additionally, because racial </w:t>
      </w:r>
      <w:r>
        <w:rPr>
          <w:rFonts w:ascii="Times New Roman" w:eastAsia="Times New Roman" w:hAnsi="Times New Roman" w:cs="Times New Roman"/>
          <w:sz w:val="24"/>
          <w:szCs w:val="24"/>
        </w:rPr>
        <w:lastRenderedPageBreak/>
        <w:t>ambiguity has been found to affect the magnitude of the CRE (e.g., Cassidy et al., 2017; Marsh, 2021)</w:t>
      </w:r>
      <w:ins w:id="718" w:author="Nick Maxwell" w:date="2025-05-14T15:32:00Z" w16du:dateUtc="2025-05-14T20:32:00Z">
        <w:r w:rsidR="00235C8B">
          <w:rPr>
            <w:rFonts w:ascii="Times New Roman" w:eastAsia="Times New Roman" w:hAnsi="Times New Roman" w:cs="Times New Roman"/>
            <w:sz w:val="24"/>
            <w:szCs w:val="24"/>
          </w:rPr>
          <w:t xml:space="preserve"> and influence JOLs (e.g., Palma et al., 2024)</w:t>
        </w:r>
      </w:ins>
      <w:r>
        <w:rPr>
          <w:rFonts w:ascii="Times New Roman" w:eastAsia="Times New Roman" w:hAnsi="Times New Roman" w:cs="Times New Roman"/>
          <w:sz w:val="24"/>
          <w:szCs w:val="24"/>
        </w:rPr>
        <w:t xml:space="preserve">, </w:t>
      </w:r>
      <w:r w:rsidR="00436514">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also manipulated the racial typicality of the target faces to assess these effects on both facial recognition and JOLs</w:t>
      </w:r>
      <w:ins w:id="719" w:author="Nick Maxwell" w:date="2025-05-15T12:06:00Z" w16du:dateUtc="2025-05-15T17:06:00Z">
        <w:r w:rsidR="00357364">
          <w:rPr>
            <w:rFonts w:ascii="Times New Roman" w:eastAsia="Times New Roman" w:hAnsi="Times New Roman" w:cs="Times New Roman"/>
            <w:sz w:val="24"/>
            <w:szCs w:val="24"/>
          </w:rPr>
          <w:t>.</w:t>
        </w:r>
      </w:ins>
      <w:del w:id="720" w:author="Nick Maxwell" w:date="2025-05-15T12:06:00Z" w16du:dateUtc="2025-05-15T17:06:00Z">
        <w:r w:rsidDel="00357364">
          <w:rPr>
            <w:rFonts w:ascii="Times New Roman" w:eastAsia="Times New Roman" w:hAnsi="Times New Roman" w:cs="Times New Roman"/>
            <w:sz w:val="24"/>
            <w:szCs w:val="24"/>
          </w:rPr>
          <w:delText xml:space="preserve">, </w:delText>
        </w:r>
      </w:del>
      <w:ins w:id="721" w:author="Nick Maxwell" w:date="2025-05-15T12:06:00Z" w16du:dateUtc="2025-05-15T17:06:00Z">
        <w:r w:rsidR="00357364">
          <w:rPr>
            <w:rFonts w:ascii="Times New Roman" w:eastAsia="Times New Roman" w:hAnsi="Times New Roman" w:cs="Times New Roman"/>
            <w:sz w:val="24"/>
            <w:szCs w:val="24"/>
          </w:rPr>
          <w:t xml:space="preserve"> With the exception of Palma et al. (2024)</w:t>
        </w:r>
      </w:ins>
      <w:del w:id="722" w:author="Nick Maxwell" w:date="2025-05-15T12:06:00Z" w16du:dateUtc="2025-05-15T17:06:00Z">
        <w:r w:rsidDel="00357364">
          <w:rPr>
            <w:rFonts w:ascii="Times New Roman" w:eastAsia="Times New Roman" w:hAnsi="Times New Roman" w:cs="Times New Roman"/>
            <w:sz w:val="24"/>
            <w:szCs w:val="24"/>
          </w:rPr>
          <w:delText>as to date</w:delText>
        </w:r>
      </w:del>
      <w:r>
        <w:rPr>
          <w:rFonts w:ascii="Times New Roman" w:eastAsia="Times New Roman" w:hAnsi="Times New Roman" w:cs="Times New Roman"/>
          <w:sz w:val="24"/>
          <w:szCs w:val="24"/>
        </w:rPr>
        <w:t>, studies using JOLs to investigate the CRE have not manipulated the typicality of target faces.</w:t>
      </w:r>
      <w:ins w:id="723" w:author="Nick Maxwell" w:date="2025-05-15T12:06:00Z" w16du:dateUtc="2025-05-15T17:06:00Z">
        <w:r w:rsidR="00357364">
          <w:rPr>
            <w:rFonts w:ascii="Times New Roman" w:eastAsia="Times New Roman" w:hAnsi="Times New Roman" w:cs="Times New Roman"/>
            <w:sz w:val="24"/>
            <w:szCs w:val="24"/>
          </w:rPr>
          <w:t xml:space="preserve"> Moreover, while Palma et al.</w:t>
        </w:r>
      </w:ins>
      <w:ins w:id="724" w:author="Nick Maxwell" w:date="2025-05-15T12:07:00Z" w16du:dateUtc="2025-05-15T17:07:00Z">
        <w:r w:rsidR="00357364">
          <w:rPr>
            <w:rFonts w:ascii="Times New Roman" w:eastAsia="Times New Roman" w:hAnsi="Times New Roman" w:cs="Times New Roman"/>
            <w:sz w:val="24"/>
            <w:szCs w:val="24"/>
          </w:rPr>
          <w:t xml:space="preserve"> explored typicality effects on JOLs, the</w:t>
        </w:r>
      </w:ins>
      <w:ins w:id="725" w:author="Nick Maxwell" w:date="2025-05-15T12:08:00Z" w16du:dateUtc="2025-05-15T17:08:00Z">
        <w:r w:rsidR="00357364">
          <w:rPr>
            <w:rFonts w:ascii="Times New Roman" w:eastAsia="Times New Roman" w:hAnsi="Times New Roman" w:cs="Times New Roman"/>
            <w:sz w:val="24"/>
            <w:szCs w:val="24"/>
          </w:rPr>
          <w:t xml:space="preserve"> authors</w:t>
        </w:r>
      </w:ins>
      <w:ins w:id="726" w:author="Nick Maxwell" w:date="2025-05-15T12:07:00Z" w16du:dateUtc="2025-05-15T17:07:00Z">
        <w:r w:rsidR="00357364">
          <w:rPr>
            <w:rFonts w:ascii="Times New Roman" w:eastAsia="Times New Roman" w:hAnsi="Times New Roman" w:cs="Times New Roman"/>
            <w:sz w:val="24"/>
            <w:szCs w:val="24"/>
          </w:rPr>
          <w:t xml:space="preserve"> largely relied on samples of Caucasian participants.</w:t>
        </w:r>
      </w:ins>
      <w:ins w:id="727" w:author="Nick Maxwell" w:date="2025-05-15T12:08:00Z" w16du:dateUtc="2025-05-15T17:08:00Z">
        <w:r w:rsidR="00357364">
          <w:rPr>
            <w:rFonts w:ascii="Times New Roman" w:eastAsia="Times New Roman" w:hAnsi="Times New Roman" w:cs="Times New Roman"/>
            <w:sz w:val="24"/>
            <w:szCs w:val="24"/>
          </w:rPr>
          <w:t xml:space="preserve"> As such, Experiment 2 provided an additional test of typicality effects on Black and Caucasian participants’ JOLs while </w:t>
        </w:r>
      </w:ins>
      <w:ins w:id="728" w:author="Nick Maxwell" w:date="2025-05-15T12:09:00Z" w16du:dateUtc="2025-05-15T17:09:00Z">
        <w:r w:rsidR="00357364">
          <w:rPr>
            <w:rFonts w:ascii="Times New Roman" w:eastAsia="Times New Roman" w:hAnsi="Times New Roman" w:cs="Times New Roman"/>
            <w:sz w:val="24"/>
            <w:szCs w:val="24"/>
          </w:rPr>
          <w:t xml:space="preserve">further exploring the role of racial attitudes on JOLs. </w:t>
        </w:r>
      </w:ins>
      <w:del w:id="729" w:author="Nick Maxwell" w:date="2025-05-15T12:07:00Z" w16du:dateUtc="2025-05-15T17:07:00Z">
        <w:r w:rsidDel="00357364">
          <w:rPr>
            <w:rFonts w:ascii="Times New Roman" w:eastAsia="Times New Roman" w:hAnsi="Times New Roman" w:cs="Times New Roman"/>
            <w:sz w:val="24"/>
            <w:szCs w:val="24"/>
          </w:rPr>
          <w:delText xml:space="preserve"> As such, participants in Experiment 2 studied pictures of high and low typicality same and other-race targets while again providing JOLs at encoding. Finally, consistent with Experiment 1, we assessed racial attitudes for all participants following recognition testing.</w:delText>
        </w:r>
      </w:del>
    </w:p>
    <w:p w14:paraId="00000043"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00000044" w14:textId="34D38C4B"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2 sought to replicate </w:t>
      </w:r>
      <w:del w:id="730" w:author="Nick Maxwell" w:date="2025-05-15T12:42:00Z" w16du:dateUtc="2025-05-15T17:42:00Z">
        <w:r w:rsidDel="009125C5">
          <w:rPr>
            <w:rFonts w:ascii="Times New Roman" w:eastAsia="Times New Roman" w:hAnsi="Times New Roman" w:cs="Times New Roman"/>
            <w:sz w:val="24"/>
            <w:szCs w:val="24"/>
          </w:rPr>
          <w:delText xml:space="preserve">the </w:delText>
        </w:r>
      </w:del>
      <w:ins w:id="731" w:author="Nick Maxwell" w:date="2025-05-15T12:42:00Z" w16du:dateUtc="2025-05-15T17:42:00Z">
        <w:r w:rsidR="009125C5">
          <w:rPr>
            <w:rFonts w:ascii="Times New Roman" w:eastAsia="Times New Roman" w:hAnsi="Times New Roman" w:cs="Times New Roman"/>
            <w:sz w:val="24"/>
            <w:szCs w:val="24"/>
          </w:rPr>
          <w:t xml:space="preserve">previously observed </w:t>
        </w:r>
      </w:ins>
      <w:r>
        <w:rPr>
          <w:rFonts w:ascii="Times New Roman" w:eastAsia="Times New Roman" w:hAnsi="Times New Roman" w:cs="Times New Roman"/>
          <w:sz w:val="24"/>
          <w:szCs w:val="24"/>
        </w:rPr>
        <w:t xml:space="preserve">CRE patterns </w:t>
      </w:r>
      <w:del w:id="732" w:author="Nick Maxwell" w:date="2025-05-15T12:42:00Z" w16du:dateUtc="2025-05-15T17:42:00Z">
        <w:r w:rsidDel="009125C5">
          <w:rPr>
            <w:rFonts w:ascii="Times New Roman" w:eastAsia="Times New Roman" w:hAnsi="Times New Roman" w:cs="Times New Roman"/>
            <w:sz w:val="24"/>
            <w:szCs w:val="24"/>
          </w:rPr>
          <w:delText xml:space="preserve">observed </w:delText>
        </w:r>
      </w:del>
      <w:r>
        <w:rPr>
          <w:rFonts w:ascii="Times New Roman" w:eastAsia="Times New Roman" w:hAnsi="Times New Roman" w:cs="Times New Roman"/>
          <w:sz w:val="24"/>
          <w:szCs w:val="24"/>
        </w:rPr>
        <w:t xml:space="preserve">on </w:t>
      </w:r>
      <w:del w:id="733" w:author="Nick Maxwell" w:date="2025-05-15T12:42:00Z" w16du:dateUtc="2025-05-15T17:42:00Z">
        <w:r w:rsidDel="009125C5">
          <w:rPr>
            <w:rFonts w:ascii="Times New Roman" w:eastAsia="Times New Roman" w:hAnsi="Times New Roman" w:cs="Times New Roman"/>
            <w:sz w:val="24"/>
            <w:szCs w:val="24"/>
          </w:rPr>
          <w:delText>recognition memory in Experiment 1 and tested whether th</w:delText>
        </w:r>
        <w:r w:rsidR="00A619EB" w:rsidDel="009125C5">
          <w:rPr>
            <w:rFonts w:ascii="Times New Roman" w:eastAsia="Times New Roman" w:hAnsi="Times New Roman" w:cs="Times New Roman"/>
            <w:sz w:val="24"/>
            <w:szCs w:val="24"/>
          </w:rPr>
          <w:delText>e</w:delText>
        </w:r>
        <w:r w:rsidDel="009125C5">
          <w:rPr>
            <w:rFonts w:ascii="Times New Roman" w:eastAsia="Times New Roman" w:hAnsi="Times New Roman" w:cs="Times New Roman"/>
            <w:sz w:val="24"/>
            <w:szCs w:val="24"/>
          </w:rPr>
          <w:delText>se patterns would extend to JOLs for both Black and Caucasian participants using a new set of participants.</w:delText>
        </w:r>
      </w:del>
      <w:ins w:id="734" w:author="Nick Maxwell" w:date="2025-05-15T12:42:00Z" w16du:dateUtc="2025-05-15T17:42:00Z">
        <w:r w:rsidR="009125C5">
          <w:rPr>
            <w:rFonts w:ascii="Times New Roman" w:eastAsia="Times New Roman" w:hAnsi="Times New Roman" w:cs="Times New Roman"/>
            <w:sz w:val="24"/>
            <w:szCs w:val="24"/>
          </w:rPr>
          <w:t>JOLs for hig</w:t>
        </w:r>
      </w:ins>
      <w:ins w:id="735" w:author="Nick Maxwell" w:date="2025-05-15T12:43:00Z" w16du:dateUtc="2025-05-15T17:43:00Z">
        <w:r w:rsidR="009125C5">
          <w:rPr>
            <w:rFonts w:ascii="Times New Roman" w:eastAsia="Times New Roman" w:hAnsi="Times New Roman" w:cs="Times New Roman"/>
            <w:sz w:val="24"/>
            <w:szCs w:val="24"/>
          </w:rPr>
          <w:t xml:space="preserve">h </w:t>
        </w:r>
      </w:ins>
      <w:ins w:id="736" w:author="Nick Maxwell" w:date="2025-05-15T12:42:00Z" w16du:dateUtc="2025-05-15T17:42:00Z">
        <w:r w:rsidR="009125C5">
          <w:rPr>
            <w:rFonts w:ascii="Times New Roman" w:eastAsia="Times New Roman" w:hAnsi="Times New Roman" w:cs="Times New Roman"/>
            <w:sz w:val="24"/>
            <w:szCs w:val="24"/>
          </w:rPr>
          <w:t xml:space="preserve">typicality targets using a new sample of Black and Caucasian participants. Additionally, </w:t>
        </w:r>
      </w:ins>
      <w:ins w:id="737" w:author="Nick Maxwell" w:date="2025-05-15T12:43:00Z" w16du:dateUtc="2025-05-15T17:43:00Z">
        <w:r w:rsidR="009125C5">
          <w:rPr>
            <w:rFonts w:ascii="Times New Roman" w:eastAsia="Times New Roman" w:hAnsi="Times New Roman" w:cs="Times New Roman"/>
            <w:sz w:val="24"/>
            <w:szCs w:val="24"/>
          </w:rPr>
          <w:t xml:space="preserve">because typicality has been shown to influence JOLs (e.g., Palma et al., 2024), </w:t>
        </w:r>
      </w:ins>
      <w:ins w:id="738" w:author="Nick Maxwell" w:date="2025-05-15T12:44:00Z" w16du:dateUtc="2025-05-15T17:44:00Z">
        <w:r w:rsidR="009125C5">
          <w:rPr>
            <w:rFonts w:ascii="Times New Roman" w:eastAsia="Times New Roman" w:hAnsi="Times New Roman" w:cs="Times New Roman"/>
            <w:sz w:val="24"/>
            <w:szCs w:val="24"/>
          </w:rPr>
          <w:t xml:space="preserve">participants in Experiment 2 studied a mix of high and low typicality targets for each racial group, rather than solely studying high typicality targets as in Experiment 1. </w:t>
        </w:r>
      </w:ins>
      <w:del w:id="739" w:author="Nick Maxwell" w:date="2025-05-15T12:44:00Z" w16du:dateUtc="2025-05-15T17:44:00Z">
        <w:r w:rsidDel="009125C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Overall, we expected to replicate CRE patterns observed </w:t>
      </w:r>
      <w:r w:rsidR="00A619EB">
        <w:rPr>
          <w:rFonts w:ascii="Times New Roman" w:eastAsia="Times New Roman" w:hAnsi="Times New Roman" w:cs="Times New Roman"/>
          <w:sz w:val="24"/>
          <w:szCs w:val="24"/>
        </w:rPr>
        <w:t>on recognition</w:t>
      </w:r>
      <w:ins w:id="740" w:author="Nick Maxwell" w:date="2025-05-15T12:49:00Z" w16du:dateUtc="2025-05-15T17:49:00Z">
        <w:r w:rsidR="009125C5">
          <w:rPr>
            <w:rFonts w:ascii="Times New Roman" w:eastAsia="Times New Roman" w:hAnsi="Times New Roman" w:cs="Times New Roman"/>
            <w:sz w:val="24"/>
            <w:szCs w:val="24"/>
          </w:rPr>
          <w:t xml:space="preserve"> of</w:t>
        </w:r>
      </w:ins>
      <w:r w:rsidR="00A619EB">
        <w:rPr>
          <w:rFonts w:ascii="Times New Roman" w:eastAsia="Times New Roman" w:hAnsi="Times New Roman" w:cs="Times New Roman"/>
          <w:sz w:val="24"/>
          <w:szCs w:val="24"/>
        </w:rPr>
        <w:t xml:space="preserve"> </w:t>
      </w:r>
      <w:ins w:id="741" w:author="Nick Maxwell" w:date="2025-05-15T12:48:00Z" w16du:dateUtc="2025-05-15T17:48:00Z">
        <w:r w:rsidR="009125C5">
          <w:rPr>
            <w:rFonts w:ascii="Times New Roman" w:eastAsia="Times New Roman" w:hAnsi="Times New Roman" w:cs="Times New Roman"/>
            <w:sz w:val="24"/>
            <w:szCs w:val="24"/>
          </w:rPr>
          <w:t xml:space="preserve">high typicality targets </w:t>
        </w:r>
      </w:ins>
      <w:r w:rsidR="00A619E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Experiment 1. </w:t>
      </w:r>
      <w:del w:id="742" w:author="Nick Maxwell" w:date="2025-05-15T12:49:00Z" w16du:dateUtc="2025-05-15T17:49:00Z">
        <w:r w:rsidDel="009125C5">
          <w:rPr>
            <w:rFonts w:ascii="Times New Roman" w:eastAsia="Times New Roman" w:hAnsi="Times New Roman" w:cs="Times New Roman"/>
            <w:sz w:val="24"/>
            <w:szCs w:val="24"/>
          </w:rPr>
          <w:delText>Furthermore, we anticipated that the CRE would extend to JOLs</w:delText>
        </w:r>
        <w:r w:rsidR="00A619EB" w:rsidDel="009125C5">
          <w:rPr>
            <w:rFonts w:ascii="Times New Roman" w:eastAsia="Times New Roman" w:hAnsi="Times New Roman" w:cs="Times New Roman"/>
            <w:sz w:val="24"/>
            <w:szCs w:val="24"/>
          </w:rPr>
          <w:delText>.</w:delText>
        </w:r>
        <w:r w:rsidDel="009125C5">
          <w:rPr>
            <w:rFonts w:ascii="Times New Roman" w:eastAsia="Times New Roman" w:hAnsi="Times New Roman" w:cs="Times New Roman"/>
            <w:sz w:val="24"/>
            <w:szCs w:val="24"/>
          </w:rPr>
          <w:delText xml:space="preserve"> Additionally</w:delText>
        </w:r>
      </w:del>
      <w:ins w:id="743" w:author="Nick Maxwell" w:date="2025-05-15T12:49:00Z" w16du:dateUtc="2025-05-15T17:49:00Z">
        <w:r w:rsidR="009125C5">
          <w:rPr>
            <w:rFonts w:ascii="Times New Roman" w:eastAsia="Times New Roman" w:hAnsi="Times New Roman" w:cs="Times New Roman"/>
            <w:sz w:val="24"/>
            <w:szCs w:val="24"/>
          </w:rPr>
          <w:t>However</w:t>
        </w:r>
      </w:ins>
      <w:r>
        <w:rPr>
          <w:rFonts w:ascii="Times New Roman" w:eastAsia="Times New Roman" w:hAnsi="Times New Roman" w:cs="Times New Roman"/>
          <w:sz w:val="24"/>
          <w:szCs w:val="24"/>
        </w:rPr>
        <w:t xml:space="preserve">, because racial typicality is </w:t>
      </w:r>
      <w:r w:rsidR="00A619EB">
        <w:rPr>
          <w:rFonts w:ascii="Times New Roman" w:eastAsia="Times New Roman" w:hAnsi="Times New Roman" w:cs="Times New Roman"/>
          <w:sz w:val="24"/>
          <w:szCs w:val="24"/>
        </w:rPr>
        <w:t xml:space="preserve">thought </w:t>
      </w:r>
      <w:r>
        <w:rPr>
          <w:rFonts w:ascii="Times New Roman" w:eastAsia="Times New Roman" w:hAnsi="Times New Roman" w:cs="Times New Roman"/>
          <w:sz w:val="24"/>
          <w:szCs w:val="24"/>
        </w:rPr>
        <w:t xml:space="preserve">to influence the magnitude of the CRE (Locke et al., 2005; Cassidy et al., 2017; Marsh, 2021), </w:t>
      </w:r>
      <w:ins w:id="744" w:author="Nick Maxwell" w:date="2025-05-15T12:49:00Z" w16du:dateUtc="2025-05-15T17:49:00Z">
        <w:r w:rsidR="009125C5">
          <w:rPr>
            <w:rFonts w:ascii="Times New Roman" w:eastAsia="Times New Roman" w:hAnsi="Times New Roman" w:cs="Times New Roman"/>
            <w:sz w:val="24"/>
            <w:szCs w:val="24"/>
          </w:rPr>
          <w:t>w</w:t>
        </w:r>
      </w:ins>
      <w:del w:id="745" w:author="Nick Maxwell" w:date="2025-05-15T12:49:00Z" w16du:dateUtc="2025-05-15T17:49:00Z">
        <w:r w:rsidDel="009125C5">
          <w:rPr>
            <w:rFonts w:ascii="Times New Roman" w:eastAsia="Times New Roman" w:hAnsi="Times New Roman" w:cs="Times New Roman"/>
            <w:sz w:val="24"/>
            <w:szCs w:val="24"/>
          </w:rPr>
          <w:delText>we sought to replicate this effect on recognition memory. As such, all participants studied low typicality targets for both racial groups, in addition to high typicality targets as used in Experiment 1. W</w:delText>
        </w:r>
      </w:del>
      <w:r>
        <w:rPr>
          <w:rFonts w:ascii="Times New Roman" w:eastAsia="Times New Roman" w:hAnsi="Times New Roman" w:cs="Times New Roman"/>
          <w:sz w:val="24"/>
          <w:szCs w:val="24"/>
        </w:rPr>
        <w:t>e expected to replicate Cassidy et al.’s (2017) finding</w:t>
      </w:r>
      <w:del w:id="746" w:author="Nick Maxwell" w:date="2025-05-15T12:51:00Z" w16du:dateUtc="2025-05-15T17:51:00Z">
        <w:r w:rsidDel="009125C5">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that faces with low</w:t>
      </w:r>
      <w:ins w:id="747" w:author="Nick Maxwell" w:date="2025-05-15T12:49:00Z" w16du:dateUtc="2025-05-15T17:49:00Z">
        <w:r w:rsidR="009125C5">
          <w:rPr>
            <w:rFonts w:ascii="Times New Roman" w:eastAsia="Times New Roman" w:hAnsi="Times New Roman" w:cs="Times New Roman"/>
            <w:sz w:val="24"/>
            <w:szCs w:val="24"/>
          </w:rPr>
          <w:t xml:space="preserve"> </w:t>
        </w:r>
      </w:ins>
      <w:del w:id="748" w:author="Nick Maxwell" w:date="2025-05-15T12:49:00Z" w16du:dateUtc="2025-05-15T17:49:00Z">
        <w:r w:rsidDel="009125C5">
          <w:rPr>
            <w:rFonts w:ascii="Times New Roman" w:eastAsia="Times New Roman" w:hAnsi="Times New Roman" w:cs="Times New Roman"/>
            <w:sz w:val="24"/>
            <w:szCs w:val="24"/>
          </w:rPr>
          <w:delText>er-typical</w:delText>
        </w:r>
      </w:del>
      <w:ins w:id="749" w:author="Nick Maxwell" w:date="2025-05-15T12:49:00Z" w16du:dateUtc="2025-05-15T17:49:00Z">
        <w:r w:rsidR="009125C5">
          <w:rPr>
            <w:rFonts w:ascii="Times New Roman" w:eastAsia="Times New Roman" w:hAnsi="Times New Roman" w:cs="Times New Roman"/>
            <w:sz w:val="24"/>
            <w:szCs w:val="24"/>
          </w:rPr>
          <w:t xml:space="preserve">typicality </w:t>
        </w:r>
      </w:ins>
      <w:del w:id="750" w:author="Nick Maxwell" w:date="2025-05-15T12:49:00Z" w16du:dateUtc="2025-05-15T17:49:00Z">
        <w:r w:rsidDel="009125C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features (e.g., racially ambiguous faces) </w:t>
      </w:r>
      <w:del w:id="751" w:author="Nick Maxwell" w:date="2025-05-15T12:51:00Z" w16du:dateUtc="2025-05-15T17:51:00Z">
        <w:r w:rsidDel="009125C5">
          <w:rPr>
            <w:rFonts w:ascii="Times New Roman" w:eastAsia="Times New Roman" w:hAnsi="Times New Roman" w:cs="Times New Roman"/>
            <w:sz w:val="24"/>
            <w:szCs w:val="24"/>
          </w:rPr>
          <w:delText>resulted in a</w:delText>
        </w:r>
      </w:del>
      <w:ins w:id="752" w:author="Nick Maxwell" w:date="2025-05-15T12:51:00Z" w16du:dateUtc="2025-05-15T17:51:00Z">
        <w:r w:rsidR="009125C5">
          <w:rPr>
            <w:rFonts w:ascii="Times New Roman" w:eastAsia="Times New Roman" w:hAnsi="Times New Roman" w:cs="Times New Roman"/>
            <w:sz w:val="24"/>
            <w:szCs w:val="24"/>
          </w:rPr>
          <w:t>produce a</w:t>
        </w:r>
      </w:ins>
      <w:r>
        <w:rPr>
          <w:rFonts w:ascii="Times New Roman" w:eastAsia="Times New Roman" w:hAnsi="Times New Roman" w:cs="Times New Roman"/>
          <w:sz w:val="24"/>
          <w:szCs w:val="24"/>
        </w:rPr>
        <w:t xml:space="preserve"> higher magnitude </w:t>
      </w:r>
      <w:del w:id="753" w:author="Nick Maxwell" w:date="2025-05-15T12:51:00Z" w16du:dateUtc="2025-05-15T17:51:00Z">
        <w:r w:rsidDel="009125C5">
          <w:rPr>
            <w:rFonts w:ascii="Times New Roman" w:eastAsia="Times New Roman" w:hAnsi="Times New Roman" w:cs="Times New Roman"/>
            <w:sz w:val="24"/>
            <w:szCs w:val="24"/>
          </w:rPr>
          <w:delText xml:space="preserve">of the </w:delText>
        </w:r>
      </w:del>
      <w:r>
        <w:rPr>
          <w:rFonts w:ascii="Times New Roman" w:eastAsia="Times New Roman" w:hAnsi="Times New Roman" w:cs="Times New Roman"/>
          <w:sz w:val="24"/>
          <w:szCs w:val="24"/>
        </w:rPr>
        <w:t>CRE</w:t>
      </w:r>
      <w:ins w:id="754" w:author="Nick Maxwell" w:date="2025-05-15T12:50:00Z" w16du:dateUtc="2025-05-15T17:50:00Z">
        <w:r w:rsidR="009125C5">
          <w:rPr>
            <w:rFonts w:ascii="Times New Roman" w:eastAsia="Times New Roman" w:hAnsi="Times New Roman" w:cs="Times New Roman"/>
            <w:sz w:val="24"/>
            <w:szCs w:val="24"/>
          </w:rPr>
          <w:t xml:space="preserve">. Regarding JOLs, </w:t>
        </w:r>
      </w:ins>
      <w:ins w:id="755" w:author="Nick Maxwell" w:date="2025-05-15T12:51:00Z" w16du:dateUtc="2025-05-15T17:51:00Z">
        <w:r w:rsidR="009125C5">
          <w:rPr>
            <w:rFonts w:ascii="Times New Roman" w:eastAsia="Times New Roman" w:hAnsi="Times New Roman" w:cs="Times New Roman"/>
            <w:sz w:val="24"/>
            <w:szCs w:val="24"/>
          </w:rPr>
          <w:t xml:space="preserve">we expected that the CRE would extend to JOLs, though it was unclear whether the effect would again be moderated by participant ethnicity. </w:t>
        </w:r>
      </w:ins>
      <w:ins w:id="756" w:author="Nick Maxwell" w:date="2025-05-15T12:52:00Z" w16du:dateUtc="2025-05-15T17:52:00Z">
        <w:r w:rsidR="009125C5">
          <w:rPr>
            <w:rFonts w:ascii="Times New Roman" w:eastAsia="Times New Roman" w:hAnsi="Times New Roman" w:cs="Times New Roman"/>
            <w:sz w:val="24"/>
            <w:szCs w:val="24"/>
          </w:rPr>
          <w:t xml:space="preserve">Additionally, </w:t>
        </w:r>
      </w:ins>
      <w:del w:id="757" w:author="Nick Maxwell" w:date="2025-05-15T12:50:00Z" w16du:dateUtc="2025-05-15T17:50:00Z">
        <w:r w:rsidDel="009125C5">
          <w:rPr>
            <w:rFonts w:ascii="Times New Roman" w:eastAsia="Times New Roman" w:hAnsi="Times New Roman" w:cs="Times New Roman"/>
            <w:sz w:val="24"/>
            <w:szCs w:val="24"/>
          </w:rPr>
          <w:delText>, particularly in participants who exhibited greater levels of racial prejudice. However, if JOLs</w:delText>
        </w:r>
      </w:del>
      <w:ins w:id="758" w:author="Nick Maxwell" w:date="2025-05-15T12:50:00Z" w16du:dateUtc="2025-05-15T17:50:00Z">
        <w:r w:rsidR="009125C5">
          <w:rPr>
            <w:rFonts w:ascii="Times New Roman" w:eastAsia="Times New Roman" w:hAnsi="Times New Roman" w:cs="Times New Roman"/>
            <w:sz w:val="24"/>
            <w:szCs w:val="24"/>
          </w:rPr>
          <w:t xml:space="preserve">if </w:t>
        </w:r>
      </w:ins>
      <w:ins w:id="759" w:author="Nick Maxwell" w:date="2025-05-15T12:52:00Z" w16du:dateUtc="2025-05-15T17:52:00Z">
        <w:r w:rsidR="005971D3">
          <w:rPr>
            <w:rFonts w:ascii="Times New Roman" w:eastAsia="Times New Roman" w:hAnsi="Times New Roman" w:cs="Times New Roman"/>
            <w:sz w:val="24"/>
            <w:szCs w:val="24"/>
          </w:rPr>
          <w:t>JOLs</w:t>
        </w:r>
      </w:ins>
      <w:r>
        <w:rPr>
          <w:rFonts w:ascii="Times New Roman" w:eastAsia="Times New Roman" w:hAnsi="Times New Roman" w:cs="Times New Roman"/>
          <w:sz w:val="24"/>
          <w:szCs w:val="24"/>
        </w:rPr>
        <w:t xml:space="preserve"> capture the ease with which faces are encoding, any observed CRE effects on JOLs should be reduced for low-typicality versus high-typicality targets. Finally, </w:t>
      </w:r>
      <w:del w:id="760" w:author="Nick Maxwell" w:date="2025-05-15T12:50:00Z" w16du:dateUtc="2025-05-15T17:50:00Z">
        <w:r w:rsidDel="009125C5">
          <w:rPr>
            <w:rFonts w:ascii="Times New Roman" w:eastAsia="Times New Roman" w:hAnsi="Times New Roman" w:cs="Times New Roman"/>
            <w:sz w:val="24"/>
            <w:szCs w:val="24"/>
          </w:rPr>
          <w:delText>consistent with</w:delText>
        </w:r>
      </w:del>
      <w:ins w:id="761" w:author="Nick Maxwell" w:date="2025-05-15T12:50:00Z" w16du:dateUtc="2025-05-15T17:50:00Z">
        <w:r w:rsidR="009125C5">
          <w:rPr>
            <w:rFonts w:ascii="Times New Roman" w:eastAsia="Times New Roman" w:hAnsi="Times New Roman" w:cs="Times New Roman"/>
            <w:sz w:val="24"/>
            <w:szCs w:val="24"/>
          </w:rPr>
          <w:t>like</w:t>
        </w:r>
      </w:ins>
      <w:r>
        <w:rPr>
          <w:rFonts w:ascii="Times New Roman" w:eastAsia="Times New Roman" w:hAnsi="Times New Roman" w:cs="Times New Roman"/>
          <w:sz w:val="24"/>
          <w:szCs w:val="24"/>
        </w:rPr>
        <w:t xml:space="preserve"> Experiment 1, we </w:t>
      </w:r>
      <w:ins w:id="762" w:author="Nick Maxwell" w:date="2025-05-15T12:53:00Z" w16du:dateUtc="2025-05-15T17:53:00Z">
        <w:r w:rsidR="005971D3">
          <w:rPr>
            <w:rFonts w:ascii="Times New Roman" w:eastAsia="Times New Roman" w:hAnsi="Times New Roman" w:cs="Times New Roman"/>
            <w:sz w:val="24"/>
            <w:szCs w:val="24"/>
          </w:rPr>
          <w:t>similarly</w:t>
        </w:r>
      </w:ins>
      <w:ins w:id="763" w:author="Nick Maxwell" w:date="2025-05-15T12:52:00Z" w16du:dateUtc="2025-05-15T17:52:00Z">
        <w:r w:rsidR="005971D3">
          <w:rPr>
            <w:rFonts w:ascii="Times New Roman" w:eastAsia="Times New Roman" w:hAnsi="Times New Roman" w:cs="Times New Roman"/>
            <w:sz w:val="24"/>
            <w:szCs w:val="24"/>
          </w:rPr>
          <w:t xml:space="preserve"> expl</w:t>
        </w:r>
      </w:ins>
      <w:del w:id="764" w:author="Nick Maxwell" w:date="2025-05-15T12:52:00Z" w16du:dateUtc="2025-05-15T17:52:00Z">
        <w:r w:rsidDel="005971D3">
          <w:rPr>
            <w:rFonts w:ascii="Times New Roman" w:eastAsia="Times New Roman" w:hAnsi="Times New Roman" w:cs="Times New Roman"/>
            <w:sz w:val="24"/>
            <w:szCs w:val="24"/>
          </w:rPr>
          <w:delText>again</w:delText>
        </w:r>
      </w:del>
      <w:ins w:id="765" w:author="Nick Maxwell" w:date="2025-05-15T12:53:00Z" w16du:dateUtc="2025-05-15T17:53:00Z">
        <w:r w:rsidR="005971D3">
          <w:rPr>
            <w:rFonts w:ascii="Times New Roman" w:eastAsia="Times New Roman" w:hAnsi="Times New Roman" w:cs="Times New Roman"/>
            <w:sz w:val="24"/>
            <w:szCs w:val="24"/>
          </w:rPr>
          <w:t>ored the link between racial attitudes and the CRE.</w:t>
        </w:r>
      </w:ins>
      <w:del w:id="766" w:author="Nick Maxwell" w:date="2025-05-15T12:53:00Z" w16du:dateUtc="2025-05-15T17:53:00Z">
        <w:r w:rsidDel="005971D3">
          <w:rPr>
            <w:rFonts w:ascii="Times New Roman" w:eastAsia="Times New Roman" w:hAnsi="Times New Roman" w:cs="Times New Roman"/>
            <w:sz w:val="24"/>
            <w:szCs w:val="24"/>
          </w:rPr>
          <w:delText xml:space="preserve"> </w:delText>
        </w:r>
      </w:del>
      <w:del w:id="767" w:author="Nick Maxwell" w:date="2025-05-15T12:52:00Z" w16du:dateUtc="2025-05-15T17:52:00Z">
        <w:r w:rsidDel="005971D3">
          <w:rPr>
            <w:rFonts w:ascii="Times New Roman" w:eastAsia="Times New Roman" w:hAnsi="Times New Roman" w:cs="Times New Roman"/>
            <w:sz w:val="24"/>
            <w:szCs w:val="24"/>
          </w:rPr>
          <w:delText>aimed to assess how measures of racial prejudice related to JOLs.</w:delText>
        </w:r>
      </w:del>
    </w:p>
    <w:p w14:paraId="00000045"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w:t>
      </w:r>
    </w:p>
    <w:p w14:paraId="00000046"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00000047" w14:textId="45353859"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We recruited 157 participants from Prolific (www.prolific.co) who completed Experiment 2 online and were compensated at a rate of $4.50/per half hour. Recruitment was restricted to participants who self-identified as Caucasian or Black based on Prolific’s pre-screening tools and, additionally, all participants were required to have completed at least a high school level education or equivalent</w:t>
      </w:r>
      <w:ins w:id="768" w:author="Nick Maxwell" w:date="2025-05-15T10:05:00Z" w16du:dateUtc="2025-05-15T15:05:00Z">
        <w:r w:rsidR="00237BA6">
          <w:rPr>
            <w:rFonts w:ascii="Times New Roman" w:eastAsia="Times New Roman" w:hAnsi="Times New Roman" w:cs="Times New Roman"/>
            <w:sz w:val="24"/>
            <w:szCs w:val="24"/>
          </w:rPr>
          <w:t xml:space="preserve"> (see Table 1 for sample characteristics)</w:t>
        </w:r>
      </w:ins>
      <w:r>
        <w:rPr>
          <w:rFonts w:ascii="Times New Roman" w:eastAsia="Times New Roman" w:hAnsi="Times New Roman" w:cs="Times New Roman"/>
          <w:sz w:val="24"/>
          <w:szCs w:val="24"/>
        </w:rPr>
        <w:t xml:space="preserve">. </w:t>
      </w:r>
      <w:del w:id="769" w:author="Nick Maxwell" w:date="2025-05-15T12:53:00Z" w16du:dateUtc="2025-05-15T17:53:00Z">
        <w:r w:rsidDel="007751AC">
          <w:rPr>
            <w:rFonts w:ascii="Times New Roman" w:eastAsia="Times New Roman" w:hAnsi="Times New Roman" w:cs="Times New Roman"/>
            <w:sz w:val="24"/>
            <w:szCs w:val="24"/>
          </w:rPr>
          <w:delText>Participant r</w:delText>
        </w:r>
      </w:del>
      <w:ins w:id="770" w:author="Nick Maxwell" w:date="2025-05-15T12:53:00Z" w16du:dateUtc="2025-05-15T17:53:00Z">
        <w:r w:rsidR="007751AC">
          <w:rPr>
            <w:rFonts w:ascii="Times New Roman" w:eastAsia="Times New Roman" w:hAnsi="Times New Roman" w:cs="Times New Roman"/>
            <w:sz w:val="24"/>
            <w:szCs w:val="24"/>
          </w:rPr>
          <w:t>R</w:t>
        </w:r>
      </w:ins>
      <w:r>
        <w:rPr>
          <w:rFonts w:ascii="Times New Roman" w:eastAsia="Times New Roman" w:hAnsi="Times New Roman" w:cs="Times New Roman"/>
          <w:sz w:val="24"/>
          <w:szCs w:val="24"/>
        </w:rPr>
        <w:t xml:space="preserve">esponses were screened using the same procedure described in Experiment 1, and no participants were excluded. </w:t>
      </w:r>
      <w:r w:rsidR="005E564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ur final analyses contained responses from 79 Caucasian participants and 78 Black participants. This sample size was based on an a priori power analysis conducted with </w:t>
      </w:r>
      <w:r>
        <w:rPr>
          <w:rFonts w:ascii="Times New Roman" w:eastAsia="Times New Roman" w:hAnsi="Times New Roman" w:cs="Times New Roman"/>
          <w:i/>
          <w:sz w:val="24"/>
          <w:szCs w:val="24"/>
        </w:rPr>
        <w:t>G*Power 3.1</w:t>
      </w:r>
      <w:r>
        <w:rPr>
          <w:rFonts w:ascii="Times New Roman" w:eastAsia="Times New Roman" w:hAnsi="Times New Roman" w:cs="Times New Roman"/>
          <w:sz w:val="24"/>
          <w:szCs w:val="24"/>
        </w:rPr>
        <w:t xml:space="preserve"> which suggested that 138 participants would be needed to detect small main effects and interactions (</w:t>
      </w:r>
      <w:r w:rsidRPr="002A7CCD">
        <w:rPr>
          <w:rFonts w:ascii="Times New Roman" w:eastAsia="Times New Roman" w:hAnsi="Times New Roman" w:cs="Times New Roman"/>
          <w:i/>
          <w:iCs/>
          <w:sz w:val="24"/>
          <w:szCs w:val="24"/>
        </w:rPr>
        <w:t>d</w:t>
      </w:r>
      <w:r w:rsidRPr="002A7CCD">
        <w:rPr>
          <w:rFonts w:ascii="Times New Roman" w:eastAsia="Times New Roman" w:hAnsi="Times New Roman" w:cs="Times New Roman"/>
          <w:sz w:val="24"/>
          <w:szCs w:val="24"/>
        </w:rPr>
        <w:t xml:space="preserve">s ≥ 0.20; </w:t>
      </w:r>
      <w:r w:rsidRPr="002A7CCD">
        <w:rPr>
          <w:rFonts w:ascii="Times New Roman" w:eastAsia="Times New Roman" w:hAnsi="Times New Roman" w:cs="Times New Roman"/>
          <w:i/>
          <w:iCs/>
          <w:sz w:val="24"/>
          <w:szCs w:val="24"/>
        </w:rPr>
        <w:t>α</w:t>
      </w:r>
      <w:r>
        <w:rPr>
          <w:rFonts w:ascii="Times New Roman" w:eastAsia="Times New Roman" w:hAnsi="Times New Roman" w:cs="Times New Roman"/>
          <w:sz w:val="24"/>
          <w:szCs w:val="24"/>
        </w:rPr>
        <w:t xml:space="preserve"> = .05; 1 -</w:t>
      </w:r>
      <w:r w:rsidRPr="002A7CCD">
        <w:rPr>
          <w:rFonts w:ascii="Times New Roman" w:eastAsia="Times New Roman" w:hAnsi="Times New Roman" w:cs="Times New Roman"/>
          <w:i/>
          <w:iCs/>
          <w:sz w:val="24"/>
          <w:szCs w:val="24"/>
        </w:rPr>
        <w:t xml:space="preserve"> β</w:t>
      </w:r>
      <w:r>
        <w:rPr>
          <w:rFonts w:ascii="Times New Roman" w:eastAsia="Times New Roman" w:hAnsi="Times New Roman" w:cs="Times New Roman"/>
          <w:sz w:val="24"/>
          <w:szCs w:val="24"/>
        </w:rPr>
        <w:t xml:space="preserve"> = .80), though like the previous experiment, we increased data collection to account for additional variability </w:t>
      </w:r>
      <w:r w:rsidR="005E5641">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online testing.</w:t>
      </w:r>
    </w:p>
    <w:p w14:paraId="00000048"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Procedure</w:t>
      </w:r>
    </w:p>
    <w:p w14:paraId="00000049" w14:textId="7F6E99D1"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Experiment 2 </w:t>
      </w:r>
      <w:r w:rsidR="005E5641">
        <w:rPr>
          <w:rFonts w:ascii="Times New Roman" w:eastAsia="Times New Roman" w:hAnsi="Times New Roman" w:cs="Times New Roman"/>
          <w:sz w:val="24"/>
          <w:szCs w:val="24"/>
        </w:rPr>
        <w:t xml:space="preserve">used </w:t>
      </w:r>
      <w:r>
        <w:rPr>
          <w:rFonts w:ascii="Times New Roman" w:eastAsia="Times New Roman" w:hAnsi="Times New Roman" w:cs="Times New Roman"/>
          <w:sz w:val="24"/>
          <w:szCs w:val="24"/>
        </w:rPr>
        <w:t xml:space="preserve">the same general procedure as Experiment 1, with the following exceptions. First, the 40 Caucasian and Black faces with the highest typicality ratings from Experiment 1 were paired with 40 low-typicality Caucasian and Black faces (see Appendix Figure A1). Like the previous experiment, faces were split into two equal study lists, with the constraint that each list contained 10 high-typicality Black and Caucasian faces and 10 low-typicality Black and Caucasian faces. As a result, each list contained 40 faces. Consistent with Experiment 1, lists were matched on gender and attractiveness, and high/low typicality subsets were similarly matched between lists (see Appendix Table </w:t>
      </w:r>
      <w:ins w:id="771" w:author="Nick Maxwell" w:date="2025-05-15T11:47:00Z" w16du:dateUtc="2025-05-15T16:47:00Z">
        <w:r w:rsidR="009C694A">
          <w:rPr>
            <w:rFonts w:ascii="Times New Roman" w:eastAsia="Times New Roman" w:hAnsi="Times New Roman" w:cs="Times New Roman"/>
            <w:sz w:val="24"/>
            <w:szCs w:val="24"/>
          </w:rPr>
          <w:t>C</w:t>
        </w:r>
      </w:ins>
      <w:del w:id="772" w:author="Nick Maxwell" w:date="2025-05-15T11:34:00Z" w16du:dateUtc="2025-05-15T16:34:00Z">
        <w:r w:rsidDel="00402B78">
          <w:rPr>
            <w:rFonts w:ascii="Times New Roman" w:eastAsia="Times New Roman" w:hAnsi="Times New Roman" w:cs="Times New Roman"/>
            <w:sz w:val="24"/>
            <w:szCs w:val="24"/>
          </w:rPr>
          <w:delText>A</w:delText>
        </w:r>
      </w:del>
      <w:ins w:id="773" w:author="Nick Maxwell" w:date="2025-05-15T11:47:00Z" w16du:dateUtc="2025-05-15T16:47:00Z">
        <w:r w:rsidR="009C694A">
          <w:rPr>
            <w:rFonts w:ascii="Times New Roman" w:eastAsia="Times New Roman" w:hAnsi="Times New Roman" w:cs="Times New Roman"/>
            <w:sz w:val="24"/>
            <w:szCs w:val="24"/>
          </w:rPr>
          <w:t>2</w:t>
        </w:r>
      </w:ins>
      <w:del w:id="774" w:author="Nick Maxwell" w:date="2025-05-15T11:47:00Z" w16du:dateUtc="2025-05-15T16:47:00Z">
        <w:r w:rsidDel="009C694A">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Participants </w:t>
      </w:r>
      <w:r w:rsidR="00E43B5C">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again </w:t>
      </w:r>
      <w:r w:rsidR="00E43B5C">
        <w:rPr>
          <w:rFonts w:ascii="Times New Roman" w:eastAsia="Times New Roman" w:hAnsi="Times New Roman" w:cs="Times New Roman"/>
          <w:sz w:val="24"/>
          <w:szCs w:val="24"/>
        </w:rPr>
        <w:t xml:space="preserve">randomly presented with one </w:t>
      </w:r>
      <w:r>
        <w:rPr>
          <w:rFonts w:ascii="Times New Roman" w:eastAsia="Times New Roman" w:hAnsi="Times New Roman" w:cs="Times New Roman"/>
          <w:sz w:val="24"/>
          <w:szCs w:val="24"/>
        </w:rPr>
        <w:t>stud</w:t>
      </w:r>
      <w:r w:rsidR="00E43B5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list, with both </w:t>
      </w:r>
      <w:r w:rsidR="00E43B5C">
        <w:rPr>
          <w:rFonts w:ascii="Times New Roman" w:eastAsia="Times New Roman" w:hAnsi="Times New Roman" w:cs="Times New Roman"/>
          <w:sz w:val="24"/>
          <w:szCs w:val="24"/>
        </w:rPr>
        <w:t xml:space="preserve">the studied and counterbalanced </w:t>
      </w:r>
      <w:r>
        <w:rPr>
          <w:rFonts w:ascii="Times New Roman" w:eastAsia="Times New Roman" w:hAnsi="Times New Roman" w:cs="Times New Roman"/>
          <w:sz w:val="24"/>
          <w:szCs w:val="24"/>
        </w:rPr>
        <w:t xml:space="preserve">lists being </w:t>
      </w:r>
      <w:r>
        <w:rPr>
          <w:rFonts w:ascii="Times New Roman" w:eastAsia="Times New Roman" w:hAnsi="Times New Roman" w:cs="Times New Roman"/>
          <w:sz w:val="24"/>
          <w:szCs w:val="24"/>
        </w:rPr>
        <w:lastRenderedPageBreak/>
        <w:t xml:space="preserve">used to create the recognition test. Like the previous experiment, Experiment 2 took approximately 30 minutes to complete. </w:t>
      </w:r>
    </w:p>
    <w:p w14:paraId="0000004A"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4B"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Recognition</w:t>
      </w:r>
      <w:r>
        <w:rPr>
          <w:rFonts w:ascii="Times New Roman" w:eastAsia="Times New Roman" w:hAnsi="Times New Roman" w:cs="Times New Roman"/>
          <w:sz w:val="24"/>
          <w:szCs w:val="24"/>
        </w:rPr>
        <w:t xml:space="preserve"> </w:t>
      </w:r>
    </w:p>
    <w:p w14:paraId="0000004C" w14:textId="37383DB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w:t>
      </w:r>
      <w:ins w:id="775" w:author="Nick Maxwell" w:date="2025-05-15T11:32:00Z" w16du:dateUtc="2025-05-15T16:32:00Z">
        <w:r w:rsidR="00402B78">
          <w:rPr>
            <w:rFonts w:ascii="Times New Roman" w:eastAsia="Times New Roman" w:hAnsi="Times New Roman" w:cs="Times New Roman"/>
            <w:sz w:val="24"/>
            <w:szCs w:val="24"/>
          </w:rPr>
          <w:t>7</w:t>
        </w:r>
      </w:ins>
      <w:del w:id="776" w:author="Nick Maxwell" w:date="2025-05-15T11:32:00Z" w16du:dateUtc="2025-05-15T16:32:00Z">
        <w:r w:rsidDel="00402B78">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reports mean hits, false alarms, and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for Black and Caucasian participants as functions of target ethnicity and target typicality. To test for the presence of CRE memory patterns on correct recognition, hits were initially analyzed separately for high and low typicality targets via a pair of 2 (Participant Ethnicity: Black vs. Caucasian) × 2 (Target Ethnicity: Black vs. Caucasian) mixed ANOVAs. Starting with high typicality targets, hits did not differ as functions of Participant Ethnicity or Target Ethnicity, </w:t>
      </w:r>
      <w:r w:rsidRPr="00F2243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2.45,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 xml:space="preserve">s ≥ .11,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 xml:space="preserve">s ≥ .78. However, this model yielded a significant interaction, </w:t>
      </w:r>
      <w:r w:rsidRPr="00F2243B">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(1, 155) = 8.23,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.05. Follow-up testing revealed that for Caucasian participants, hits for same-race targets exceeded hits for other race targets (.78 vs. 74;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2.25,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0.22). For Black participants, the difference between same and other-race targets was marginal (.82 vs. .78;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1.84,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.62). Next, for low typicality targets, the main effect of Participant Ethnicity was similarly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.80,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.93. However, across participant groups, hits were greater for Black versus Caucasian targets (.75 vs. .71;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6.82,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.04). The Participant Ethnicity × Target Ethnicity interaction was marginally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6.82,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.70. A series of planned follow-up tests confirmed that for Caucasian participants, hits did not differ between low typicality same and other-race targets (.73 vs. .74;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.61,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.89). However, for Black participants, hits for same-race targets exceed other-race targets (.75 vs. .69; </w:t>
      </w:r>
      <w:r>
        <w:rPr>
          <w:rFonts w:ascii="Times New Roman" w:eastAsia="Times New Roman" w:hAnsi="Times New Roman" w:cs="Times New Roman"/>
          <w:i/>
          <w:sz w:val="24"/>
          <w:szCs w:val="24"/>
        </w:rPr>
        <w:lastRenderedPageBreak/>
        <w:t>t</w:t>
      </w:r>
      <w:r>
        <w:rPr>
          <w:rFonts w:ascii="Times New Roman" w:eastAsia="Times New Roman" w:hAnsi="Times New Roman" w:cs="Times New Roman"/>
          <w:sz w:val="24"/>
          <w:szCs w:val="24"/>
        </w:rPr>
        <w:t xml:space="preserve">(77) = 3.50,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0.32). Thus, when typicality was low, Black but not Caucasian participants demonstrated a CRE pattern.</w:t>
      </w:r>
    </w:p>
    <w:p w14:paraId="0000004D" w14:textId="4B14E76D"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Regarding false alarms for high typicality targets, no differences occurred as a function of participant ethnicity,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.88. However, collapsed across participants, false alarms were greater for Black targets compared to Caucasian Targets (.20 vs. .14;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15.51,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 Additionally, the Participant Ethnicity × Target Ethnicity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9.09,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.02,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.06. Follow-up testing revealed that this interaction was primarily driven by Caucasian participants having higher false alarms for Black targets compared to Caucasian targets (.23 vs. .13;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4.59,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0.61). For black participants, false alarms did not differ between same and other-race targets (.17 vs. 15;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.88). For low typicality targets, all main effects and interactions were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s &lt; 1,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 xml:space="preserve">s ≥ .33,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.92.</w:t>
      </w:r>
    </w:p>
    <w:p w14:paraId="0000004E" w14:textId="6E924DBF"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we assessed changes in mean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Starting with high typicality targets, significant main effects of Participant Ethnicity and Target Ethnicity emerged, </w:t>
      </w:r>
      <w:r w:rsidRPr="00F2243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4.02, </w:t>
      </w:r>
      <w:r w:rsidRPr="00F2243B">
        <w:rPr>
          <w:rFonts w:ascii="Times New Roman" w:eastAsia="Times New Roman" w:hAnsi="Times New Roman" w:cs="Times New Roman"/>
          <w:i/>
          <w:iCs/>
          <w:sz w:val="24"/>
          <w:szCs w:val="24"/>
        </w:rPr>
        <w:t>η</w:t>
      </w:r>
      <w:r w:rsidRPr="00F2243B">
        <w:rPr>
          <w:rFonts w:ascii="Times New Roman" w:eastAsia="Times New Roman" w:hAnsi="Times New Roman" w:cs="Times New Roman"/>
          <w:sz w:val="24"/>
          <w:szCs w:val="24"/>
          <w:vertAlign w:val="subscript"/>
        </w:rPr>
        <w:t>p</w:t>
      </w:r>
      <w:r w:rsidRPr="00F2243B">
        <w:rPr>
          <w:rFonts w:ascii="Times New Roman" w:eastAsia="Times New Roman" w:hAnsi="Times New Roman" w:cs="Times New Roman"/>
          <w:sz w:val="24"/>
          <w:szCs w:val="24"/>
          <w:vertAlign w:val="superscript"/>
        </w:rPr>
        <w:t>2</w:t>
      </w:r>
      <w:r w:rsidRPr="00F2243B">
        <w:rPr>
          <w:rFonts w:ascii="Times New Roman" w:eastAsia="Times New Roman" w:hAnsi="Times New Roman" w:cs="Times New Roman"/>
          <w:sz w:val="24"/>
          <w:szCs w:val="24"/>
        </w:rPr>
        <w:t>s ≥ .03.</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Importantly, this model yielded a significant interaction,</w:t>
      </w:r>
      <w:r>
        <w:rPr>
          <w:rFonts w:ascii="Gungsuh" w:eastAsia="Gungsuh" w:hAnsi="Gungsuh" w:cs="Gungsuh"/>
          <w:sz w:val="24"/>
          <w:szCs w:val="24"/>
        </w:rPr>
        <w:t xml:space="preserve">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22.80,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0.30,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.13, and follow-up testing confirmed the presence of CRE patterns. Starting with Black participants,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marginally higher for Black targets relative to Caucasian targets (1.95 vs. 1.82;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1.88,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.61). For Caucasian participants, this pattern inversed, such that mean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was significantly higher for Caucasian targets versus Black targets (1.88 vs. 1.43;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4.56,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0.10,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0.57). For low typicality targets, no effect of Participant Ethnicity was observed,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&lt; 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1.04,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.89, though the main effect of Target Ethnicity and interaction were significant, </w:t>
      </w:r>
      <w:r w:rsidRPr="00F2243B">
        <w:rPr>
          <w:rFonts w:ascii="Times New Roman" w:eastAsia="Times New Roman" w:hAnsi="Times New Roman" w:cs="Times New Roman"/>
          <w:i/>
          <w:iCs/>
          <w:sz w:val="24"/>
          <w:szCs w:val="24"/>
        </w:rPr>
        <w:t>F</w:t>
      </w:r>
      <w:r w:rsidRPr="00F2243B">
        <w:rPr>
          <w:rFonts w:ascii="Times New Roman" w:eastAsia="Times New Roman" w:hAnsi="Times New Roman" w:cs="Times New Roman"/>
          <w:sz w:val="24"/>
          <w:szCs w:val="24"/>
        </w:rPr>
        <w:t xml:space="preserve">s ≥ 4.03, </w:t>
      </w:r>
      <w:r w:rsidRPr="00F2243B">
        <w:rPr>
          <w:rFonts w:ascii="Times New Roman" w:eastAsia="Times New Roman" w:hAnsi="Times New Roman" w:cs="Times New Roman"/>
          <w:i/>
          <w:iCs/>
          <w:sz w:val="24"/>
          <w:szCs w:val="24"/>
        </w:rPr>
        <w:t>η</w:t>
      </w:r>
      <w:r w:rsidRPr="00F2243B">
        <w:rPr>
          <w:rFonts w:ascii="Times New Roman" w:eastAsia="Times New Roman" w:hAnsi="Times New Roman" w:cs="Times New Roman"/>
          <w:sz w:val="24"/>
          <w:szCs w:val="24"/>
          <w:vertAlign w:val="subscript"/>
        </w:rPr>
        <w:t>p</w:t>
      </w:r>
      <w:r w:rsidRPr="00F2243B">
        <w:rPr>
          <w:rFonts w:ascii="Times New Roman" w:eastAsia="Times New Roman" w:hAnsi="Times New Roman" w:cs="Times New Roman"/>
          <w:sz w:val="24"/>
          <w:szCs w:val="24"/>
          <w:vertAlign w:val="superscript"/>
        </w:rPr>
        <w:t>2</w:t>
      </w:r>
      <w:r w:rsidRPr="00F2243B">
        <w:rPr>
          <w:rFonts w:ascii="Times New Roman" w:eastAsia="Times New Roman" w:hAnsi="Times New Roman" w:cs="Times New Roman"/>
          <w:sz w:val="24"/>
          <w:szCs w:val="24"/>
        </w:rPr>
        <w:t xml:space="preserve">s ≥ .03. Follow-up testing indicated that this interaction reflected Black participants having significantly higher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lastRenderedPageBreak/>
        <w:t xml:space="preserve">for Black versus Caucasian targets (1.92 vs. 1.66;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3.03,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0.29). For Caucasian participants,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 xml:space="preserve">did not differ between same or other-race targets (1.72 vs. 1.72;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&lt; 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0.10,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.90).</w:t>
      </w:r>
    </w:p>
    <w:p w14:paraId="0000004F"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JOLs</w:t>
      </w:r>
    </w:p>
    <w:p w14:paraId="4EE1ADEA" w14:textId="67257B4A" w:rsidR="00B802A4" w:rsidRDefault="00AF045D" w:rsidP="00235C8B">
      <w:pPr>
        <w:spacing w:after="0" w:line="480" w:lineRule="auto"/>
        <w:rPr>
          <w:ins w:id="777" w:author="Nick Maxwell" w:date="2025-05-15T13:46:00Z" w16du:dateUtc="2025-05-15T18:46:00Z"/>
          <w:rFonts w:ascii="Times New Roman" w:eastAsia="Times New Roman" w:hAnsi="Times New Roman" w:cs="Times New Roman"/>
          <w:sz w:val="24"/>
          <w:szCs w:val="24"/>
        </w:rPr>
      </w:pPr>
      <w:r>
        <w:rPr>
          <w:rFonts w:ascii="Times New Roman" w:eastAsia="Times New Roman" w:hAnsi="Times New Roman" w:cs="Times New Roman"/>
          <w:sz w:val="24"/>
          <w:szCs w:val="24"/>
        </w:rPr>
        <w:tab/>
        <w:t>Table</w:t>
      </w:r>
      <w:ins w:id="778" w:author="Nick Maxwell" w:date="2025-05-15T12:58:00Z" w16du:dateUtc="2025-05-15T17:58:00Z">
        <w:r w:rsidR="008C4691">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w:t>
      </w:r>
      <w:ins w:id="779" w:author="Nick Maxwell" w:date="2025-05-15T11:33:00Z" w16du:dateUtc="2025-05-15T16:33:00Z">
        <w:r w:rsidR="00402B78">
          <w:rPr>
            <w:rFonts w:ascii="Times New Roman" w:eastAsia="Times New Roman" w:hAnsi="Times New Roman" w:cs="Times New Roman"/>
            <w:sz w:val="24"/>
            <w:szCs w:val="24"/>
          </w:rPr>
          <w:t>3 and 4</w:t>
        </w:r>
      </w:ins>
      <w:del w:id="780" w:author="Nick Maxwell" w:date="2025-05-15T11:33:00Z" w16du:dateUtc="2025-05-15T16:33:00Z">
        <w:r w:rsidDel="00402B78">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reports mean JOLs </w:t>
      </w:r>
      <w:del w:id="781" w:author="Nick Maxwell" w:date="2025-05-14T13:07:00Z" w16du:dateUtc="2025-05-14T18:07:00Z">
        <w:r w:rsidDel="001D1A90">
          <w:rPr>
            <w:rFonts w:ascii="Times New Roman" w:eastAsia="Times New Roman" w:hAnsi="Times New Roman" w:cs="Times New Roman"/>
            <w:sz w:val="24"/>
            <w:szCs w:val="24"/>
          </w:rPr>
          <w:delText xml:space="preserve">and </w:delText>
        </w:r>
        <w:r w:rsidDel="001D1A90">
          <w:rPr>
            <w:rFonts w:ascii="Times New Roman" w:eastAsia="Times New Roman" w:hAnsi="Times New Roman" w:cs="Times New Roman"/>
            <w:i/>
            <w:sz w:val="24"/>
            <w:szCs w:val="24"/>
          </w:rPr>
          <w:delText>G</w:delText>
        </w:r>
        <w:r w:rsidDel="001D1A90">
          <w:rPr>
            <w:rFonts w:ascii="Times New Roman" w:eastAsia="Times New Roman" w:hAnsi="Times New Roman" w:cs="Times New Roman"/>
            <w:sz w:val="24"/>
            <w:szCs w:val="24"/>
          </w:rPr>
          <w:delText xml:space="preserve">s </w:delText>
        </w:r>
      </w:del>
      <w:r>
        <w:rPr>
          <w:rFonts w:ascii="Times New Roman" w:eastAsia="Times New Roman" w:hAnsi="Times New Roman" w:cs="Times New Roman"/>
          <w:sz w:val="24"/>
          <w:szCs w:val="24"/>
        </w:rPr>
        <w:t xml:space="preserve">for high and low typicality targets as functions of Participant Ethnicity, Target Ethnicity, and Target Typicality. We first tested whether the CRE pattern extended to mean JOLs for high and low typicality targets before testing for differences in resolution. Starting with high typicality targets, Black participants provided higher JOLs compared to Caucasian participants (54.27 vs. 48.56;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5.12,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500.00,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.03), Black targets received higher JOLs compared to Caucasian targets (54.44 vs. 48.36;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30.91,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96.38,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.17), and, importantly, the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58.36,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96.38,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.27. Follow-up testing indicated that for Black participants, mean JOLs for</w:t>
      </w:r>
      <w:ins w:id="782" w:author="Nick Maxwell" w:date="2025-05-15T13:46:00Z" w16du:dateUtc="2025-05-15T18:46:00Z">
        <w:r w:rsidR="00B802A4">
          <w:rPr>
            <w:rFonts w:ascii="Times New Roman" w:eastAsia="Times New Roman" w:hAnsi="Times New Roman" w:cs="Times New Roman"/>
            <w:sz w:val="24"/>
            <w:szCs w:val="24"/>
          </w:rPr>
          <w:t xml:space="preserve"> high typicality</w:t>
        </w:r>
      </w:ins>
      <w:r>
        <w:rPr>
          <w:rFonts w:ascii="Times New Roman" w:eastAsia="Times New Roman" w:hAnsi="Times New Roman" w:cs="Times New Roman"/>
          <w:sz w:val="24"/>
          <w:szCs w:val="24"/>
        </w:rPr>
        <w:t xml:space="preserve"> same-race targets greatly exceeded </w:t>
      </w:r>
      <w:ins w:id="783" w:author="Nick Maxwell" w:date="2025-05-15T13:46:00Z" w16du:dateUtc="2025-05-15T18:46:00Z">
        <w:r w:rsidR="00B802A4">
          <w:rPr>
            <w:rFonts w:ascii="Times New Roman" w:eastAsia="Times New Roman" w:hAnsi="Times New Roman" w:cs="Times New Roman"/>
            <w:sz w:val="24"/>
            <w:szCs w:val="24"/>
          </w:rPr>
          <w:t xml:space="preserve">their </w:t>
        </w:r>
      </w:ins>
      <w:r>
        <w:rPr>
          <w:rFonts w:ascii="Times New Roman" w:eastAsia="Times New Roman" w:hAnsi="Times New Roman" w:cs="Times New Roman"/>
          <w:sz w:val="24"/>
          <w:szCs w:val="24"/>
        </w:rPr>
        <w:t xml:space="preserve">JOLs for other-race targets (61.58 vs. 46.97;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7.92,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1.88,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0.82. However, for Caucasian participants, the difference between JOLs for same and other-race targets failed to reach significance (49.73 vs. 47.40;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1.87,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1.25,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.61). </w:t>
      </w:r>
    </w:p>
    <w:p w14:paraId="00000050" w14:textId="607A4CD0" w:rsidR="003276EC" w:rsidRDefault="00AF045D">
      <w:pPr>
        <w:spacing w:after="0" w:line="480" w:lineRule="auto"/>
        <w:ind w:firstLine="720"/>
        <w:rPr>
          <w:rFonts w:ascii="Times New Roman" w:eastAsia="Times New Roman" w:hAnsi="Times New Roman" w:cs="Times New Roman"/>
          <w:sz w:val="24"/>
          <w:szCs w:val="24"/>
        </w:rPr>
        <w:pPrChange w:id="784" w:author="Nick Maxwell" w:date="2025-05-15T13:46:00Z" w16du:dateUtc="2025-05-15T18:46:00Z">
          <w:pPr>
            <w:spacing w:after="0" w:line="480" w:lineRule="auto"/>
          </w:pPr>
        </w:pPrChange>
      </w:pPr>
      <w:r>
        <w:rPr>
          <w:rFonts w:ascii="Times New Roman" w:eastAsia="Times New Roman" w:hAnsi="Times New Roman" w:cs="Times New Roman"/>
          <w:sz w:val="24"/>
          <w:szCs w:val="24"/>
        </w:rPr>
        <w:t xml:space="preserve">For low typicality targets, the effect of Participant Ethnicity was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1.20,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524.57,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.87. However, mean JOLs were greater for Black targets relative to Caucasian targets (54.81 vs. 50.22;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30.28,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55.56,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.16), and the interaction was 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13.86,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55.56,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.08. Follow-up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-tests indicated that for</w:t>
      </w:r>
      <w:ins w:id="785" w:author="Nick Maxwell" w:date="2025-05-15T13:45:00Z" w16du:dateUtc="2025-05-15T18:45:00Z">
        <w:r w:rsidR="00B802A4">
          <w:rPr>
            <w:rFonts w:ascii="Times New Roman" w:eastAsia="Times New Roman" w:hAnsi="Times New Roman" w:cs="Times New Roman"/>
            <w:sz w:val="24"/>
            <w:szCs w:val="24"/>
          </w:rPr>
          <w:t xml:space="preserve"> low typicality targets,</w:t>
        </w:r>
      </w:ins>
      <w:r>
        <w:rPr>
          <w:rFonts w:ascii="Times New Roman" w:eastAsia="Times New Roman" w:hAnsi="Times New Roman" w:cs="Times New Roman"/>
          <w:sz w:val="24"/>
          <w:szCs w:val="24"/>
        </w:rPr>
        <w:t xml:space="preserve"> Black participants</w:t>
      </w:r>
      <w:del w:id="786" w:author="Nick Maxwell" w:date="2025-05-15T13:45:00Z" w16du:dateUtc="2025-05-15T18:45:00Z">
        <w:r w:rsidDel="00B802A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mean JOLs were greater for same versus other-race targets (57.82 vs. 50.09;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5.68,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1.39,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0.46). For Caucasian participants, however, the no difference was detected as a function of target ethnicity</w:t>
      </w:r>
      <w:ins w:id="787" w:author="Nick Maxwell" w:date="2025-05-15T13:45:00Z" w16du:dateUtc="2025-05-15T18:45:00Z">
        <w:r w:rsidR="00B802A4">
          <w:rPr>
            <w:rFonts w:ascii="Times New Roman" w:eastAsia="Times New Roman" w:hAnsi="Times New Roman" w:cs="Times New Roman"/>
            <w:sz w:val="24"/>
            <w:szCs w:val="24"/>
          </w:rPr>
          <w:t xml:space="preserve"> when JOLs </w:t>
        </w:r>
        <w:r w:rsidR="00B802A4">
          <w:rPr>
            <w:rFonts w:ascii="Times New Roman" w:eastAsia="Times New Roman" w:hAnsi="Times New Roman" w:cs="Times New Roman"/>
            <w:sz w:val="24"/>
            <w:szCs w:val="24"/>
          </w:rPr>
          <w:lastRenderedPageBreak/>
          <w:t>were elicited on low typicality targets</w:t>
        </w:r>
      </w:ins>
      <w:r>
        <w:rPr>
          <w:rFonts w:ascii="Times New Roman" w:eastAsia="Times New Roman" w:hAnsi="Times New Roman" w:cs="Times New Roman"/>
          <w:sz w:val="24"/>
          <w:szCs w:val="24"/>
        </w:rPr>
        <w:t xml:space="preserve"> (50.35 vs. 51.85;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(78) = 1.51,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1.00,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.74) </w:t>
      </w:r>
    </w:p>
    <w:p w14:paraId="00000052" w14:textId="1E6B5022" w:rsidR="003276EC" w:rsidRPr="00BE1244"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Regarding resolution, mean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was greater for high typicality Caucasian targets compared to high typicality Black targets (.23 vs. .08;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6.50,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.27, </w:t>
      </w:r>
      <w:r>
        <w:rPr>
          <w:rFonts w:ascii="Times New Roman" w:eastAsia="Times New Roman" w:hAnsi="Times New Roman" w:cs="Times New Roman"/>
          <w:i/>
          <w:sz w:val="24"/>
          <w:szCs w:val="24"/>
        </w:rPr>
        <w:t>η</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.04), however, no effect of Participant Ethnicity or interaction were detected,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s &lt; 1, </w:t>
      </w:r>
      <w:r>
        <w:rPr>
          <w:rFonts w:ascii="Times New Roman" w:eastAsia="Times New Roman" w:hAnsi="Times New Roman" w:cs="Times New Roman"/>
          <w:i/>
          <w:sz w:val="24"/>
          <w:szCs w:val="24"/>
        </w:rPr>
        <w:t>p</w:t>
      </w:r>
      <w:r w:rsidRPr="00F2243B">
        <w:rPr>
          <w:rFonts w:ascii="Times New Roman" w:eastAsia="Times New Roman" w:hAnsi="Times New Roman" w:cs="Times New Roman"/>
          <w:sz w:val="24"/>
          <w:szCs w:val="24"/>
        </w:rPr>
        <w:t>s</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 xml:space="preserve">≥ .39,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.90. For</w:t>
      </w:r>
      <w:r>
        <w:rPr>
          <w:rFonts w:ascii="Gungsuh" w:eastAsia="Gungsuh" w:hAnsi="Gungsuh" w:cs="Gungsuh"/>
          <w:sz w:val="24"/>
          <w:szCs w:val="24"/>
        </w:rPr>
        <w:t xml:space="preserve"> </w:t>
      </w:r>
      <w:r w:rsidRPr="00F2243B">
        <w:rPr>
          <w:rFonts w:ascii="Times New Roman" w:eastAsia="Times New Roman" w:hAnsi="Times New Roman" w:cs="Times New Roman"/>
          <w:sz w:val="24"/>
          <w:szCs w:val="24"/>
        </w:rPr>
        <w:t>low typicality targets,</w:t>
      </w:r>
      <w:r>
        <w:rPr>
          <w:rFonts w:ascii="Gungsuh" w:eastAsia="Gungsuh" w:hAnsi="Gungsuh" w:cs="Gungsuh"/>
          <w:sz w:val="24"/>
          <w:szCs w:val="24"/>
        </w:rPr>
        <w:t xml:space="preserve">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was marginally greater for Caucasian versus Black targets (.24 vs. .14;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(1, 155) = 3.60, </w:t>
      </w:r>
      <w:r>
        <w:rPr>
          <w:rFonts w:ascii="Times New Roman" w:eastAsia="Times New Roman" w:hAnsi="Times New Roman" w:cs="Times New Roman"/>
          <w:i/>
          <w:sz w:val="24"/>
          <w:szCs w:val="24"/>
        </w:rPr>
        <w:t>MSE</w:t>
      </w:r>
      <w:r>
        <w:rPr>
          <w:rFonts w:ascii="Times New Roman" w:eastAsia="Times New Roman" w:hAnsi="Times New Roman" w:cs="Times New Roman"/>
          <w:sz w:val="24"/>
          <w:szCs w:val="24"/>
        </w:rPr>
        <w:t xml:space="preserve"> = .21,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.06,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Pr>
          <w:rFonts w:ascii="Times New Roman" w:eastAsia="Times New Roman" w:hAnsi="Times New Roman" w:cs="Times New Roman"/>
          <w:sz w:val="24"/>
          <w:szCs w:val="24"/>
        </w:rPr>
        <w:t xml:space="preserve"> = .67)</w:t>
      </w:r>
      <w:ins w:id="788" w:author="Nick Maxwell" w:date="2025-05-15T13:26:00Z" w16du:dateUtc="2025-05-15T18:26:00Z">
        <w:r w:rsidR="009B6D15">
          <w:rPr>
            <w:rFonts w:ascii="Times New Roman" w:eastAsia="Times New Roman" w:hAnsi="Times New Roman" w:cs="Times New Roman"/>
            <w:sz w:val="24"/>
            <w:szCs w:val="24"/>
          </w:rPr>
          <w:t xml:space="preserve">. However, </w:t>
        </w:r>
      </w:ins>
      <w:del w:id="789" w:author="Nick Maxwell" w:date="2025-05-15T13:26:00Z" w16du:dateUtc="2025-05-15T18:26:00Z">
        <w:r w:rsidDel="009B6D15">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 xml:space="preserve">like high typicality targets, all other main effects/interactions were non-significant, </w:t>
      </w: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 xml:space="preserve">s &lt; 1, </w:t>
      </w:r>
      <w:r>
        <w:rPr>
          <w:rFonts w:ascii="Times New Roman" w:eastAsia="Times New Roman" w:hAnsi="Times New Roman" w:cs="Times New Roman"/>
          <w:i/>
          <w:sz w:val="24"/>
          <w:szCs w:val="24"/>
        </w:rPr>
        <w:t>p</w:t>
      </w:r>
      <w:r w:rsidRPr="00F2243B">
        <w:rPr>
          <w:rFonts w:ascii="Times New Roman" w:eastAsia="Times New Roman" w:hAnsi="Times New Roman" w:cs="Times New Roman"/>
          <w:sz w:val="24"/>
          <w:szCs w:val="24"/>
        </w:rPr>
        <w:t xml:space="preserve">s ≥ .74,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.92.</w:t>
      </w:r>
    </w:p>
    <w:p w14:paraId="00000053"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Racial Attitude Measures</w:t>
      </w:r>
    </w:p>
    <w:p w14:paraId="00000054" w14:textId="0EEFAF28" w:rsidR="003276EC" w:rsidRDefault="00AF045D" w:rsidP="00235C8B">
      <w:pPr>
        <w:spacing w:after="0" w:line="480" w:lineRule="auto"/>
      </w:pPr>
      <w:r>
        <w:rPr>
          <w:rFonts w:ascii="Times New Roman" w:eastAsia="Times New Roman" w:hAnsi="Times New Roman" w:cs="Times New Roman"/>
          <w:sz w:val="24"/>
          <w:szCs w:val="24"/>
        </w:rPr>
        <w:tab/>
        <w:t xml:space="preserve">Finally, </w:t>
      </w:r>
      <w:del w:id="790" w:author="Nick Maxwell" w:date="2025-05-14T16:34:00Z" w16du:dateUtc="2025-05-14T21:34:00Z">
        <w:r w:rsidDel="008A28D9">
          <w:rPr>
            <w:rFonts w:ascii="Times New Roman" w:eastAsia="Times New Roman" w:hAnsi="Times New Roman" w:cs="Times New Roman"/>
            <w:sz w:val="24"/>
            <w:szCs w:val="24"/>
          </w:rPr>
          <w:delText>consistent with</w:delText>
        </w:r>
      </w:del>
      <w:ins w:id="791" w:author="Nick Maxwell" w:date="2025-05-14T16:34:00Z" w16du:dateUtc="2025-05-14T21:34:00Z">
        <w:r w:rsidR="008A28D9">
          <w:rPr>
            <w:rFonts w:ascii="Times New Roman" w:eastAsia="Times New Roman" w:hAnsi="Times New Roman" w:cs="Times New Roman"/>
            <w:sz w:val="24"/>
            <w:szCs w:val="24"/>
          </w:rPr>
          <w:t>like</w:t>
        </w:r>
      </w:ins>
      <w:r>
        <w:rPr>
          <w:rFonts w:ascii="Times New Roman" w:eastAsia="Times New Roman" w:hAnsi="Times New Roman" w:cs="Times New Roman"/>
          <w:sz w:val="24"/>
          <w:szCs w:val="24"/>
        </w:rPr>
        <w:t xml:space="preserve"> Experiment 1, we again tested for differences in racial attitudes between Black and Caucasian participants and additionally assessed correlations between each measure and JOLs for high and low-typicality other-race targets. Descriptive statistics for each racial attitude measure are reported in Table </w:t>
      </w:r>
      <w:ins w:id="792" w:author="Nick Maxwell" w:date="2025-05-15T11:31:00Z" w16du:dateUtc="2025-05-15T16:31:00Z">
        <w:r w:rsidR="00402B78">
          <w:rPr>
            <w:rFonts w:ascii="Times New Roman" w:eastAsia="Times New Roman" w:hAnsi="Times New Roman" w:cs="Times New Roman"/>
            <w:sz w:val="24"/>
            <w:szCs w:val="24"/>
          </w:rPr>
          <w:t>5</w:t>
        </w:r>
      </w:ins>
      <w:del w:id="793" w:author="Nick Maxwell" w:date="2025-05-15T11:31:00Z" w16du:dateUtc="2025-05-15T16:31:00Z">
        <w:r w:rsidDel="00402B78">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and Table </w:t>
      </w:r>
      <w:ins w:id="794" w:author="Nick Maxwell" w:date="2025-05-15T11:32:00Z" w16du:dateUtc="2025-05-15T16:32:00Z">
        <w:r w:rsidR="00402B78">
          <w:rPr>
            <w:rFonts w:ascii="Times New Roman" w:eastAsia="Times New Roman" w:hAnsi="Times New Roman" w:cs="Times New Roman"/>
            <w:sz w:val="24"/>
            <w:szCs w:val="24"/>
          </w:rPr>
          <w:t>8</w:t>
        </w:r>
      </w:ins>
      <w:del w:id="795" w:author="Nick Maxwell" w:date="2025-05-15T11:32:00Z" w16du:dateUtc="2025-05-15T16:32:00Z">
        <w:r w:rsidDel="00402B78">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 xml:space="preserve"> reports all correlations. Consistent with our findings in Experiment 1, Black participants reported higher negative racial attitudes compared to Caucasian participants </w:t>
      </w:r>
      <w:ins w:id="796" w:author="Nick Maxwell" w:date="2025-05-15T13:33:00Z" w16du:dateUtc="2025-05-15T18:33:00Z">
        <w:r w:rsidR="00B5625B">
          <w:rPr>
            <w:rFonts w:ascii="Times New Roman" w:eastAsia="Times New Roman" w:hAnsi="Times New Roman" w:cs="Times New Roman"/>
            <w:sz w:val="24"/>
            <w:szCs w:val="24"/>
          </w:rPr>
          <w:t xml:space="preserve">based on MRS scores </w:t>
        </w:r>
      </w:ins>
      <w:r>
        <w:rPr>
          <w:rFonts w:ascii="Times New Roman" w:eastAsia="Times New Roman" w:hAnsi="Times New Roman" w:cs="Times New Roman"/>
          <w:sz w:val="24"/>
          <w:szCs w:val="24"/>
        </w:rPr>
        <w:t xml:space="preserve">(3.64 vs. 1.59;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(154) = 22.38,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0.09,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3.56). Additionally, Black participants reported more hours of inter-racial contact compared to Caucasian participants (26.94 vs. 13.51;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(127) = 3.28,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4.13,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0.57). IMS and EMS scores, however, did not differ between groups, </w:t>
      </w:r>
      <w:r w:rsidRPr="00F2243B">
        <w:rPr>
          <w:rFonts w:ascii="Times New Roman" w:eastAsia="Times New Roman" w:hAnsi="Times New Roman" w:cs="Times New Roman"/>
          <w:i/>
          <w:iCs/>
          <w:sz w:val="24"/>
          <w:szCs w:val="24"/>
        </w:rPr>
        <w:t>t</w:t>
      </w:r>
      <w:r w:rsidRPr="00F2243B">
        <w:rPr>
          <w:rFonts w:ascii="Times New Roman" w:eastAsia="Times New Roman" w:hAnsi="Times New Roman" w:cs="Times New Roman"/>
          <w:sz w:val="24"/>
          <w:szCs w:val="24"/>
        </w:rPr>
        <w:t xml:space="preserve">s ≤ 1.67,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 xml:space="preserve">s ≥ .10,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vertAlign w:val="subscript"/>
        </w:rPr>
        <w:t>BIC</w:t>
      </w:r>
      <w:r w:rsidRPr="00F2243B">
        <w:rPr>
          <w:rFonts w:ascii="Times New Roman" w:eastAsia="Times New Roman" w:hAnsi="Times New Roman" w:cs="Times New Roman"/>
          <w:sz w:val="24"/>
          <w:szCs w:val="24"/>
        </w:rPr>
        <w:t>s ≥ .75. Interestingly, hours of inter-racial contact negatively correlated with Black participants’ JOLs for high and low typicality Caucasian targets (</w:t>
      </w:r>
      <w:r w:rsidRPr="00F2243B">
        <w:rPr>
          <w:rFonts w:ascii="Times New Roman" w:eastAsia="Times New Roman" w:hAnsi="Times New Roman" w:cs="Times New Roman"/>
          <w:i/>
          <w:iCs/>
          <w:sz w:val="24"/>
          <w:szCs w:val="24"/>
        </w:rPr>
        <w:t>r</w:t>
      </w:r>
      <w:r w:rsidRPr="00F2243B">
        <w:rPr>
          <w:rFonts w:ascii="Times New Roman" w:eastAsia="Times New Roman" w:hAnsi="Times New Roman" w:cs="Times New Roman"/>
          <w:sz w:val="24"/>
          <w:szCs w:val="24"/>
        </w:rPr>
        <w:t xml:space="preserve">s ≥ .39). All other correlations with JOLs, however, were non-significant, </w:t>
      </w:r>
      <w:r w:rsidRPr="00F2243B">
        <w:rPr>
          <w:rFonts w:ascii="Times New Roman" w:eastAsia="Times New Roman" w:hAnsi="Times New Roman" w:cs="Times New Roman"/>
          <w:i/>
          <w:iCs/>
          <w:sz w:val="24"/>
          <w:szCs w:val="24"/>
        </w:rPr>
        <w:t>r</w:t>
      </w:r>
      <w:r w:rsidRPr="00F2243B">
        <w:rPr>
          <w:rFonts w:ascii="Times New Roman" w:eastAsia="Times New Roman" w:hAnsi="Times New Roman" w:cs="Times New Roman"/>
          <w:sz w:val="24"/>
          <w:szCs w:val="24"/>
        </w:rPr>
        <w:t xml:space="preserve">s ≤ .16, </w:t>
      </w:r>
      <w:r w:rsidRPr="00F2243B">
        <w:rPr>
          <w:rFonts w:ascii="Times New Roman" w:eastAsia="Times New Roman" w:hAnsi="Times New Roman" w:cs="Times New Roman"/>
          <w:i/>
          <w:iCs/>
          <w:sz w:val="24"/>
          <w:szCs w:val="24"/>
        </w:rPr>
        <w:t>p</w:t>
      </w:r>
      <w:r w:rsidRPr="00F2243B">
        <w:rPr>
          <w:rFonts w:ascii="Times New Roman" w:eastAsia="Times New Roman" w:hAnsi="Times New Roman" w:cs="Times New Roman"/>
          <w:sz w:val="24"/>
          <w:szCs w:val="24"/>
        </w:rPr>
        <w:t>s ≥ .15.</w:t>
      </w:r>
    </w:p>
    <w:p w14:paraId="00000055"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0000056" w14:textId="68AC77BE"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Experiment 2 sought to replicate CRE patterns observed on recognition and JOLs in Experiment 1 using a new sample of participants while also testing the effects of racial typicality on these patterns. Overall, we replicated </w:t>
      </w:r>
      <w:ins w:id="797" w:author="Nick Maxwell" w:date="2025-05-15T13:21:00Z" w16du:dateUtc="2025-05-15T18:21:00Z">
        <w:r w:rsidR="009B6D15">
          <w:rPr>
            <w:rFonts w:ascii="Times New Roman" w:eastAsia="Times New Roman" w:hAnsi="Times New Roman" w:cs="Times New Roman"/>
            <w:sz w:val="24"/>
            <w:szCs w:val="24"/>
          </w:rPr>
          <w:t xml:space="preserve">recognition </w:t>
        </w:r>
      </w:ins>
      <w:r>
        <w:rPr>
          <w:rFonts w:ascii="Times New Roman" w:eastAsia="Times New Roman" w:hAnsi="Times New Roman" w:cs="Times New Roman"/>
          <w:sz w:val="24"/>
          <w:szCs w:val="24"/>
        </w:rPr>
        <w:t xml:space="preserve">patterns observed in Experiment 1, further demonstrating the robustness of the CRE. </w:t>
      </w:r>
      <w:ins w:id="798" w:author="Nick Maxwell" w:date="2025-05-15T13:22:00Z" w16du:dateUtc="2025-05-15T18:22:00Z">
        <w:r w:rsidR="009B6D15">
          <w:rPr>
            <w:rFonts w:ascii="Times New Roman" w:eastAsia="Times New Roman" w:hAnsi="Times New Roman" w:cs="Times New Roman"/>
            <w:sz w:val="24"/>
            <w:szCs w:val="24"/>
          </w:rPr>
          <w:t xml:space="preserve">Moreover, </w:t>
        </w:r>
      </w:ins>
      <w:del w:id="799" w:author="Nick Maxwell" w:date="2025-05-15T13:22:00Z" w16du:dateUtc="2025-05-15T18:22:00Z">
        <w:r w:rsidDel="009B6D15">
          <w:rPr>
            <w:rFonts w:ascii="Times New Roman" w:eastAsia="Times New Roman" w:hAnsi="Times New Roman" w:cs="Times New Roman"/>
            <w:sz w:val="24"/>
            <w:szCs w:val="24"/>
          </w:rPr>
          <w:delText>T</w:delText>
        </w:r>
      </w:del>
      <w:del w:id="800" w:author="Nick Maxwell" w:date="2025-05-15T16:49:00Z" w16du:dateUtc="2025-05-15T21:49:00Z">
        <w:r w:rsidDel="004E5A95">
          <w:rPr>
            <w:rFonts w:ascii="Times New Roman" w:eastAsia="Times New Roman" w:hAnsi="Times New Roman" w:cs="Times New Roman"/>
            <w:sz w:val="24"/>
            <w:szCs w:val="24"/>
          </w:rPr>
          <w:delText>he</w:delText>
        </w:r>
      </w:del>
      <w:ins w:id="801" w:author="Nick Maxwell" w:date="2025-05-15T16:49:00Z" w16du:dateUtc="2025-05-15T21:49:00Z">
        <w:r w:rsidR="004E5A95">
          <w:rPr>
            <w:rFonts w:ascii="Times New Roman" w:eastAsia="Times New Roman" w:hAnsi="Times New Roman" w:cs="Times New Roman"/>
            <w:sz w:val="24"/>
            <w:szCs w:val="24"/>
          </w:rPr>
          <w:t>the</w:t>
        </w:r>
      </w:ins>
      <w:r>
        <w:rPr>
          <w:rFonts w:ascii="Times New Roman" w:eastAsia="Times New Roman" w:hAnsi="Times New Roman" w:cs="Times New Roman"/>
          <w:sz w:val="24"/>
          <w:szCs w:val="24"/>
        </w:rPr>
        <w:t xml:space="preserve"> magnitude of the CRE was greater </w:t>
      </w:r>
      <w:ins w:id="802" w:author="Nick Maxwell" w:date="2025-05-15T13:22:00Z" w16du:dateUtc="2025-05-15T18:22:00Z">
        <w:r w:rsidR="009B6D15">
          <w:rPr>
            <w:rFonts w:ascii="Times New Roman" w:eastAsia="Times New Roman" w:hAnsi="Times New Roman" w:cs="Times New Roman"/>
            <w:sz w:val="24"/>
            <w:szCs w:val="24"/>
          </w:rPr>
          <w:t>for</w:t>
        </w:r>
      </w:ins>
      <w:del w:id="803" w:author="Nick Maxwell" w:date="2025-05-15T13:22:00Z" w16du:dateUtc="2025-05-15T18:22:00Z">
        <w:r w:rsidDel="009B6D15">
          <w:rPr>
            <w:rFonts w:ascii="Times New Roman" w:eastAsia="Times New Roman" w:hAnsi="Times New Roman" w:cs="Times New Roman"/>
            <w:sz w:val="24"/>
            <w:szCs w:val="24"/>
          </w:rPr>
          <w:delText>in</w:delText>
        </w:r>
      </w:del>
      <w:r>
        <w:rPr>
          <w:rFonts w:ascii="Times New Roman" w:eastAsia="Times New Roman" w:hAnsi="Times New Roman" w:cs="Times New Roman"/>
          <w:sz w:val="24"/>
          <w:szCs w:val="24"/>
        </w:rPr>
        <w:t xml:space="preserve"> Black participants </w:t>
      </w:r>
      <w:del w:id="804" w:author="Nick Maxwell" w:date="2025-05-15T13:22:00Z" w16du:dateUtc="2025-05-15T18:22:00Z">
        <w:r w:rsidDel="009B6D15">
          <w:rPr>
            <w:rFonts w:ascii="Times New Roman" w:eastAsia="Times New Roman" w:hAnsi="Times New Roman" w:cs="Times New Roman"/>
            <w:sz w:val="24"/>
            <w:szCs w:val="24"/>
          </w:rPr>
          <w:delText>who rated</w:delText>
        </w:r>
      </w:del>
      <w:ins w:id="805" w:author="Nick Maxwell" w:date="2025-05-15T13:22:00Z" w16du:dateUtc="2025-05-15T18:22:00Z">
        <w:r w:rsidR="009B6D15">
          <w:rPr>
            <w:rFonts w:ascii="Times New Roman" w:eastAsia="Times New Roman" w:hAnsi="Times New Roman" w:cs="Times New Roman"/>
            <w:sz w:val="24"/>
            <w:szCs w:val="24"/>
          </w:rPr>
          <w:t>when studying</w:t>
        </w:r>
      </w:ins>
      <w:r>
        <w:rPr>
          <w:rFonts w:ascii="Times New Roman" w:eastAsia="Times New Roman" w:hAnsi="Times New Roman" w:cs="Times New Roman"/>
          <w:sz w:val="24"/>
          <w:szCs w:val="24"/>
        </w:rPr>
        <w:t xml:space="preserve"> low-typicality faces, suggesting that</w:t>
      </w:r>
      <w:sdt>
        <w:sdtPr>
          <w:tag w:val="goog_rdk_32"/>
          <w:id w:val="1381369226"/>
        </w:sdtPr>
        <w:sdtContent/>
      </w:sdt>
      <w:r>
        <w:rPr>
          <w:rFonts w:ascii="Times New Roman" w:eastAsia="Times New Roman" w:hAnsi="Times New Roman" w:cs="Times New Roman"/>
          <w:sz w:val="24"/>
          <w:szCs w:val="24"/>
        </w:rPr>
        <w:t xml:space="preserve"> faces </w:t>
      </w:r>
      <w:r w:rsidR="00F2243B">
        <w:rPr>
          <w:rFonts w:ascii="Times New Roman" w:eastAsia="Times New Roman" w:hAnsi="Times New Roman" w:cs="Times New Roman"/>
          <w:sz w:val="24"/>
          <w:szCs w:val="24"/>
        </w:rPr>
        <w:t xml:space="preserve">lower in racial typicality </w:t>
      </w:r>
      <w:r>
        <w:rPr>
          <w:rFonts w:ascii="Times New Roman" w:eastAsia="Times New Roman" w:hAnsi="Times New Roman" w:cs="Times New Roman"/>
          <w:sz w:val="24"/>
          <w:szCs w:val="24"/>
        </w:rPr>
        <w:t xml:space="preserve">are more prone to this effect. Interestingly, higher racial prejudice scores from Black participants </w:t>
      </w:r>
      <w:r w:rsidR="00C25550">
        <w:rPr>
          <w:rFonts w:ascii="Times New Roman" w:eastAsia="Times New Roman" w:hAnsi="Times New Roman" w:cs="Times New Roman"/>
          <w:sz w:val="24"/>
          <w:szCs w:val="24"/>
        </w:rPr>
        <w:t xml:space="preserve">suggest </w:t>
      </w:r>
      <w:r>
        <w:rPr>
          <w:rFonts w:ascii="Times New Roman" w:eastAsia="Times New Roman" w:hAnsi="Times New Roman" w:cs="Times New Roman"/>
          <w:sz w:val="24"/>
          <w:szCs w:val="24"/>
        </w:rPr>
        <w:t xml:space="preserve">that prejudice </w:t>
      </w:r>
      <w:r w:rsidR="00C25550">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 xml:space="preserve">further moderate the relationship between typicality and the CRE. Cassidy et al. (2017) observed this pattern with Caucasian participants, and our patterns are consistent with their findings, </w:t>
      </w:r>
      <w:del w:id="806" w:author="Nick Maxwell" w:date="2025-05-14T16:35:00Z" w16du:dateUtc="2025-05-14T21:35:00Z">
        <w:r w:rsidDel="005B7424">
          <w:rPr>
            <w:rFonts w:ascii="Times New Roman" w:eastAsia="Times New Roman" w:hAnsi="Times New Roman" w:cs="Times New Roman"/>
            <w:sz w:val="24"/>
            <w:szCs w:val="24"/>
          </w:rPr>
          <w:delText>given that</w:delText>
        </w:r>
      </w:del>
      <w:ins w:id="807" w:author="Nick Maxwell" w:date="2025-05-14T16:35:00Z" w16du:dateUtc="2025-05-14T21:35:00Z">
        <w:r w:rsidR="005B7424">
          <w:rPr>
            <w:rFonts w:ascii="Times New Roman" w:eastAsia="Times New Roman" w:hAnsi="Times New Roman" w:cs="Times New Roman"/>
            <w:sz w:val="24"/>
            <w:szCs w:val="24"/>
          </w:rPr>
          <w:t>as</w:t>
        </w:r>
      </w:ins>
      <w:r>
        <w:rPr>
          <w:rFonts w:ascii="Times New Roman" w:eastAsia="Times New Roman" w:hAnsi="Times New Roman" w:cs="Times New Roman"/>
          <w:sz w:val="24"/>
          <w:szCs w:val="24"/>
        </w:rPr>
        <w:t xml:space="preserve"> Black participants reported greater levels of racial prejudice versus Caucasian participants in Experiment 2.</w:t>
      </w:r>
    </w:p>
    <w:p w14:paraId="39D0982D" w14:textId="45E65279" w:rsidR="009B6D15" w:rsidRDefault="00D46942" w:rsidP="009B6D15">
      <w:pPr>
        <w:spacing w:after="0" w:line="480" w:lineRule="auto"/>
        <w:ind w:firstLine="720"/>
        <w:rPr>
          <w:ins w:id="808" w:author="Nick Maxwell" w:date="2025-05-15T13:27:00Z" w16du:dateUtc="2025-05-15T18:27:00Z"/>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CRE pattern again extended to mean JOLs</w:t>
      </w:r>
      <w:ins w:id="809" w:author="Nick Maxwell" w:date="2025-05-15T13:23:00Z" w16du:dateUtc="2025-05-15T18:23:00Z">
        <w:r w:rsidR="009B6D15">
          <w:rPr>
            <w:rFonts w:ascii="Times New Roman" w:eastAsia="Times New Roman" w:hAnsi="Times New Roman" w:cs="Times New Roman"/>
            <w:sz w:val="24"/>
            <w:szCs w:val="24"/>
          </w:rPr>
          <w:t xml:space="preserve"> and, </w:t>
        </w:r>
      </w:ins>
      <w:del w:id="810" w:author="Nick Maxwell" w:date="2025-05-15T13:23:00Z" w16du:dateUtc="2025-05-15T18:23:00Z">
        <w:r w:rsidDel="009B6D15">
          <w:rPr>
            <w:rFonts w:ascii="Times New Roman" w:eastAsia="Times New Roman" w:hAnsi="Times New Roman" w:cs="Times New Roman"/>
            <w:sz w:val="24"/>
            <w:szCs w:val="24"/>
          </w:rPr>
          <w:delText xml:space="preserve">. However, </w:delText>
        </w:r>
      </w:del>
      <w:r>
        <w:rPr>
          <w:rFonts w:ascii="Times New Roman" w:eastAsia="Times New Roman" w:hAnsi="Times New Roman" w:cs="Times New Roman"/>
          <w:sz w:val="24"/>
          <w:szCs w:val="24"/>
        </w:rPr>
        <w:t xml:space="preserve">like the previous experiment, this pattern </w:t>
      </w:r>
      <w:del w:id="811" w:author="Nick Maxwell" w:date="2025-05-15T13:23:00Z" w16du:dateUtc="2025-05-15T18:23:00Z">
        <w:r w:rsidDel="009B6D15">
          <w:rPr>
            <w:rFonts w:ascii="Times New Roman" w:eastAsia="Times New Roman" w:hAnsi="Times New Roman" w:cs="Times New Roman"/>
            <w:sz w:val="24"/>
            <w:szCs w:val="24"/>
          </w:rPr>
          <w:delText>only extended to</w:delText>
        </w:r>
      </w:del>
      <w:ins w:id="812" w:author="Nick Maxwell" w:date="2025-05-15T13:23:00Z" w16du:dateUtc="2025-05-15T18:23:00Z">
        <w:r w:rsidR="009B6D15">
          <w:rPr>
            <w:rFonts w:ascii="Times New Roman" w:eastAsia="Times New Roman" w:hAnsi="Times New Roman" w:cs="Times New Roman"/>
            <w:sz w:val="24"/>
            <w:szCs w:val="24"/>
          </w:rPr>
          <w:t>was only observed on</w:t>
        </w:r>
      </w:ins>
      <w:r>
        <w:rPr>
          <w:rFonts w:ascii="Times New Roman" w:eastAsia="Times New Roman" w:hAnsi="Times New Roman" w:cs="Times New Roman"/>
          <w:sz w:val="24"/>
          <w:szCs w:val="24"/>
        </w:rPr>
        <w:t xml:space="preserve"> Black participants</w:t>
      </w:r>
      <w:r w:rsidR="00C25550">
        <w:rPr>
          <w:rFonts w:ascii="Times New Roman" w:eastAsia="Times New Roman" w:hAnsi="Times New Roman" w:cs="Times New Roman"/>
          <w:sz w:val="24"/>
          <w:szCs w:val="24"/>
        </w:rPr>
        <w:t>’ JOLs</w:t>
      </w:r>
      <w:r>
        <w:rPr>
          <w:rFonts w:ascii="Times New Roman" w:eastAsia="Times New Roman" w:hAnsi="Times New Roman" w:cs="Times New Roman"/>
          <w:sz w:val="24"/>
          <w:szCs w:val="24"/>
        </w:rPr>
        <w:t xml:space="preserve">. Furthermore, this effect was greater for high </w:t>
      </w:r>
      <w:del w:id="813" w:author="Nick Maxwell" w:date="2025-05-15T13:24:00Z" w16du:dateUtc="2025-05-15T18:24:00Z">
        <w:r w:rsidDel="009B6D15">
          <w:rPr>
            <w:rFonts w:ascii="Times New Roman" w:eastAsia="Times New Roman" w:hAnsi="Times New Roman" w:cs="Times New Roman"/>
            <w:sz w:val="24"/>
            <w:szCs w:val="24"/>
          </w:rPr>
          <w:delText xml:space="preserve">versus low </w:delText>
        </w:r>
      </w:del>
      <w:r>
        <w:rPr>
          <w:rFonts w:ascii="Times New Roman" w:eastAsia="Times New Roman" w:hAnsi="Times New Roman" w:cs="Times New Roman"/>
          <w:sz w:val="24"/>
          <w:szCs w:val="24"/>
        </w:rPr>
        <w:t>typicality targets</w:t>
      </w:r>
      <w:ins w:id="814" w:author="Nick Maxwell" w:date="2025-05-15T16:53:00Z" w16du:dateUtc="2025-05-15T21:53:00Z">
        <w:r w:rsidR="004E5A95">
          <w:rPr>
            <w:rFonts w:ascii="Times New Roman" w:eastAsia="Times New Roman" w:hAnsi="Times New Roman" w:cs="Times New Roman"/>
            <w:sz w:val="24"/>
            <w:szCs w:val="24"/>
          </w:rPr>
          <w:t xml:space="preserve">. This </w:t>
        </w:r>
      </w:ins>
      <w:ins w:id="815" w:author="Nick Maxwell" w:date="2025-05-15T16:52:00Z" w16du:dateUtc="2025-05-15T21:52:00Z">
        <w:r w:rsidR="004E5A95">
          <w:rPr>
            <w:rFonts w:ascii="Times New Roman" w:eastAsia="Times New Roman" w:hAnsi="Times New Roman" w:cs="Times New Roman"/>
            <w:sz w:val="24"/>
            <w:szCs w:val="24"/>
          </w:rPr>
          <w:t xml:space="preserve">pattern </w:t>
        </w:r>
      </w:ins>
      <w:ins w:id="816" w:author="Nick Maxwell" w:date="2025-05-15T16:53:00Z" w16du:dateUtc="2025-05-15T21:53:00Z">
        <w:r w:rsidR="004E5A95">
          <w:rPr>
            <w:rFonts w:ascii="Times New Roman" w:eastAsia="Times New Roman" w:hAnsi="Times New Roman" w:cs="Times New Roman"/>
            <w:sz w:val="24"/>
            <w:szCs w:val="24"/>
          </w:rPr>
          <w:t xml:space="preserve">is </w:t>
        </w:r>
      </w:ins>
      <w:ins w:id="817" w:author="Nick Maxwell" w:date="2025-05-15T16:52:00Z" w16du:dateUtc="2025-05-15T21:52:00Z">
        <w:r w:rsidR="004E5A95">
          <w:rPr>
            <w:rFonts w:ascii="Times New Roman" w:eastAsia="Times New Roman" w:hAnsi="Times New Roman" w:cs="Times New Roman"/>
            <w:sz w:val="24"/>
            <w:szCs w:val="24"/>
          </w:rPr>
          <w:t>consistent with social</w:t>
        </w:r>
      </w:ins>
      <w:ins w:id="818" w:author="Nick Maxwell" w:date="2025-05-15T16:53:00Z" w16du:dateUtc="2025-05-15T21:53:00Z">
        <w:r w:rsidR="004E5A95">
          <w:rPr>
            <w:rFonts w:ascii="Times New Roman" w:eastAsia="Times New Roman" w:hAnsi="Times New Roman" w:cs="Times New Roman"/>
            <w:sz w:val="24"/>
            <w:szCs w:val="24"/>
          </w:rPr>
          <w:t>-cognitive accounts of the CRE and suggests t</w:t>
        </w:r>
      </w:ins>
      <w:ins w:id="819" w:author="Nick Maxwell" w:date="2025-05-15T16:52:00Z" w16du:dateUtc="2025-05-15T21:52:00Z">
        <w:r w:rsidR="004E5A95">
          <w:rPr>
            <w:rFonts w:ascii="Times New Roman" w:eastAsia="Times New Roman" w:hAnsi="Times New Roman" w:cs="Times New Roman"/>
            <w:sz w:val="24"/>
            <w:szCs w:val="24"/>
          </w:rPr>
          <w:t xml:space="preserve">hat Black targets may have been processed more fluently than Caucasian targets. </w:t>
        </w:r>
      </w:ins>
      <w:ins w:id="820" w:author="Nick Maxwell" w:date="2025-05-15T16:53:00Z" w16du:dateUtc="2025-05-15T21:53:00Z">
        <w:r w:rsidR="004E5A95">
          <w:rPr>
            <w:rFonts w:ascii="Times New Roman" w:eastAsia="Times New Roman" w:hAnsi="Times New Roman" w:cs="Times New Roman"/>
            <w:sz w:val="24"/>
            <w:szCs w:val="24"/>
          </w:rPr>
          <w:t>However, f</w:t>
        </w:r>
      </w:ins>
      <w:ins w:id="821" w:author="Nick Maxwell" w:date="2025-05-15T13:27:00Z" w16du:dateUtc="2025-05-15T18:27:00Z">
        <w:r w:rsidR="009B6D15">
          <w:rPr>
            <w:rFonts w:ascii="Times New Roman" w:eastAsia="Times New Roman" w:hAnsi="Times New Roman" w:cs="Times New Roman"/>
            <w:sz w:val="24"/>
            <w:szCs w:val="24"/>
          </w:rPr>
          <w:t>or Caucasian participants, mean JOLs did not differ between same and other-race targets, irrespective of target typicality. As such, we replicated findings from Experiment 1 sho</w:t>
        </w:r>
      </w:ins>
      <w:ins w:id="822" w:author="Nick Maxwell" w:date="2025-05-15T13:28:00Z" w16du:dateUtc="2025-05-15T18:28:00Z">
        <w:r w:rsidR="009B6D15">
          <w:rPr>
            <w:rFonts w:ascii="Times New Roman" w:eastAsia="Times New Roman" w:hAnsi="Times New Roman" w:cs="Times New Roman"/>
            <w:sz w:val="24"/>
            <w:szCs w:val="24"/>
          </w:rPr>
          <w:t xml:space="preserve">wing that participant ethnicity may be a moderating factor when exploring CRE patterns on JOLs. </w:t>
        </w:r>
      </w:ins>
      <w:ins w:id="823" w:author="Nick Maxwell" w:date="2025-05-15T16:54:00Z" w16du:dateUtc="2025-05-15T21:54:00Z">
        <w:r w:rsidR="004E5A95">
          <w:rPr>
            <w:rFonts w:ascii="Times New Roman" w:eastAsia="Times New Roman" w:hAnsi="Times New Roman" w:cs="Times New Roman"/>
            <w:sz w:val="24"/>
            <w:szCs w:val="24"/>
          </w:rPr>
          <w:t>Additionally</w:t>
        </w:r>
      </w:ins>
      <w:ins w:id="824" w:author="Nick Maxwell" w:date="2025-05-15T13:28:00Z" w16du:dateUtc="2025-05-15T18:28:00Z">
        <w:r w:rsidR="009B6D15">
          <w:rPr>
            <w:rFonts w:ascii="Times New Roman" w:eastAsia="Times New Roman" w:hAnsi="Times New Roman" w:cs="Times New Roman"/>
            <w:sz w:val="24"/>
            <w:szCs w:val="24"/>
          </w:rPr>
          <w:t xml:space="preserve">, like Experiment 1, </w:t>
        </w:r>
      </w:ins>
      <w:ins w:id="825" w:author="Nick Maxwell" w:date="2025-05-15T13:29:00Z" w16du:dateUtc="2025-05-15T18:29:00Z">
        <w:r w:rsidR="009B6D15">
          <w:rPr>
            <w:rFonts w:ascii="Times New Roman" w:eastAsia="Times New Roman" w:hAnsi="Times New Roman" w:cs="Times New Roman"/>
            <w:sz w:val="24"/>
            <w:szCs w:val="24"/>
          </w:rPr>
          <w:t xml:space="preserve">participants’ relative accuracy did not differ between same and other-race targets. Taken together, </w:t>
        </w:r>
      </w:ins>
      <w:ins w:id="826" w:author="Nick Maxwell" w:date="2025-05-15T13:30:00Z" w16du:dateUtc="2025-05-15T18:30:00Z">
        <w:r w:rsidR="009B6D15">
          <w:rPr>
            <w:rFonts w:ascii="Times New Roman" w:eastAsia="Times New Roman" w:hAnsi="Times New Roman" w:cs="Times New Roman"/>
            <w:sz w:val="24"/>
            <w:szCs w:val="24"/>
          </w:rPr>
          <w:t xml:space="preserve">our </w:t>
        </w:r>
      </w:ins>
      <w:ins w:id="827" w:author="Nick Maxwell" w:date="2025-05-15T13:29:00Z" w16du:dateUtc="2025-05-15T18:29:00Z">
        <w:r w:rsidR="009B6D15">
          <w:rPr>
            <w:rFonts w:ascii="Times New Roman" w:eastAsia="Times New Roman" w:hAnsi="Times New Roman" w:cs="Times New Roman"/>
            <w:sz w:val="24"/>
            <w:szCs w:val="24"/>
          </w:rPr>
          <w:t xml:space="preserve">findings in Experiment 2 are consistent with Experiment 1 </w:t>
        </w:r>
      </w:ins>
      <w:ins w:id="828" w:author="Nick Maxwell" w:date="2025-05-15T13:30:00Z" w16du:dateUtc="2025-05-15T18:30:00Z">
        <w:r w:rsidR="009B6D15">
          <w:rPr>
            <w:rFonts w:ascii="Times New Roman" w:eastAsia="Times New Roman" w:hAnsi="Times New Roman" w:cs="Times New Roman"/>
            <w:sz w:val="24"/>
            <w:szCs w:val="24"/>
          </w:rPr>
          <w:t>while providing further evidence that typicality can influence the magnitude of participants’ JOLs</w:t>
        </w:r>
      </w:ins>
    </w:p>
    <w:p w14:paraId="00000057" w14:textId="0025E804" w:rsidR="003276EC" w:rsidRDefault="00D46942" w:rsidP="00235C8B">
      <w:pPr>
        <w:spacing w:after="0" w:line="480" w:lineRule="auto"/>
        <w:ind w:firstLine="720"/>
        <w:rPr>
          <w:rFonts w:ascii="Times New Roman" w:eastAsia="Times New Roman" w:hAnsi="Times New Roman" w:cs="Times New Roman"/>
          <w:sz w:val="24"/>
          <w:szCs w:val="24"/>
        </w:rPr>
      </w:pPr>
      <w:del w:id="829" w:author="Nick Maxwell" w:date="2025-05-15T13:24:00Z" w16du:dateUtc="2025-05-15T18:24:00Z">
        <w:r w:rsidDel="009B6D15">
          <w:rPr>
            <w:rFonts w:ascii="Times New Roman" w:eastAsia="Times New Roman" w:hAnsi="Times New Roman" w:cs="Times New Roman"/>
            <w:sz w:val="24"/>
            <w:szCs w:val="24"/>
          </w:rPr>
          <w:delText xml:space="preserve">, providing further evidence for a social categorization account. </w:delText>
        </w:r>
      </w:del>
      <w:del w:id="830" w:author="Nick Maxwell" w:date="2025-05-15T13:28:00Z" w16du:dateUtc="2025-05-15T18:28:00Z">
        <w:r w:rsidDel="009B6D15">
          <w:rPr>
            <w:rFonts w:ascii="Times New Roman" w:eastAsia="Times New Roman" w:hAnsi="Times New Roman" w:cs="Times New Roman"/>
            <w:sz w:val="24"/>
            <w:szCs w:val="24"/>
          </w:rPr>
          <w:delText>However, consistent with our findings in Experiment 1, Caucasian participants’ JOLs did not differ as a function of target ethnicity, regardless of target typicality.</w:delText>
        </w:r>
      </w:del>
      <w:del w:id="831" w:author="Nick Maxwell" w:date="2025-05-15T13:26:00Z" w16du:dateUtc="2025-05-15T18:26:00Z">
        <w:r w:rsidDel="009B6D1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Finally, we again observed differences in racial attitude measures. </w:t>
      </w:r>
      <w:r w:rsidR="00C25550">
        <w:rPr>
          <w:rFonts w:ascii="Times New Roman" w:eastAsia="Times New Roman" w:hAnsi="Times New Roman" w:cs="Times New Roman"/>
          <w:sz w:val="24"/>
          <w:szCs w:val="24"/>
        </w:rPr>
        <w:t xml:space="preserve">Like </w:t>
      </w:r>
      <w:del w:id="832" w:author="Nick Maxwell" w:date="2025-05-15T13:30:00Z" w16du:dateUtc="2025-05-15T18:30:00Z">
        <w:r w:rsidR="00C25550" w:rsidDel="00B5625B">
          <w:rPr>
            <w:rFonts w:ascii="Times New Roman" w:eastAsia="Times New Roman" w:hAnsi="Times New Roman" w:cs="Times New Roman"/>
            <w:sz w:val="24"/>
            <w:szCs w:val="24"/>
          </w:rPr>
          <w:delText>the previous experiment</w:delText>
        </w:r>
      </w:del>
      <w:ins w:id="833" w:author="Nick Maxwell" w:date="2025-05-15T13:31:00Z" w16du:dateUtc="2025-05-15T18:31:00Z">
        <w:r w:rsidR="00B5625B">
          <w:rPr>
            <w:rFonts w:ascii="Times New Roman" w:eastAsia="Times New Roman" w:hAnsi="Times New Roman" w:cs="Times New Roman"/>
            <w:sz w:val="24"/>
            <w:szCs w:val="24"/>
          </w:rPr>
          <w:t>Experiment 1</w:t>
        </w:r>
      </w:ins>
      <w:r w:rsidR="00C255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Black participants reported higher levels of racial prejudice </w:t>
      </w:r>
      <w:ins w:id="834" w:author="Nick Maxwell" w:date="2025-05-15T13:31:00Z" w16du:dateUtc="2025-05-15T18:31:00Z">
        <w:r w:rsidR="00B5625B">
          <w:rPr>
            <w:rFonts w:ascii="Times New Roman" w:eastAsia="Times New Roman" w:hAnsi="Times New Roman" w:cs="Times New Roman"/>
            <w:sz w:val="24"/>
            <w:szCs w:val="24"/>
          </w:rPr>
          <w:t>compared to</w:t>
        </w:r>
      </w:ins>
      <w:del w:id="835" w:author="Nick Maxwell" w:date="2025-05-15T13:31:00Z" w16du:dateUtc="2025-05-15T18:31:00Z">
        <w:r w:rsidDel="00B5625B">
          <w:rPr>
            <w:rFonts w:ascii="Times New Roman" w:eastAsia="Times New Roman" w:hAnsi="Times New Roman" w:cs="Times New Roman"/>
            <w:sz w:val="24"/>
            <w:szCs w:val="24"/>
          </w:rPr>
          <w:delText>versus</w:delText>
        </w:r>
      </w:del>
      <w:r>
        <w:rPr>
          <w:rFonts w:ascii="Times New Roman" w:eastAsia="Times New Roman" w:hAnsi="Times New Roman" w:cs="Times New Roman"/>
          <w:sz w:val="24"/>
          <w:szCs w:val="24"/>
        </w:rPr>
        <w:t xml:space="preserve"> Caucasian participants. </w:t>
      </w:r>
      <w:r>
        <w:rPr>
          <w:rFonts w:ascii="Times New Roman" w:eastAsia="Times New Roman" w:hAnsi="Times New Roman" w:cs="Times New Roman"/>
          <w:sz w:val="24"/>
          <w:szCs w:val="24"/>
        </w:rPr>
        <w:lastRenderedPageBreak/>
        <w:t xml:space="preserve">This suggests that Caucasian participants more readily attempted to appear </w:t>
      </w:r>
      <w:del w:id="836" w:author="Nick Maxwell" w:date="2025-05-15T17:04:00Z" w16du:dateUtc="2025-05-15T22:04:00Z">
        <w:r w:rsidDel="00287613">
          <w:rPr>
            <w:rFonts w:ascii="Times New Roman" w:eastAsia="Times New Roman" w:hAnsi="Times New Roman" w:cs="Times New Roman"/>
            <w:sz w:val="24"/>
            <w:szCs w:val="24"/>
          </w:rPr>
          <w:delText xml:space="preserve">as </w:delText>
        </w:r>
      </w:del>
      <w:r>
        <w:rPr>
          <w:rFonts w:ascii="Times New Roman" w:eastAsia="Times New Roman" w:hAnsi="Times New Roman" w:cs="Times New Roman"/>
          <w:sz w:val="24"/>
          <w:szCs w:val="24"/>
        </w:rPr>
        <w:t>non-prejudiced</w:t>
      </w:r>
      <w:ins w:id="837" w:author="Nick Maxwell" w:date="2025-05-15T17:04:00Z" w16du:dateUtc="2025-05-15T22:04:00Z">
        <w:r w:rsidR="00287613">
          <w:rPr>
            <w:rFonts w:ascii="Times New Roman" w:eastAsia="Times New Roman" w:hAnsi="Times New Roman" w:cs="Times New Roman"/>
            <w:sz w:val="24"/>
            <w:szCs w:val="24"/>
          </w:rPr>
          <w:t xml:space="preserve"> when providing their JOLs</w:t>
        </w:r>
      </w:ins>
      <w:r>
        <w:rPr>
          <w:rFonts w:ascii="Times New Roman" w:eastAsia="Times New Roman" w:hAnsi="Times New Roman" w:cs="Times New Roman"/>
          <w:sz w:val="24"/>
          <w:szCs w:val="24"/>
        </w:rPr>
        <w:t xml:space="preserve">, which may </w:t>
      </w:r>
      <w:ins w:id="838" w:author="Nick Maxwell" w:date="2025-05-15T17:04:00Z" w16du:dateUtc="2025-05-15T22:04:00Z">
        <w:r w:rsidR="00287613">
          <w:rPr>
            <w:rFonts w:ascii="Times New Roman" w:eastAsia="Times New Roman" w:hAnsi="Times New Roman" w:cs="Times New Roman"/>
            <w:sz w:val="24"/>
            <w:szCs w:val="24"/>
          </w:rPr>
          <w:t xml:space="preserve">also </w:t>
        </w:r>
      </w:ins>
      <w:r>
        <w:rPr>
          <w:rFonts w:ascii="Times New Roman" w:eastAsia="Times New Roman" w:hAnsi="Times New Roman" w:cs="Times New Roman"/>
          <w:sz w:val="24"/>
          <w:szCs w:val="24"/>
        </w:rPr>
        <w:t xml:space="preserve">explain their relatively low </w:t>
      </w:r>
      <w:del w:id="839" w:author="Nick Maxwell" w:date="2025-05-15T13:31:00Z" w16du:dateUtc="2025-05-15T18:31:00Z">
        <w:r w:rsidDel="00B5625B">
          <w:rPr>
            <w:rFonts w:ascii="Times New Roman" w:eastAsia="Times New Roman" w:hAnsi="Times New Roman" w:cs="Times New Roman"/>
            <w:sz w:val="24"/>
            <w:szCs w:val="24"/>
          </w:rPr>
          <w:delText xml:space="preserve">ATB </w:delText>
        </w:r>
      </w:del>
      <w:ins w:id="840" w:author="Nick Maxwell" w:date="2025-05-15T13:31:00Z" w16du:dateUtc="2025-05-15T18:31:00Z">
        <w:r w:rsidR="00B5625B">
          <w:rPr>
            <w:rFonts w:ascii="Times New Roman" w:eastAsia="Times New Roman" w:hAnsi="Times New Roman" w:cs="Times New Roman"/>
            <w:sz w:val="24"/>
            <w:szCs w:val="24"/>
          </w:rPr>
          <w:t xml:space="preserve">MRS </w:t>
        </w:r>
      </w:ins>
      <w:r>
        <w:rPr>
          <w:rFonts w:ascii="Times New Roman" w:eastAsia="Times New Roman" w:hAnsi="Times New Roman" w:cs="Times New Roman"/>
          <w:sz w:val="24"/>
          <w:szCs w:val="24"/>
        </w:rPr>
        <w:t xml:space="preserve">scores. </w:t>
      </w:r>
      <w:del w:id="841" w:author="Nick Maxwell" w:date="2025-05-15T13:31:00Z" w16du:dateUtc="2025-05-15T18:31:00Z">
        <w:r w:rsidDel="00B5625B">
          <w:rPr>
            <w:rFonts w:ascii="Times New Roman" w:eastAsia="Times New Roman" w:hAnsi="Times New Roman" w:cs="Times New Roman"/>
            <w:sz w:val="24"/>
            <w:szCs w:val="24"/>
          </w:rPr>
          <w:delText>Given that</w:delText>
        </w:r>
      </w:del>
      <w:ins w:id="842" w:author="Nick Maxwell" w:date="2025-05-15T17:05:00Z" w16du:dateUtc="2025-05-15T22:05:00Z">
        <w:r w:rsidR="00287613">
          <w:rPr>
            <w:rFonts w:ascii="Times New Roman" w:eastAsia="Times New Roman" w:hAnsi="Times New Roman" w:cs="Times New Roman"/>
            <w:sz w:val="24"/>
            <w:szCs w:val="24"/>
          </w:rPr>
          <w:t>Moreover, b</w:t>
        </w:r>
      </w:ins>
      <w:ins w:id="843" w:author="Nick Maxwell" w:date="2025-05-15T13:31:00Z" w16du:dateUtc="2025-05-15T18:31:00Z">
        <w:r w:rsidR="00B5625B">
          <w:rPr>
            <w:rFonts w:ascii="Times New Roman" w:eastAsia="Times New Roman" w:hAnsi="Times New Roman" w:cs="Times New Roman"/>
            <w:sz w:val="24"/>
            <w:szCs w:val="24"/>
          </w:rPr>
          <w:t>ecause</w:t>
        </w:r>
      </w:ins>
      <w:r>
        <w:rPr>
          <w:rFonts w:ascii="Times New Roman" w:eastAsia="Times New Roman" w:hAnsi="Times New Roman" w:cs="Times New Roman"/>
          <w:sz w:val="24"/>
          <w:szCs w:val="24"/>
        </w:rPr>
        <w:t xml:space="preserve"> JOLs also capture beliefs about memory, this finding may </w:t>
      </w:r>
      <w:r w:rsidR="00C25550">
        <w:rPr>
          <w:rFonts w:ascii="Times New Roman" w:eastAsia="Times New Roman" w:hAnsi="Times New Roman" w:cs="Times New Roman"/>
          <w:sz w:val="24"/>
          <w:szCs w:val="24"/>
        </w:rPr>
        <w:t xml:space="preserve">partially </w:t>
      </w:r>
      <w:r>
        <w:rPr>
          <w:rFonts w:ascii="Times New Roman" w:eastAsia="Times New Roman" w:hAnsi="Times New Roman" w:cs="Times New Roman"/>
          <w:sz w:val="24"/>
          <w:szCs w:val="24"/>
        </w:rPr>
        <w:t>explain why the CRE pattern did not extend to Caucasian participants’ JOLs</w:t>
      </w:r>
      <w:ins w:id="844" w:author="Nick Maxwell" w:date="2025-05-15T13:31:00Z" w16du:dateUtc="2025-05-15T18:31:00Z">
        <w:r w:rsidR="00B5625B">
          <w:rPr>
            <w:rFonts w:ascii="Times New Roman" w:eastAsia="Times New Roman" w:hAnsi="Times New Roman" w:cs="Times New Roman"/>
            <w:sz w:val="24"/>
            <w:szCs w:val="24"/>
          </w:rPr>
          <w:t xml:space="preserve">, as </w:t>
        </w:r>
      </w:ins>
      <w:ins w:id="845" w:author="Nick Maxwell" w:date="2025-05-15T13:32:00Z" w16du:dateUtc="2025-05-15T18:32:00Z">
        <w:r w:rsidR="00B5625B">
          <w:rPr>
            <w:rFonts w:ascii="Times New Roman" w:eastAsia="Times New Roman" w:hAnsi="Times New Roman" w:cs="Times New Roman"/>
            <w:sz w:val="24"/>
            <w:szCs w:val="24"/>
          </w:rPr>
          <w:t>they may have tempered their JOLs to appear non-prejudiced (i.e., assigning equivalent JOLs across target ethnicities</w:t>
        </w:r>
      </w:ins>
      <w:ins w:id="846" w:author="Nick Maxwell" w:date="2025-05-15T13:33:00Z" w16du:dateUtc="2025-05-15T18:33:00Z">
        <w:r w:rsidR="00B5625B">
          <w:rPr>
            <w:rFonts w:ascii="Times New Roman" w:eastAsia="Times New Roman" w:hAnsi="Times New Roman" w:cs="Times New Roman"/>
            <w:sz w:val="24"/>
            <w:szCs w:val="24"/>
          </w:rPr>
          <w:t xml:space="preserve"> </w:t>
        </w:r>
      </w:ins>
      <w:ins w:id="847" w:author="Nick Maxwell" w:date="2025-05-15T13:32:00Z" w16du:dateUtc="2025-05-15T18:32:00Z">
        <w:r w:rsidR="00B5625B">
          <w:rPr>
            <w:rFonts w:ascii="Times New Roman" w:eastAsia="Times New Roman" w:hAnsi="Times New Roman" w:cs="Times New Roman"/>
            <w:sz w:val="24"/>
            <w:szCs w:val="24"/>
          </w:rPr>
          <w:t>so as not to appear to favor one</w:t>
        </w:r>
      </w:ins>
      <w:ins w:id="848" w:author="Nick Maxwell" w:date="2025-05-15T13:33:00Z" w16du:dateUtc="2025-05-15T18:33:00Z">
        <w:r w:rsidR="00B5625B">
          <w:rPr>
            <w:rFonts w:ascii="Times New Roman" w:eastAsia="Times New Roman" w:hAnsi="Times New Roman" w:cs="Times New Roman"/>
            <w:sz w:val="24"/>
            <w:szCs w:val="24"/>
          </w:rPr>
          <w:t xml:space="preserve"> group over</w:t>
        </w:r>
      </w:ins>
      <w:ins w:id="849" w:author="Nick Maxwell" w:date="2025-05-15T13:32:00Z" w16du:dateUtc="2025-05-15T18:32:00Z">
        <w:r w:rsidR="00B5625B">
          <w:rPr>
            <w:rFonts w:ascii="Times New Roman" w:eastAsia="Times New Roman" w:hAnsi="Times New Roman" w:cs="Times New Roman"/>
            <w:sz w:val="24"/>
            <w:szCs w:val="24"/>
          </w:rPr>
          <w:t xml:space="preserve"> the other).</w:t>
        </w:r>
      </w:ins>
      <w:del w:id="850" w:author="Nick Maxwell" w:date="2025-05-15T13:31:00Z" w16du:dateUtc="2025-05-15T18:31:00Z">
        <w:r w:rsidDel="00B5625B">
          <w:rPr>
            <w:rFonts w:ascii="Times New Roman" w:eastAsia="Times New Roman" w:hAnsi="Times New Roman" w:cs="Times New Roman"/>
            <w:sz w:val="24"/>
            <w:szCs w:val="24"/>
          </w:rPr>
          <w:delText>.</w:delText>
        </w:r>
      </w:del>
    </w:p>
    <w:p w14:paraId="00000058"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00000059" w14:textId="61838F71"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present study </w:t>
      </w:r>
      <w:ins w:id="851" w:author="Nick Maxwell" w:date="2025-05-15T17:05:00Z" w16du:dateUtc="2025-05-15T22:05:00Z">
        <w:r w:rsidR="00287613">
          <w:rPr>
            <w:rFonts w:ascii="Times New Roman" w:eastAsia="Times New Roman" w:hAnsi="Times New Roman" w:cs="Times New Roman"/>
            <w:sz w:val="24"/>
            <w:szCs w:val="24"/>
          </w:rPr>
          <w:t xml:space="preserve">sought to </w:t>
        </w:r>
      </w:ins>
      <w:r>
        <w:rPr>
          <w:rFonts w:ascii="Times New Roman" w:eastAsia="Times New Roman" w:hAnsi="Times New Roman" w:cs="Times New Roman"/>
          <w:sz w:val="24"/>
          <w:szCs w:val="24"/>
        </w:rPr>
        <w:t>replicate</w:t>
      </w:r>
      <w:del w:id="852" w:author="Nick Maxwell" w:date="2025-05-15T17:05:00Z" w16du:dateUtc="2025-05-15T22:05:00Z">
        <w:r w:rsidDel="00287613">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the CRE on facial recognition while </w:t>
      </w:r>
      <w:del w:id="853" w:author="Nick Maxwell" w:date="2025-05-15T13:38:00Z" w16du:dateUtc="2025-05-15T18:38:00Z">
        <w:r w:rsidDel="00B91C1E">
          <w:rPr>
            <w:rFonts w:ascii="Times New Roman" w:eastAsia="Times New Roman" w:hAnsi="Times New Roman" w:cs="Times New Roman"/>
            <w:sz w:val="24"/>
            <w:szCs w:val="24"/>
          </w:rPr>
          <w:delText xml:space="preserve">additionally </w:delText>
        </w:r>
      </w:del>
      <w:r>
        <w:rPr>
          <w:rFonts w:ascii="Times New Roman" w:eastAsia="Times New Roman" w:hAnsi="Times New Roman" w:cs="Times New Roman"/>
          <w:sz w:val="24"/>
          <w:szCs w:val="24"/>
        </w:rPr>
        <w:t>testing whether JOLs</w:t>
      </w:r>
      <w:ins w:id="854" w:author="Nick Maxwell" w:date="2025-05-15T17:05:00Z" w16du:dateUtc="2025-05-15T22:05:00Z">
        <w:r w:rsidR="00287613">
          <w:rPr>
            <w:rFonts w:ascii="Times New Roman" w:eastAsia="Times New Roman" w:hAnsi="Times New Roman" w:cs="Times New Roman"/>
            <w:sz w:val="24"/>
            <w:szCs w:val="24"/>
          </w:rPr>
          <w:t xml:space="preserve"> would be</w:t>
        </w:r>
      </w:ins>
      <w:del w:id="855" w:author="Nick Maxwell" w:date="2025-05-15T17:05:00Z" w16du:dateUtc="2025-05-15T22:05:00Z">
        <w:r w:rsidDel="00287613">
          <w:rPr>
            <w:rFonts w:ascii="Times New Roman" w:eastAsia="Times New Roman" w:hAnsi="Times New Roman" w:cs="Times New Roman"/>
            <w:sz w:val="24"/>
            <w:szCs w:val="24"/>
          </w:rPr>
          <w:delText xml:space="preserve"> were</w:delText>
        </w:r>
      </w:del>
      <w:r>
        <w:rPr>
          <w:rFonts w:ascii="Times New Roman" w:eastAsia="Times New Roman" w:hAnsi="Times New Roman" w:cs="Times New Roman"/>
          <w:sz w:val="24"/>
          <w:szCs w:val="24"/>
        </w:rPr>
        <w:t xml:space="preserve"> sensitive to this memory bias. </w:t>
      </w:r>
      <w:del w:id="856" w:author="Nick Maxwell" w:date="2025-05-15T13:40:00Z" w16du:dateUtc="2025-05-15T18:40:00Z">
        <w:r w:rsidDel="006D7637">
          <w:rPr>
            <w:rFonts w:ascii="Times New Roman" w:eastAsia="Times New Roman" w:hAnsi="Times New Roman" w:cs="Times New Roman"/>
            <w:sz w:val="24"/>
            <w:szCs w:val="24"/>
          </w:rPr>
          <w:delText>Specifically</w:delText>
        </w:r>
      </w:del>
      <w:ins w:id="857" w:author="Nick Maxwell" w:date="2025-05-15T13:40:00Z" w16du:dateUtc="2025-05-15T18:40:00Z">
        <w:r w:rsidR="006D7637">
          <w:rPr>
            <w:rFonts w:ascii="Times New Roman" w:eastAsia="Times New Roman" w:hAnsi="Times New Roman" w:cs="Times New Roman"/>
            <w:sz w:val="24"/>
            <w:szCs w:val="24"/>
          </w:rPr>
          <w:t>In doing so</w:t>
        </w:r>
      </w:ins>
      <w:r>
        <w:rPr>
          <w:rFonts w:ascii="Times New Roman" w:eastAsia="Times New Roman" w:hAnsi="Times New Roman" w:cs="Times New Roman"/>
          <w:sz w:val="24"/>
          <w:szCs w:val="24"/>
        </w:rPr>
        <w:t xml:space="preserve">, we </w:t>
      </w:r>
      <w:del w:id="858" w:author="Nick Maxwell" w:date="2025-05-15T17:08:00Z" w16du:dateUtc="2025-05-15T22:08:00Z">
        <w:r w:rsidDel="001B2D98">
          <w:rPr>
            <w:rFonts w:ascii="Times New Roman" w:eastAsia="Times New Roman" w:hAnsi="Times New Roman" w:cs="Times New Roman"/>
            <w:sz w:val="24"/>
            <w:szCs w:val="24"/>
          </w:rPr>
          <w:delText xml:space="preserve">assessed </w:delText>
        </w:r>
      </w:del>
      <w:ins w:id="859" w:author="Nick Maxwell" w:date="2025-05-15T17:08:00Z" w16du:dateUtc="2025-05-15T22:08:00Z">
        <w:r w:rsidR="001B2D98">
          <w:rPr>
            <w:rFonts w:ascii="Times New Roman" w:eastAsia="Times New Roman" w:hAnsi="Times New Roman" w:cs="Times New Roman"/>
            <w:sz w:val="24"/>
            <w:szCs w:val="24"/>
          </w:rPr>
          <w:t xml:space="preserve">compared </w:t>
        </w:r>
      </w:ins>
      <w:r>
        <w:rPr>
          <w:rFonts w:ascii="Times New Roman" w:eastAsia="Times New Roman" w:hAnsi="Times New Roman" w:cs="Times New Roman"/>
          <w:sz w:val="24"/>
          <w:szCs w:val="24"/>
        </w:rPr>
        <w:t>memory for high typicality same and other-race targets (Experiment 1) and high/low typicality targets (Experiment 2).</w:t>
      </w:r>
      <w:ins w:id="860" w:author="Nick Maxwell" w:date="2025-05-15T13:40:00Z" w16du:dateUtc="2025-05-15T18:40:00Z">
        <w:r w:rsidR="006D7637">
          <w:rPr>
            <w:rFonts w:ascii="Times New Roman" w:eastAsia="Times New Roman" w:hAnsi="Times New Roman" w:cs="Times New Roman"/>
            <w:sz w:val="24"/>
            <w:szCs w:val="24"/>
          </w:rPr>
          <w:t xml:space="preserve"> </w:t>
        </w:r>
      </w:ins>
      <w:ins w:id="861" w:author="Nick Maxwell" w:date="2025-05-15T13:41:00Z" w16du:dateUtc="2025-05-15T18:41:00Z">
        <w:r w:rsidR="00B802A4">
          <w:rPr>
            <w:rFonts w:ascii="Times New Roman" w:eastAsia="Times New Roman" w:hAnsi="Times New Roman" w:cs="Times New Roman"/>
            <w:sz w:val="24"/>
            <w:szCs w:val="24"/>
          </w:rPr>
          <w:t>Based on previous research, we</w:t>
        </w:r>
      </w:ins>
      <w:del w:id="862" w:author="Nick Maxwell" w:date="2025-05-15T13:40:00Z" w16du:dateUtc="2025-05-15T18:40:00Z">
        <w:r w:rsidDel="006D7637">
          <w:rPr>
            <w:rFonts w:ascii="Times New Roman" w:eastAsia="Times New Roman" w:hAnsi="Times New Roman" w:cs="Times New Roman"/>
            <w:sz w:val="24"/>
            <w:szCs w:val="24"/>
          </w:rPr>
          <w:delText xml:space="preserve"> Importantly, all participants provided JOLs concurrently with encoding, allowing us to test the social categorization account of the CRE by measuring processing fluency (e.g., Mueller et al., 2013; see Rhodes, 2016). As such, w</w:delText>
        </w:r>
      </w:del>
      <w:del w:id="863" w:author="Nick Maxwell" w:date="2025-05-15T13:41:00Z" w16du:dateUtc="2025-05-15T18:41:00Z">
        <w:r w:rsidDel="00B802A4">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anticipated that </w:t>
      </w:r>
      <w:ins w:id="864" w:author="Nick Maxwell" w:date="2025-05-15T13:42:00Z" w16du:dateUtc="2025-05-15T18:42:00Z">
        <w:r w:rsidR="00B802A4">
          <w:rPr>
            <w:rFonts w:ascii="Times New Roman" w:eastAsia="Times New Roman" w:hAnsi="Times New Roman" w:cs="Times New Roman"/>
            <w:sz w:val="24"/>
            <w:szCs w:val="24"/>
          </w:rPr>
          <w:t xml:space="preserve">participants would assign higher </w:t>
        </w:r>
      </w:ins>
      <w:r>
        <w:rPr>
          <w:rFonts w:ascii="Times New Roman" w:eastAsia="Times New Roman" w:hAnsi="Times New Roman" w:cs="Times New Roman"/>
          <w:sz w:val="24"/>
          <w:szCs w:val="24"/>
        </w:rPr>
        <w:t xml:space="preserve">JOLs </w:t>
      </w:r>
      <w:ins w:id="865" w:author="Nick Maxwell" w:date="2025-05-15T13:42:00Z" w16du:dateUtc="2025-05-15T18:42:00Z">
        <w:r w:rsidR="00B802A4">
          <w:rPr>
            <w:rFonts w:ascii="Times New Roman" w:eastAsia="Times New Roman" w:hAnsi="Times New Roman" w:cs="Times New Roman"/>
            <w:sz w:val="24"/>
            <w:szCs w:val="24"/>
          </w:rPr>
          <w:t>for same-race faces</w:t>
        </w:r>
      </w:ins>
      <w:ins w:id="866" w:author="Nick Maxwell" w:date="2025-05-15T13:43:00Z" w16du:dateUtc="2025-05-15T18:43:00Z">
        <w:r w:rsidR="00B802A4">
          <w:rPr>
            <w:rFonts w:ascii="Times New Roman" w:eastAsia="Times New Roman" w:hAnsi="Times New Roman" w:cs="Times New Roman"/>
            <w:sz w:val="24"/>
            <w:szCs w:val="24"/>
          </w:rPr>
          <w:t xml:space="preserve"> and </w:t>
        </w:r>
      </w:ins>
      <w:ins w:id="867" w:author="Nick Maxwell" w:date="2025-05-15T13:47:00Z" w16du:dateUtc="2025-05-15T18:47:00Z">
        <w:r w:rsidR="00B802A4">
          <w:rPr>
            <w:rFonts w:ascii="Times New Roman" w:eastAsia="Times New Roman" w:hAnsi="Times New Roman" w:cs="Times New Roman"/>
            <w:sz w:val="24"/>
            <w:szCs w:val="24"/>
          </w:rPr>
          <w:t>that the magnitude of this effect would bet greater when participants elicited JOLs for high typicality targets</w:t>
        </w:r>
      </w:ins>
      <w:ins w:id="868" w:author="Nick Maxwell" w:date="2025-05-15T13:43:00Z" w16du:dateUtc="2025-05-15T18:43:00Z">
        <w:r w:rsidR="00B802A4">
          <w:rPr>
            <w:rFonts w:ascii="Times New Roman" w:eastAsia="Times New Roman" w:hAnsi="Times New Roman" w:cs="Times New Roman"/>
            <w:sz w:val="24"/>
            <w:szCs w:val="24"/>
          </w:rPr>
          <w:t xml:space="preserve"> (e.g., Palma et al., 2024).</w:t>
        </w:r>
      </w:ins>
      <w:ins w:id="869" w:author="Nick Maxwell" w:date="2025-05-15T13:47:00Z" w16du:dateUtc="2025-05-15T18:47:00Z">
        <w:r w:rsidR="00B802A4">
          <w:rPr>
            <w:rFonts w:ascii="Times New Roman" w:eastAsia="Times New Roman" w:hAnsi="Times New Roman" w:cs="Times New Roman"/>
            <w:sz w:val="24"/>
            <w:szCs w:val="24"/>
          </w:rPr>
          <w:t xml:space="preserve"> </w:t>
        </w:r>
      </w:ins>
      <w:del w:id="870" w:author="Nick Maxwell" w:date="2025-05-15T13:47:00Z" w16du:dateUtc="2025-05-15T18:47:00Z">
        <w:r w:rsidDel="00B802A4">
          <w:rPr>
            <w:rFonts w:ascii="Times New Roman" w:eastAsia="Times New Roman" w:hAnsi="Times New Roman" w:cs="Times New Roman"/>
            <w:sz w:val="24"/>
            <w:szCs w:val="24"/>
          </w:rPr>
          <w:delText xml:space="preserve">would be greater for same-race faces, as based on a social categorization account, these faces should be easier to encode relative to other-race faces (see Hugenberg et al., 2012). </w:delText>
        </w:r>
      </w:del>
      <w:r>
        <w:rPr>
          <w:rFonts w:ascii="Times New Roman" w:eastAsia="Times New Roman" w:hAnsi="Times New Roman" w:cs="Times New Roman"/>
          <w:sz w:val="24"/>
          <w:szCs w:val="24"/>
        </w:rPr>
        <w:t>Finally, both experiments included a set of questionnaires assessing racial prejudice and motivation</w:t>
      </w:r>
      <w:ins w:id="871" w:author="Nick Maxwell" w:date="2025-05-15T17:06:00Z" w16du:dateUtc="2025-05-15T22:06:00Z">
        <w:r w:rsidR="00951D3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appear unprejudiced, </w:t>
      </w:r>
      <w:del w:id="872" w:author="Nick Maxwell" w:date="2025-05-15T17:06:00Z" w16du:dateUtc="2025-05-15T22:06:00Z">
        <w:r w:rsidDel="00951D38">
          <w:rPr>
            <w:rFonts w:ascii="Times New Roman" w:eastAsia="Times New Roman" w:hAnsi="Times New Roman" w:cs="Times New Roman"/>
            <w:sz w:val="24"/>
            <w:szCs w:val="24"/>
          </w:rPr>
          <w:delText>given that</w:delText>
        </w:r>
      </w:del>
      <w:ins w:id="873" w:author="Nick Maxwell" w:date="2025-05-15T17:06:00Z" w16du:dateUtc="2025-05-15T22:06:00Z">
        <w:r w:rsidR="00951D38">
          <w:rPr>
            <w:rFonts w:ascii="Times New Roman" w:eastAsia="Times New Roman" w:hAnsi="Times New Roman" w:cs="Times New Roman"/>
            <w:sz w:val="24"/>
            <w:szCs w:val="24"/>
          </w:rPr>
          <w:t>since</w:t>
        </w:r>
      </w:ins>
      <w:r>
        <w:rPr>
          <w:rFonts w:ascii="Times New Roman" w:eastAsia="Times New Roman" w:hAnsi="Times New Roman" w:cs="Times New Roman"/>
          <w:sz w:val="24"/>
          <w:szCs w:val="24"/>
        </w:rPr>
        <w:t xml:space="preserve"> these factors have sometimes been shown to influence the magnitude of the CRE </w:t>
      </w:r>
      <w:ins w:id="874" w:author="Nick Maxwell" w:date="2025-05-15T17:06:00Z" w16du:dateUtc="2025-05-15T22:06:00Z">
        <w:r w:rsidR="00951D38">
          <w:rPr>
            <w:rFonts w:ascii="Times New Roman" w:eastAsia="Times New Roman" w:hAnsi="Times New Roman" w:cs="Times New Roman"/>
            <w:sz w:val="24"/>
            <w:szCs w:val="24"/>
          </w:rPr>
          <w:t xml:space="preserve">on recognition memory </w:t>
        </w:r>
      </w:ins>
      <w:r>
        <w:rPr>
          <w:rFonts w:ascii="Times New Roman" w:eastAsia="Times New Roman" w:hAnsi="Times New Roman" w:cs="Times New Roman"/>
          <w:sz w:val="24"/>
          <w:szCs w:val="24"/>
        </w:rPr>
        <w:t>(Ferguson, Rhodes, Lee, &amp; Sriram, 2001; Walker &amp; Hewstone, 2006; see Young et al., 2012).</w:t>
      </w:r>
    </w:p>
    <w:p w14:paraId="0000005A" w14:textId="7F6E5EA9"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Starting with Experiment 1, we replicated the CRE on facial recognition, as hits for same-race targets exceeded</w:t>
      </w:r>
      <w:ins w:id="875" w:author="Nick Maxwell" w:date="2025-05-29T14:02:00Z" w16du:dateUtc="2025-05-29T19:02:00Z">
        <w:r w:rsidR="00B33E83">
          <w:rPr>
            <w:rFonts w:ascii="Times New Roman" w:eastAsia="Times New Roman" w:hAnsi="Times New Roman" w:cs="Times New Roman"/>
            <w:sz w:val="24"/>
            <w:szCs w:val="24"/>
          </w:rPr>
          <w:t xml:space="preserve"> hits for</w:t>
        </w:r>
      </w:ins>
      <w:r>
        <w:rPr>
          <w:rFonts w:ascii="Times New Roman" w:eastAsia="Times New Roman" w:hAnsi="Times New Roman" w:cs="Times New Roman"/>
          <w:sz w:val="24"/>
          <w:szCs w:val="24"/>
        </w:rPr>
        <w:t xml:space="preserve"> other-race targets</w:t>
      </w:r>
      <w:ins w:id="876" w:author="Nick Maxwell" w:date="2025-05-15T13:49:00Z" w16du:dateUtc="2025-05-15T18:49:00Z">
        <w:r w:rsidR="00B802A4">
          <w:rPr>
            <w:rFonts w:ascii="Times New Roman" w:eastAsia="Times New Roman" w:hAnsi="Times New Roman" w:cs="Times New Roman"/>
            <w:sz w:val="24"/>
            <w:szCs w:val="24"/>
          </w:rPr>
          <w:t xml:space="preserve"> for both Black and Caucasian participants</w:t>
        </w:r>
      </w:ins>
      <w:del w:id="877" w:author="Nick Maxwell" w:date="2025-05-15T13:49:00Z" w16du:dateUtc="2025-05-15T18:49:00Z">
        <w:r w:rsidDel="00B802A4">
          <w:rPr>
            <w:rFonts w:ascii="Times New Roman" w:eastAsia="Times New Roman" w:hAnsi="Times New Roman" w:cs="Times New Roman"/>
            <w:sz w:val="24"/>
            <w:szCs w:val="24"/>
          </w:rPr>
          <w:delText>, regardless of participant ethnicity</w:delText>
        </w:r>
      </w:del>
      <w:r>
        <w:rPr>
          <w:rFonts w:ascii="Times New Roman" w:eastAsia="Times New Roman" w:hAnsi="Times New Roman" w:cs="Times New Roman"/>
          <w:sz w:val="24"/>
          <w:szCs w:val="24"/>
        </w:rPr>
        <w:t xml:space="preserve">. </w:t>
      </w:r>
      <w:del w:id="878" w:author="Nick Maxwell" w:date="2025-05-15T13:49:00Z" w16du:dateUtc="2025-05-15T18:49:00Z">
        <w:r w:rsidDel="00B802A4">
          <w:rPr>
            <w:rFonts w:ascii="Times New Roman" w:eastAsia="Times New Roman" w:hAnsi="Times New Roman" w:cs="Times New Roman"/>
            <w:sz w:val="24"/>
            <w:szCs w:val="24"/>
          </w:rPr>
          <w:delText>Importantly</w:delText>
        </w:r>
      </w:del>
      <w:ins w:id="879" w:author="Nick Maxwell" w:date="2025-05-15T13:49:00Z" w16du:dateUtc="2025-05-15T18:49:00Z">
        <w:r w:rsidR="00B802A4">
          <w:rPr>
            <w:rFonts w:ascii="Times New Roman" w:eastAsia="Times New Roman" w:hAnsi="Times New Roman" w:cs="Times New Roman"/>
            <w:sz w:val="24"/>
            <w:szCs w:val="24"/>
          </w:rPr>
          <w:t>However</w:t>
        </w:r>
      </w:ins>
      <w:r>
        <w:rPr>
          <w:rFonts w:ascii="Times New Roman" w:eastAsia="Times New Roman" w:hAnsi="Times New Roman" w:cs="Times New Roman"/>
          <w:sz w:val="24"/>
          <w:szCs w:val="24"/>
        </w:rPr>
        <w:t xml:space="preserve">, </w:t>
      </w:r>
      <w:ins w:id="880" w:author="Nick Maxwell" w:date="2025-05-15T17:09:00Z" w16du:dateUtc="2025-05-15T22:09:00Z">
        <w:r w:rsidR="00553C7C">
          <w:rPr>
            <w:rFonts w:ascii="Times New Roman" w:eastAsia="Times New Roman" w:hAnsi="Times New Roman" w:cs="Times New Roman"/>
            <w:sz w:val="24"/>
            <w:szCs w:val="24"/>
          </w:rPr>
          <w:t>although this effect extended to JOLs, it was moderated by participant ethnicity.</w:t>
        </w:r>
      </w:ins>
      <w:del w:id="881" w:author="Nick Maxwell" w:date="2025-05-15T17:09:00Z" w16du:dateUtc="2025-05-15T22:09:00Z">
        <w:r w:rsidDel="00553C7C">
          <w:rPr>
            <w:rFonts w:ascii="Times New Roman" w:eastAsia="Times New Roman" w:hAnsi="Times New Roman" w:cs="Times New Roman"/>
            <w:sz w:val="24"/>
            <w:szCs w:val="24"/>
          </w:rPr>
          <w:delText>this effect partially extended to JOLs</w:delText>
        </w:r>
      </w:del>
      <w:del w:id="882" w:author="Nick Maxwell" w:date="2025-05-15T13:49:00Z" w16du:dateUtc="2025-05-15T18:49:00Z">
        <w:r w:rsidDel="00B802A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883" w:author="Nick Maxwell" w:date="2025-05-15T13:49:00Z" w16du:dateUtc="2025-05-15T18:49:00Z">
        <w:r w:rsidDel="00B802A4">
          <w:rPr>
            <w:rFonts w:ascii="Times New Roman" w:eastAsia="Times New Roman" w:hAnsi="Times New Roman" w:cs="Times New Roman"/>
            <w:sz w:val="24"/>
            <w:szCs w:val="24"/>
          </w:rPr>
          <w:delText>such that</w:delText>
        </w:r>
      </w:del>
      <w:ins w:id="884" w:author="Nick Maxwell" w:date="2025-05-15T13:50:00Z" w16du:dateUtc="2025-05-15T18:50:00Z">
        <w:r w:rsidR="00B802A4">
          <w:rPr>
            <w:rFonts w:ascii="Times New Roman" w:eastAsia="Times New Roman" w:hAnsi="Times New Roman" w:cs="Times New Roman"/>
            <w:sz w:val="24"/>
            <w:szCs w:val="24"/>
          </w:rPr>
          <w:t xml:space="preserve">Starting with </w:t>
        </w:r>
      </w:ins>
      <w:del w:id="885" w:author="Nick Maxwell" w:date="2025-05-15T13:50:00Z" w16du:dateUtc="2025-05-15T18:50:00Z">
        <w:r w:rsidDel="00B802A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Black participants</w:t>
      </w:r>
      <w:del w:id="886" w:author="Nick Maxwell" w:date="2025-05-15T13:49:00Z" w16du:dateUtc="2025-05-15T18:49:00Z">
        <w:r w:rsidDel="00B802A4">
          <w:rPr>
            <w:rFonts w:ascii="Times New Roman" w:eastAsia="Times New Roman" w:hAnsi="Times New Roman" w:cs="Times New Roman"/>
            <w:sz w:val="24"/>
            <w:szCs w:val="24"/>
          </w:rPr>
          <w:delText>’</w:delText>
        </w:r>
      </w:del>
      <w:ins w:id="887" w:author="Nick Maxwell" w:date="2025-05-15T13:49:00Z" w16du:dateUtc="2025-05-15T18:49:00Z">
        <w:r w:rsidR="00B802A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JOLs for same-race faces exceeded </w:t>
      </w:r>
      <w:ins w:id="888" w:author="Nick Maxwell" w:date="2025-05-15T13:50:00Z" w16du:dateUtc="2025-05-15T18:50:00Z">
        <w:r w:rsidR="00B802A4">
          <w:rPr>
            <w:rFonts w:ascii="Times New Roman" w:eastAsia="Times New Roman" w:hAnsi="Times New Roman" w:cs="Times New Roman"/>
            <w:sz w:val="24"/>
            <w:szCs w:val="24"/>
          </w:rPr>
          <w:t xml:space="preserve">JOLs for </w:t>
        </w:r>
      </w:ins>
      <w:r>
        <w:rPr>
          <w:rFonts w:ascii="Times New Roman" w:eastAsia="Times New Roman" w:hAnsi="Times New Roman" w:cs="Times New Roman"/>
          <w:sz w:val="24"/>
          <w:szCs w:val="24"/>
        </w:rPr>
        <w:t>other-race faces</w:t>
      </w:r>
      <w:ins w:id="889" w:author="Nick Maxwell" w:date="2025-05-15T13:50:00Z" w16du:dateUtc="2025-05-15T18:50:00Z">
        <w:r w:rsidR="00B802A4">
          <w:rPr>
            <w:rFonts w:ascii="Times New Roman" w:eastAsia="Times New Roman" w:hAnsi="Times New Roman" w:cs="Times New Roman"/>
            <w:sz w:val="24"/>
            <w:szCs w:val="24"/>
          </w:rPr>
          <w:t>, a pattern consistent with previous research (e.g., Palma</w:t>
        </w:r>
      </w:ins>
      <w:ins w:id="890" w:author="Nick Maxwell" w:date="2025-05-15T13:51:00Z" w16du:dateUtc="2025-05-15T18:51:00Z">
        <w:r w:rsidR="00B802A4">
          <w:rPr>
            <w:rFonts w:ascii="Times New Roman" w:eastAsia="Times New Roman" w:hAnsi="Times New Roman" w:cs="Times New Roman"/>
            <w:sz w:val="24"/>
            <w:szCs w:val="24"/>
          </w:rPr>
          <w:t xml:space="preserve"> et al., 2024; Smith</w:t>
        </w:r>
      </w:ins>
      <w:ins w:id="891" w:author="Nick Maxwell" w:date="2025-05-15T13:50:00Z" w16du:dateUtc="2025-05-15T18:50:00Z">
        <w:r w:rsidR="00B802A4">
          <w:rPr>
            <w:rFonts w:ascii="Times New Roman" w:eastAsia="Times New Roman" w:hAnsi="Times New Roman" w:cs="Times New Roman"/>
            <w:sz w:val="24"/>
            <w:szCs w:val="24"/>
          </w:rPr>
          <w:t xml:space="preserve"> et al., 2004</w:t>
        </w:r>
      </w:ins>
      <w:ins w:id="892" w:author="Nick Maxwell" w:date="2025-05-15T13:51:00Z" w16du:dateUtc="2025-05-15T18:51:00Z">
        <w:r w:rsidR="00B802A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893" w:author="Nick Maxwell" w:date="2025-05-15T13:51:00Z" w16du:dateUtc="2025-05-15T18:51:00Z">
        <w:r w:rsidR="00B802A4">
          <w:rPr>
            <w:rFonts w:ascii="Times New Roman" w:eastAsia="Times New Roman" w:hAnsi="Times New Roman" w:cs="Times New Roman"/>
            <w:sz w:val="24"/>
            <w:szCs w:val="24"/>
          </w:rPr>
          <w:t xml:space="preserve">However, </w:t>
        </w:r>
      </w:ins>
      <w:del w:id="894" w:author="Nick Maxwell" w:date="2025-05-15T13:51:00Z" w16du:dateUtc="2025-05-15T18:51:00Z">
        <w:r w:rsidDel="00B802A4">
          <w:rPr>
            <w:rFonts w:ascii="Times New Roman" w:eastAsia="Times New Roman" w:hAnsi="Times New Roman" w:cs="Times New Roman"/>
            <w:sz w:val="24"/>
            <w:szCs w:val="24"/>
          </w:rPr>
          <w:delText>T</w:delText>
        </w:r>
      </w:del>
      <w:del w:id="895" w:author="Nick Maxwell" w:date="2025-05-15T13:52:00Z" w16du:dateUtc="2025-05-15T18:52:00Z">
        <w:r w:rsidDel="001E29FB">
          <w:rPr>
            <w:rFonts w:ascii="Times New Roman" w:eastAsia="Times New Roman" w:hAnsi="Times New Roman" w:cs="Times New Roman"/>
            <w:sz w:val="24"/>
            <w:szCs w:val="24"/>
          </w:rPr>
          <w:delText>his</w:delText>
        </w:r>
      </w:del>
      <w:ins w:id="896" w:author="Nick Maxwell" w:date="2025-05-15T13:52:00Z" w16du:dateUtc="2025-05-15T18:52:00Z">
        <w:r w:rsidR="001E29FB">
          <w:rPr>
            <w:rFonts w:ascii="Times New Roman" w:eastAsia="Times New Roman" w:hAnsi="Times New Roman" w:cs="Times New Roman"/>
            <w:sz w:val="24"/>
            <w:szCs w:val="24"/>
          </w:rPr>
          <w:t>this</w:t>
        </w:r>
      </w:ins>
      <w:r>
        <w:rPr>
          <w:rFonts w:ascii="Times New Roman" w:eastAsia="Times New Roman" w:hAnsi="Times New Roman" w:cs="Times New Roman"/>
          <w:sz w:val="24"/>
          <w:szCs w:val="24"/>
        </w:rPr>
        <w:t xml:space="preserve"> pattern, </w:t>
      </w:r>
      <w:del w:id="897" w:author="Nick Maxwell" w:date="2025-05-15T13:51:00Z" w16du:dateUtc="2025-05-15T18:51:00Z">
        <w:r w:rsidDel="00B802A4">
          <w:rPr>
            <w:rFonts w:ascii="Times New Roman" w:eastAsia="Times New Roman" w:hAnsi="Times New Roman" w:cs="Times New Roman"/>
            <w:sz w:val="24"/>
            <w:szCs w:val="24"/>
          </w:rPr>
          <w:delText xml:space="preserve">however, </w:delText>
        </w:r>
      </w:del>
      <w:r>
        <w:rPr>
          <w:rFonts w:ascii="Times New Roman" w:eastAsia="Times New Roman" w:hAnsi="Times New Roman" w:cs="Times New Roman"/>
          <w:sz w:val="24"/>
          <w:szCs w:val="24"/>
        </w:rPr>
        <w:t>did not extend to Caucasian participants’ JOLs</w:t>
      </w:r>
      <w:ins w:id="898" w:author="Nick Maxwell" w:date="2025-05-15T13:51:00Z" w16du:dateUtc="2025-05-15T18:51:00Z">
        <w:r w:rsidR="001E29FB">
          <w:rPr>
            <w:rFonts w:ascii="Times New Roman" w:eastAsia="Times New Roman" w:hAnsi="Times New Roman" w:cs="Times New Roman"/>
            <w:sz w:val="24"/>
            <w:szCs w:val="24"/>
          </w:rPr>
          <w:t xml:space="preserve">, even though the CRE was observed </w:t>
        </w:r>
      </w:ins>
      <w:ins w:id="899" w:author="Nick Maxwell" w:date="2025-05-15T13:52:00Z" w16du:dateUtc="2025-05-15T18:52:00Z">
        <w:r w:rsidR="001E29FB">
          <w:rPr>
            <w:rFonts w:ascii="Times New Roman" w:eastAsia="Times New Roman" w:hAnsi="Times New Roman" w:cs="Times New Roman"/>
            <w:sz w:val="24"/>
            <w:szCs w:val="24"/>
          </w:rPr>
          <w:lastRenderedPageBreak/>
          <w:t>on recognition memory with this participant group.</w:t>
        </w:r>
      </w:ins>
      <w:del w:id="900" w:author="Nick Maxwell" w:date="2025-05-15T13:51:00Z" w16du:dateUtc="2025-05-15T18:51:00Z">
        <w:r w:rsidDel="001E29F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Next, Experiment 2 replicated these findings while also extending them to include high and low typicality targets.</w:t>
      </w:r>
      <w:ins w:id="901" w:author="Nick Maxwell" w:date="2025-05-15T13:52:00Z" w16du:dateUtc="2025-05-15T18:52:00Z">
        <w:r w:rsidR="001E29FB">
          <w:rPr>
            <w:rFonts w:ascii="Times New Roman" w:eastAsia="Times New Roman" w:hAnsi="Times New Roman" w:cs="Times New Roman"/>
            <w:sz w:val="24"/>
            <w:szCs w:val="24"/>
          </w:rPr>
          <w:t xml:space="preserve"> The CRE on JOLs was again moderated by participant ethnicity</w:t>
        </w:r>
      </w:ins>
      <w:ins w:id="902" w:author="Nick Maxwell" w:date="2025-05-15T13:53:00Z" w16du:dateUtc="2025-05-15T18:53:00Z">
        <w:r w:rsidR="001E29F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ins w:id="903" w:author="Nick Maxwell" w:date="2025-05-15T13:53:00Z" w16du:dateUtc="2025-05-15T18:53:00Z">
        <w:r w:rsidR="001E29FB">
          <w:rPr>
            <w:rFonts w:ascii="Times New Roman" w:eastAsia="Times New Roman" w:hAnsi="Times New Roman" w:cs="Times New Roman"/>
            <w:sz w:val="24"/>
            <w:szCs w:val="24"/>
          </w:rPr>
          <w:t>and i</w:t>
        </w:r>
      </w:ins>
      <w:del w:id="904" w:author="Nick Maxwell" w:date="2025-05-15T13:53:00Z" w16du:dateUtc="2025-05-15T18:53:00Z">
        <w:r w:rsidDel="001E29FB">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mportantly, the CRE pattern on Black participants’ JOLs was reduced </w:t>
      </w:r>
      <w:del w:id="905" w:author="Nick Maxwell" w:date="2025-05-15T13:53:00Z" w16du:dateUtc="2025-05-15T18:53:00Z">
        <w:r w:rsidDel="001E29FB">
          <w:rPr>
            <w:rFonts w:ascii="Times New Roman" w:eastAsia="Times New Roman" w:hAnsi="Times New Roman" w:cs="Times New Roman"/>
            <w:sz w:val="24"/>
            <w:szCs w:val="24"/>
          </w:rPr>
          <w:delText>when they studied</w:delText>
        </w:r>
      </w:del>
      <w:ins w:id="906" w:author="Nick Maxwell" w:date="2025-05-15T13:53:00Z" w16du:dateUtc="2025-05-15T18:53:00Z">
        <w:r w:rsidR="001E29FB">
          <w:rPr>
            <w:rFonts w:ascii="Times New Roman" w:eastAsia="Times New Roman" w:hAnsi="Times New Roman" w:cs="Times New Roman"/>
            <w:sz w:val="24"/>
            <w:szCs w:val="24"/>
          </w:rPr>
          <w:t>for</w:t>
        </w:r>
      </w:ins>
      <w:r>
        <w:rPr>
          <w:rFonts w:ascii="Times New Roman" w:eastAsia="Times New Roman" w:hAnsi="Times New Roman" w:cs="Times New Roman"/>
          <w:sz w:val="24"/>
          <w:szCs w:val="24"/>
        </w:rPr>
        <w:t xml:space="preserve"> low typicality targets. </w:t>
      </w:r>
      <w:ins w:id="907" w:author="Nick Maxwell" w:date="2025-05-15T13:53:00Z" w16du:dateUtc="2025-05-15T18:53:00Z">
        <w:r w:rsidR="001E29FB">
          <w:rPr>
            <w:rFonts w:ascii="Times New Roman" w:eastAsia="Times New Roman" w:hAnsi="Times New Roman" w:cs="Times New Roman"/>
            <w:sz w:val="24"/>
            <w:szCs w:val="24"/>
          </w:rPr>
          <w:t>These findings provide additional evidence that participants are aware of the CRE</w:t>
        </w:r>
      </w:ins>
      <w:ins w:id="908" w:author="Nick Maxwell" w:date="2025-05-15T13:58:00Z" w16du:dateUtc="2025-05-15T18:58:00Z">
        <w:r w:rsidR="00FB739F">
          <w:rPr>
            <w:rFonts w:ascii="Times New Roman" w:eastAsia="Times New Roman" w:hAnsi="Times New Roman" w:cs="Times New Roman"/>
            <w:sz w:val="24"/>
            <w:szCs w:val="24"/>
          </w:rPr>
          <w:t>,</w:t>
        </w:r>
      </w:ins>
      <w:ins w:id="909" w:author="Nick Maxwell" w:date="2025-05-15T13:53:00Z" w16du:dateUtc="2025-05-15T18:53:00Z">
        <w:r w:rsidR="001E29FB">
          <w:rPr>
            <w:rFonts w:ascii="Times New Roman" w:eastAsia="Times New Roman" w:hAnsi="Times New Roman" w:cs="Times New Roman"/>
            <w:sz w:val="24"/>
            <w:szCs w:val="24"/>
          </w:rPr>
          <w:t xml:space="preserve"> </w:t>
        </w:r>
      </w:ins>
      <w:ins w:id="910" w:author="Nick Maxwell" w:date="2025-05-15T13:59:00Z" w16du:dateUtc="2025-05-15T18:59:00Z">
        <w:r w:rsidR="00FB739F">
          <w:rPr>
            <w:rFonts w:ascii="Times New Roman" w:eastAsia="Times New Roman" w:hAnsi="Times New Roman" w:cs="Times New Roman"/>
            <w:sz w:val="24"/>
            <w:szCs w:val="24"/>
          </w:rPr>
          <w:t>as</w:t>
        </w:r>
      </w:ins>
      <w:ins w:id="911" w:author="Nick Maxwell" w:date="2025-05-15T13:53:00Z" w16du:dateUtc="2025-05-15T18:53:00Z">
        <w:r w:rsidR="001E29FB">
          <w:rPr>
            <w:rFonts w:ascii="Times New Roman" w:eastAsia="Times New Roman" w:hAnsi="Times New Roman" w:cs="Times New Roman"/>
            <w:sz w:val="24"/>
            <w:szCs w:val="24"/>
          </w:rPr>
          <w:t xml:space="preserve"> this pattern is reflected in their metacognitive judgments. </w:t>
        </w:r>
      </w:ins>
      <w:ins w:id="912" w:author="Nick Maxwell" w:date="2025-05-15T13:54:00Z" w16du:dateUtc="2025-05-15T18:54:00Z">
        <w:r w:rsidR="001E29FB">
          <w:rPr>
            <w:rFonts w:ascii="Times New Roman" w:eastAsia="Times New Roman" w:hAnsi="Times New Roman" w:cs="Times New Roman"/>
            <w:sz w:val="24"/>
            <w:szCs w:val="24"/>
          </w:rPr>
          <w:t>Additionally, the finding that the CRE is greater for high typicality targets is consistent with previous research suggesting that the typicality can moderate th</w:t>
        </w:r>
      </w:ins>
      <w:ins w:id="913" w:author="Nick Maxwell" w:date="2025-05-15T13:55:00Z" w16du:dateUtc="2025-05-15T18:55:00Z">
        <w:r w:rsidR="001E29FB">
          <w:rPr>
            <w:rFonts w:ascii="Times New Roman" w:eastAsia="Times New Roman" w:hAnsi="Times New Roman" w:cs="Times New Roman"/>
            <w:sz w:val="24"/>
            <w:szCs w:val="24"/>
          </w:rPr>
          <w:t>is effect.</w:t>
        </w:r>
      </w:ins>
      <w:del w:id="914" w:author="Nick Maxwell" w:date="2025-05-15T13:55:00Z" w16du:dateUtc="2025-05-15T18:55:00Z">
        <w:r w:rsidDel="001E29FB">
          <w:rPr>
            <w:rFonts w:ascii="Times New Roman" w:eastAsia="Times New Roman" w:hAnsi="Times New Roman" w:cs="Times New Roman"/>
            <w:sz w:val="24"/>
            <w:szCs w:val="24"/>
          </w:rPr>
          <w:delText>Thus, our findings for Black participants’ JOLs provide additional support for a social categorization account of the CRE, as JOLs for same-race targets exceeded other-race targets and the magnitude of this effect was lower when targets had greater levels of racial ambiguity (i.e., lower typicality).</w:delText>
        </w:r>
      </w:del>
    </w:p>
    <w:p w14:paraId="0000005B" w14:textId="2D717BB3" w:rsidR="003276EC" w:rsidRDefault="00AF045D" w:rsidP="004F31D3">
      <w:pPr>
        <w:spacing w:after="0" w:line="480" w:lineRule="auto"/>
        <w:ind w:firstLine="720"/>
        <w:rPr>
          <w:rFonts w:ascii="Times New Roman" w:eastAsia="Times New Roman" w:hAnsi="Times New Roman" w:cs="Times New Roman"/>
          <w:sz w:val="24"/>
          <w:szCs w:val="24"/>
        </w:rPr>
      </w:pPr>
      <w:commentRangeStart w:id="915"/>
      <w:del w:id="916" w:author="Nick Maxwell" w:date="2025-05-15T13:55:00Z" w16du:dateUtc="2025-05-15T18:55:00Z">
        <w:r w:rsidDel="001E29FB">
          <w:rPr>
            <w:rFonts w:ascii="Times New Roman" w:eastAsia="Times New Roman" w:hAnsi="Times New Roman" w:cs="Times New Roman"/>
            <w:sz w:val="24"/>
            <w:szCs w:val="24"/>
          </w:rPr>
          <w:delText>Overall, o</w:delText>
        </w:r>
      </w:del>
      <w:ins w:id="917" w:author="Nick Maxwell" w:date="2025-05-15T13:55:00Z" w16du:dateUtc="2025-05-15T18:55:00Z">
        <w:r w:rsidR="001E29FB">
          <w:rPr>
            <w:rFonts w:ascii="Times New Roman" w:eastAsia="Times New Roman" w:hAnsi="Times New Roman" w:cs="Times New Roman"/>
            <w:sz w:val="24"/>
            <w:szCs w:val="24"/>
          </w:rPr>
          <w:t>O</w:t>
        </w:r>
      </w:ins>
      <w:r>
        <w:rPr>
          <w:rFonts w:ascii="Times New Roman" w:eastAsia="Times New Roman" w:hAnsi="Times New Roman" w:cs="Times New Roman"/>
          <w:sz w:val="24"/>
          <w:szCs w:val="24"/>
        </w:rPr>
        <w:t>ur finding</w:t>
      </w:r>
      <w:commentRangeEnd w:id="915"/>
      <w:r w:rsidR="00967698">
        <w:rPr>
          <w:rStyle w:val="CommentReference"/>
        </w:rPr>
        <w:commentReference w:id="915"/>
      </w:r>
      <w:del w:id="918" w:author="Nick Maxwell" w:date="2025-05-15T13:55:00Z" w16du:dateUtc="2025-05-15T18:55:00Z">
        <w:r w:rsidDel="00E05E65">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that the CRE pattern partially extended to JOLs and that these patterns were sensitive to changes in typicality </w:t>
      </w:r>
      <w:del w:id="919" w:author="Nick Maxwell" w:date="2025-05-15T13:59:00Z" w16du:dateUtc="2025-05-15T18:59:00Z">
        <w:r w:rsidDel="00FB739F">
          <w:rPr>
            <w:rFonts w:ascii="Times New Roman" w:eastAsia="Times New Roman" w:hAnsi="Times New Roman" w:cs="Times New Roman"/>
            <w:sz w:val="24"/>
            <w:szCs w:val="24"/>
          </w:rPr>
          <w:delText>provide further evidence of a</w:delText>
        </w:r>
      </w:del>
      <w:ins w:id="920" w:author="Nick Maxwell" w:date="2025-05-15T13:59:00Z" w16du:dateUtc="2025-05-15T18:59:00Z">
        <w:r w:rsidR="00FB739F">
          <w:rPr>
            <w:rFonts w:ascii="Times New Roman" w:eastAsia="Times New Roman" w:hAnsi="Times New Roman" w:cs="Times New Roman"/>
            <w:sz w:val="24"/>
            <w:szCs w:val="24"/>
          </w:rPr>
          <w:t>is also consistent with</w:t>
        </w:r>
      </w:ins>
      <w:r>
        <w:rPr>
          <w:rFonts w:ascii="Times New Roman" w:eastAsia="Times New Roman" w:hAnsi="Times New Roman" w:cs="Times New Roman"/>
          <w:sz w:val="24"/>
          <w:szCs w:val="24"/>
        </w:rPr>
        <w:t xml:space="preserve"> social </w:t>
      </w:r>
      <w:ins w:id="921" w:author="Nick Maxwell" w:date="2025-05-15T14:07:00Z" w16du:dateUtc="2025-05-15T19:07:00Z">
        <w:r w:rsidR="004F31D3">
          <w:rPr>
            <w:rFonts w:ascii="Times New Roman" w:eastAsia="Times New Roman" w:hAnsi="Times New Roman" w:cs="Times New Roman"/>
            <w:sz w:val="24"/>
            <w:szCs w:val="24"/>
          </w:rPr>
          <w:t xml:space="preserve">contact and </w:t>
        </w:r>
      </w:ins>
      <w:r>
        <w:rPr>
          <w:rFonts w:ascii="Times New Roman" w:eastAsia="Times New Roman" w:hAnsi="Times New Roman" w:cs="Times New Roman"/>
          <w:sz w:val="24"/>
          <w:szCs w:val="24"/>
        </w:rPr>
        <w:t>categorization account</w:t>
      </w:r>
      <w:ins w:id="922" w:author="Nick Maxwell" w:date="2025-05-15T14:07:00Z" w16du:dateUtc="2025-05-15T19:07:00Z">
        <w:r w:rsidR="004F31D3">
          <w:rPr>
            <w:rFonts w:ascii="Times New Roman" w:eastAsia="Times New Roman" w:hAnsi="Times New Roman" w:cs="Times New Roman"/>
            <w:sz w:val="24"/>
            <w:szCs w:val="24"/>
          </w:rPr>
          <w:t>s</w:t>
        </w:r>
      </w:ins>
      <w:ins w:id="923" w:author="Nick Maxwell" w:date="2025-05-15T13:59:00Z" w16du:dateUtc="2025-05-15T18:59:00Z">
        <w:r w:rsidR="00FB739F">
          <w:rPr>
            <w:rFonts w:ascii="Times New Roman" w:eastAsia="Times New Roman" w:hAnsi="Times New Roman" w:cs="Times New Roman"/>
            <w:sz w:val="24"/>
            <w:szCs w:val="24"/>
          </w:rPr>
          <w:t xml:space="preserve"> of the CRE</w:t>
        </w:r>
      </w:ins>
      <w:ins w:id="924" w:author="Nick Maxwell" w:date="2025-05-15T14:05:00Z" w16du:dateUtc="2025-05-15T19:05:00Z">
        <w:r w:rsidR="004F31D3">
          <w:rPr>
            <w:rFonts w:ascii="Times New Roman" w:eastAsia="Times New Roman" w:hAnsi="Times New Roman" w:cs="Times New Roman"/>
            <w:sz w:val="24"/>
            <w:szCs w:val="24"/>
          </w:rPr>
          <w:t xml:space="preserve"> (</w:t>
        </w:r>
      </w:ins>
      <w:ins w:id="925" w:author="Nick Maxwell" w:date="2025-05-15T14:40:00Z" w16du:dateUtc="2025-05-15T19:40:00Z">
        <w:r w:rsidR="00C81A65">
          <w:rPr>
            <w:rFonts w:ascii="Times New Roman" w:eastAsia="Times New Roman" w:hAnsi="Times New Roman" w:cs="Times New Roman"/>
            <w:sz w:val="24"/>
            <w:szCs w:val="24"/>
          </w:rPr>
          <w:t xml:space="preserve">e.g., </w:t>
        </w:r>
      </w:ins>
      <w:ins w:id="926" w:author="Nick Maxwell" w:date="2025-05-15T14:42:00Z" w16du:dateUtc="2025-05-15T19:42:00Z">
        <w:r w:rsidR="00C81A65">
          <w:rPr>
            <w:rFonts w:ascii="Times New Roman" w:eastAsia="Times New Roman" w:hAnsi="Times New Roman" w:cs="Times New Roman"/>
            <w:sz w:val="24"/>
            <w:szCs w:val="24"/>
          </w:rPr>
          <w:t xml:space="preserve">Bernstein et al., 2007; </w:t>
        </w:r>
      </w:ins>
      <w:ins w:id="927" w:author="Nick Maxwell" w:date="2025-05-15T14:40:00Z" w16du:dateUtc="2025-05-15T19:40:00Z">
        <w:r w:rsidR="00C81A65">
          <w:rPr>
            <w:rFonts w:ascii="Times New Roman" w:eastAsia="Times New Roman" w:hAnsi="Times New Roman" w:cs="Times New Roman"/>
            <w:sz w:val="24"/>
            <w:szCs w:val="24"/>
          </w:rPr>
          <w:t>Valentine, 1991</w:t>
        </w:r>
      </w:ins>
      <w:ins w:id="928" w:author="Nick Maxwell" w:date="2025-05-15T14:05:00Z" w16du:dateUtc="2025-05-15T19:05:00Z">
        <w:r w:rsidR="004F31D3">
          <w:rPr>
            <w:rFonts w:ascii="Times New Roman" w:eastAsia="Times New Roman" w:hAnsi="Times New Roman" w:cs="Times New Roman"/>
            <w:sz w:val="24"/>
            <w:szCs w:val="24"/>
          </w:rPr>
          <w:t>)</w:t>
        </w:r>
      </w:ins>
      <w:ins w:id="929" w:author="Nick Maxwell" w:date="2025-05-15T14:07:00Z" w16du:dateUtc="2025-05-15T19:07:00Z">
        <w:r w:rsidR="004F31D3">
          <w:rPr>
            <w:rFonts w:ascii="Times New Roman" w:eastAsia="Times New Roman" w:hAnsi="Times New Roman" w:cs="Times New Roman"/>
            <w:sz w:val="24"/>
            <w:szCs w:val="24"/>
          </w:rPr>
          <w:t>. Per these accounts, ingroup faces a</w:t>
        </w:r>
      </w:ins>
      <w:ins w:id="930" w:author="Nick Maxwell" w:date="2025-05-15T14:09:00Z" w16du:dateUtc="2025-05-15T19:09:00Z">
        <w:r w:rsidR="004F31D3">
          <w:rPr>
            <w:rFonts w:ascii="Times New Roman" w:eastAsia="Times New Roman" w:hAnsi="Times New Roman" w:cs="Times New Roman"/>
            <w:sz w:val="24"/>
            <w:szCs w:val="24"/>
          </w:rPr>
          <w:t>ppear</w:t>
        </w:r>
      </w:ins>
      <w:ins w:id="931" w:author="Nick Maxwell" w:date="2025-05-15T14:07:00Z" w16du:dateUtc="2025-05-15T19:07:00Z">
        <w:r w:rsidR="004F31D3">
          <w:rPr>
            <w:rFonts w:ascii="Times New Roman" w:eastAsia="Times New Roman" w:hAnsi="Times New Roman" w:cs="Times New Roman"/>
            <w:sz w:val="24"/>
            <w:szCs w:val="24"/>
          </w:rPr>
          <w:t xml:space="preserve"> </w:t>
        </w:r>
      </w:ins>
      <w:ins w:id="932" w:author="Nick Maxwell" w:date="2025-05-15T14:09:00Z" w16du:dateUtc="2025-05-15T19:09:00Z">
        <w:r w:rsidR="004F31D3">
          <w:rPr>
            <w:rFonts w:ascii="Times New Roman" w:eastAsia="Times New Roman" w:hAnsi="Times New Roman" w:cs="Times New Roman"/>
            <w:sz w:val="24"/>
            <w:szCs w:val="24"/>
          </w:rPr>
          <w:t xml:space="preserve">more fluent and thus are </w:t>
        </w:r>
      </w:ins>
      <w:ins w:id="933" w:author="Nick Maxwell" w:date="2025-05-15T14:07:00Z" w16du:dateUtc="2025-05-15T19:07:00Z">
        <w:r w:rsidR="004F31D3">
          <w:rPr>
            <w:rFonts w:ascii="Times New Roman" w:eastAsia="Times New Roman" w:hAnsi="Times New Roman" w:cs="Times New Roman"/>
            <w:sz w:val="24"/>
            <w:szCs w:val="24"/>
          </w:rPr>
          <w:t xml:space="preserve">encoded more deeply, </w:t>
        </w:r>
      </w:ins>
      <w:ins w:id="934" w:author="Nick Maxwell" w:date="2025-05-15T14:09:00Z" w16du:dateUtc="2025-05-15T19:09:00Z">
        <w:r w:rsidR="004F31D3">
          <w:rPr>
            <w:rFonts w:ascii="Times New Roman" w:eastAsia="Times New Roman" w:hAnsi="Times New Roman" w:cs="Times New Roman"/>
            <w:sz w:val="24"/>
            <w:szCs w:val="24"/>
          </w:rPr>
          <w:t>pr</w:t>
        </w:r>
      </w:ins>
      <w:ins w:id="935" w:author="Nick Maxwell" w:date="2025-05-15T14:10:00Z" w16du:dateUtc="2025-05-15T19:10:00Z">
        <w:r w:rsidR="004F31D3">
          <w:rPr>
            <w:rFonts w:ascii="Times New Roman" w:eastAsia="Times New Roman" w:hAnsi="Times New Roman" w:cs="Times New Roman"/>
            <w:sz w:val="24"/>
            <w:szCs w:val="24"/>
          </w:rPr>
          <w:t>oducing</w:t>
        </w:r>
      </w:ins>
      <w:ins w:id="936" w:author="Nick Maxwell" w:date="2025-05-15T14:07:00Z" w16du:dateUtc="2025-05-15T19:07:00Z">
        <w:r w:rsidR="004F31D3">
          <w:rPr>
            <w:rFonts w:ascii="Times New Roman" w:eastAsia="Times New Roman" w:hAnsi="Times New Roman" w:cs="Times New Roman"/>
            <w:sz w:val="24"/>
            <w:szCs w:val="24"/>
          </w:rPr>
          <w:t xml:space="preserve"> a memory advantage for same-race faces. While the present study was not specifically designed </w:t>
        </w:r>
      </w:ins>
      <w:ins w:id="937" w:author="Nick Maxwell" w:date="2025-05-15T14:08:00Z" w16du:dateUtc="2025-05-15T19:08:00Z">
        <w:r w:rsidR="004F31D3">
          <w:rPr>
            <w:rFonts w:ascii="Times New Roman" w:eastAsia="Times New Roman" w:hAnsi="Times New Roman" w:cs="Times New Roman"/>
            <w:sz w:val="24"/>
            <w:szCs w:val="24"/>
          </w:rPr>
          <w:t xml:space="preserve">to </w:t>
        </w:r>
      </w:ins>
      <w:ins w:id="938" w:author="Nick Maxwell" w:date="2025-05-15T14:07:00Z" w16du:dateUtc="2025-05-15T19:07:00Z">
        <w:r w:rsidR="004F31D3">
          <w:rPr>
            <w:rFonts w:ascii="Times New Roman" w:eastAsia="Times New Roman" w:hAnsi="Times New Roman" w:cs="Times New Roman"/>
            <w:sz w:val="24"/>
            <w:szCs w:val="24"/>
          </w:rPr>
          <w:t xml:space="preserve">test </w:t>
        </w:r>
      </w:ins>
      <w:ins w:id="939" w:author="Nick Maxwell" w:date="2025-05-15T14:08:00Z" w16du:dateUtc="2025-05-15T19:08:00Z">
        <w:r w:rsidR="004F31D3">
          <w:rPr>
            <w:rFonts w:ascii="Times New Roman" w:eastAsia="Times New Roman" w:hAnsi="Times New Roman" w:cs="Times New Roman"/>
            <w:sz w:val="24"/>
            <w:szCs w:val="24"/>
          </w:rPr>
          <w:t>the specific mechanisms underlying the CRE, we note that</w:t>
        </w:r>
      </w:ins>
      <w:del w:id="940" w:author="Nick Maxwell" w:date="2025-05-15T14:05:00Z" w16du:dateUtc="2025-05-15T19:05:00Z">
        <w:r w:rsidDel="004F31D3">
          <w:rPr>
            <w:rFonts w:ascii="Times New Roman" w:eastAsia="Times New Roman" w:hAnsi="Times New Roman" w:cs="Times New Roman"/>
            <w:sz w:val="24"/>
            <w:szCs w:val="24"/>
          </w:rPr>
          <w:delText>.</w:delText>
        </w:r>
      </w:del>
      <w:ins w:id="941" w:author="Nick Maxwell" w:date="2025-05-15T14:00:00Z" w16du:dateUtc="2025-05-15T19:00:00Z">
        <w:r w:rsidR="00FB739F">
          <w:rPr>
            <w:rFonts w:ascii="Times New Roman" w:eastAsia="Times New Roman" w:hAnsi="Times New Roman" w:cs="Times New Roman"/>
            <w:sz w:val="24"/>
            <w:szCs w:val="24"/>
          </w:rPr>
          <w:t xml:space="preserve"> </w:t>
        </w:r>
      </w:ins>
      <w:ins w:id="942" w:author="Nick Maxwell" w:date="2025-05-15T14:08:00Z" w16du:dateUtc="2025-05-15T19:08:00Z">
        <w:r w:rsidR="004F31D3">
          <w:rPr>
            <w:rFonts w:ascii="Times New Roman" w:eastAsia="Times New Roman" w:hAnsi="Times New Roman" w:cs="Times New Roman"/>
            <w:sz w:val="24"/>
            <w:szCs w:val="24"/>
          </w:rPr>
          <w:t>JOLs are sensitive to encoding fluency.</w:t>
        </w:r>
      </w:ins>
      <w:ins w:id="943" w:author="Nick Maxwell" w:date="2025-05-15T14:10:00Z" w16du:dateUtc="2025-05-15T19:10:00Z">
        <w:r w:rsidR="004F31D3">
          <w:rPr>
            <w:rFonts w:ascii="Times New Roman" w:eastAsia="Times New Roman" w:hAnsi="Times New Roman" w:cs="Times New Roman"/>
            <w:sz w:val="24"/>
            <w:szCs w:val="24"/>
          </w:rPr>
          <w:t xml:space="preserve"> </w:t>
        </w:r>
      </w:ins>
      <w:del w:id="944" w:author="Nick Maxwell" w:date="2025-05-15T14:00:00Z" w16du:dateUtc="2025-05-15T19:00:00Z">
        <w:r w:rsidDel="00FB739F">
          <w:rPr>
            <w:rFonts w:ascii="Times New Roman" w:eastAsia="Times New Roman" w:hAnsi="Times New Roman" w:cs="Times New Roman"/>
            <w:sz w:val="24"/>
            <w:szCs w:val="24"/>
          </w:rPr>
          <w:delText xml:space="preserve"> </w:delText>
        </w:r>
      </w:del>
      <w:del w:id="945" w:author="Nick Maxwell" w:date="2025-05-15T14:10:00Z" w16du:dateUtc="2025-05-15T19:10:00Z">
        <w:r w:rsidDel="004F31D3">
          <w:rPr>
            <w:rFonts w:ascii="Times New Roman" w:eastAsia="Times New Roman" w:hAnsi="Times New Roman" w:cs="Times New Roman"/>
            <w:sz w:val="24"/>
            <w:szCs w:val="24"/>
          </w:rPr>
          <w:delText xml:space="preserve">Because JOLs capture encoding fluency, </w:delText>
        </w:r>
      </w:del>
      <w:ins w:id="946" w:author="Nick Maxwell" w:date="2025-05-15T14:10:00Z" w16du:dateUtc="2025-05-15T19:10:00Z">
        <w:r w:rsidR="004F31D3">
          <w:rPr>
            <w:rFonts w:ascii="Times New Roman" w:eastAsia="Times New Roman" w:hAnsi="Times New Roman" w:cs="Times New Roman"/>
            <w:sz w:val="24"/>
            <w:szCs w:val="24"/>
          </w:rPr>
          <w:t>O</w:t>
        </w:r>
      </w:ins>
      <w:del w:id="947" w:author="Nick Maxwell" w:date="2025-05-15T14:10:00Z" w16du:dateUtc="2025-05-15T19:10:00Z">
        <w:r w:rsidDel="004F31D3">
          <w:rPr>
            <w:rFonts w:ascii="Times New Roman" w:eastAsia="Times New Roman" w:hAnsi="Times New Roman" w:cs="Times New Roman"/>
            <w:sz w:val="24"/>
            <w:szCs w:val="24"/>
          </w:rPr>
          <w:delText>o</w:delText>
        </w:r>
      </w:del>
      <w:r>
        <w:rPr>
          <w:rFonts w:ascii="Times New Roman" w:eastAsia="Times New Roman" w:hAnsi="Times New Roman" w:cs="Times New Roman"/>
          <w:sz w:val="24"/>
          <w:szCs w:val="24"/>
        </w:rPr>
        <w:t xml:space="preserve">ur observation that Black participants </w:t>
      </w:r>
      <w:del w:id="948" w:author="Nick Maxwell" w:date="2025-05-15T14:10:00Z" w16du:dateUtc="2025-05-15T19:10:00Z">
        <w:r w:rsidDel="004F31D3">
          <w:rPr>
            <w:rFonts w:ascii="Times New Roman" w:eastAsia="Times New Roman" w:hAnsi="Times New Roman" w:cs="Times New Roman"/>
            <w:sz w:val="24"/>
            <w:szCs w:val="24"/>
          </w:rPr>
          <w:delText xml:space="preserve">consistently </w:delText>
        </w:r>
      </w:del>
      <w:r>
        <w:rPr>
          <w:rFonts w:ascii="Times New Roman" w:eastAsia="Times New Roman" w:hAnsi="Times New Roman" w:cs="Times New Roman"/>
          <w:sz w:val="24"/>
          <w:szCs w:val="24"/>
        </w:rPr>
        <w:t xml:space="preserve">provided higher JOLs for same versus other-race targets suggests that these targets </w:t>
      </w:r>
      <w:del w:id="949" w:author="Nick Maxwell" w:date="2025-05-15T14:10:00Z" w16du:dateUtc="2025-05-15T19:10:00Z">
        <w:r w:rsidDel="004F31D3">
          <w:rPr>
            <w:rFonts w:ascii="Times New Roman" w:eastAsia="Times New Roman" w:hAnsi="Times New Roman" w:cs="Times New Roman"/>
            <w:sz w:val="24"/>
            <w:szCs w:val="24"/>
          </w:rPr>
          <w:delText xml:space="preserve">were </w:delText>
        </w:r>
      </w:del>
      <w:ins w:id="950" w:author="Nick Maxwell" w:date="2025-05-15T14:10:00Z" w16du:dateUtc="2025-05-15T19:10:00Z">
        <w:r w:rsidR="004F31D3">
          <w:rPr>
            <w:rFonts w:ascii="Times New Roman" w:eastAsia="Times New Roman" w:hAnsi="Times New Roman" w:cs="Times New Roman"/>
            <w:sz w:val="24"/>
            <w:szCs w:val="24"/>
          </w:rPr>
          <w:t xml:space="preserve">may have been </w:t>
        </w:r>
      </w:ins>
      <w:r>
        <w:rPr>
          <w:rFonts w:ascii="Times New Roman" w:eastAsia="Times New Roman" w:hAnsi="Times New Roman" w:cs="Times New Roman"/>
          <w:sz w:val="24"/>
          <w:szCs w:val="24"/>
        </w:rPr>
        <w:t xml:space="preserve">easier to process at encoding. Similarly, our finding in Experiment 2 that the </w:t>
      </w:r>
      <w:del w:id="951" w:author="Nick Maxwell" w:date="2025-05-15T14:11:00Z" w16du:dateUtc="2025-05-15T19:11:00Z">
        <w:r w:rsidDel="004F31D3">
          <w:rPr>
            <w:rFonts w:ascii="Times New Roman" w:eastAsia="Times New Roman" w:hAnsi="Times New Roman" w:cs="Times New Roman"/>
            <w:sz w:val="24"/>
            <w:szCs w:val="24"/>
          </w:rPr>
          <w:delText xml:space="preserve">magnitude of the </w:delText>
        </w:r>
      </w:del>
      <w:r>
        <w:rPr>
          <w:rFonts w:ascii="Times New Roman" w:eastAsia="Times New Roman" w:hAnsi="Times New Roman" w:cs="Times New Roman"/>
          <w:sz w:val="24"/>
          <w:szCs w:val="24"/>
        </w:rPr>
        <w:t xml:space="preserve">CRE </w:t>
      </w:r>
      <w:ins w:id="952" w:author="Nick Maxwell" w:date="2025-05-15T14:11:00Z" w16du:dateUtc="2025-05-15T19:11:00Z">
        <w:r w:rsidR="004F31D3">
          <w:rPr>
            <w:rFonts w:ascii="Times New Roman" w:eastAsia="Times New Roman" w:hAnsi="Times New Roman" w:cs="Times New Roman"/>
            <w:sz w:val="24"/>
            <w:szCs w:val="24"/>
          </w:rPr>
          <w:t>was greater f</w:t>
        </w:r>
      </w:ins>
      <w:del w:id="953" w:author="Nick Maxwell" w:date="2025-05-15T14:11:00Z" w16du:dateUtc="2025-05-15T19:11:00Z">
        <w:r w:rsidDel="004F31D3">
          <w:rPr>
            <w:rFonts w:ascii="Times New Roman" w:eastAsia="Times New Roman" w:hAnsi="Times New Roman" w:cs="Times New Roman"/>
            <w:sz w:val="24"/>
            <w:szCs w:val="24"/>
          </w:rPr>
          <w:delText>increased f</w:delText>
        </w:r>
      </w:del>
      <w:r>
        <w:rPr>
          <w:rFonts w:ascii="Times New Roman" w:eastAsia="Times New Roman" w:hAnsi="Times New Roman" w:cs="Times New Roman"/>
          <w:sz w:val="24"/>
          <w:szCs w:val="24"/>
        </w:rPr>
        <w:t xml:space="preserve">or high typicality targets </w:t>
      </w:r>
      <w:del w:id="954" w:author="Nick Maxwell" w:date="2025-05-15T14:12:00Z" w16du:dateUtc="2025-05-15T19:12:00Z">
        <w:r w:rsidDel="005C73E5">
          <w:rPr>
            <w:rFonts w:ascii="Times New Roman" w:eastAsia="Times New Roman" w:hAnsi="Times New Roman" w:cs="Times New Roman"/>
            <w:sz w:val="24"/>
            <w:szCs w:val="24"/>
          </w:rPr>
          <w:delText xml:space="preserve">further </w:delText>
        </w:r>
      </w:del>
      <w:del w:id="955" w:author="Nick Maxwell" w:date="2025-05-15T14:11:00Z" w16du:dateUtc="2025-05-15T19:11:00Z">
        <w:r w:rsidDel="004F31D3">
          <w:rPr>
            <w:rFonts w:ascii="Times New Roman" w:eastAsia="Times New Roman" w:hAnsi="Times New Roman" w:cs="Times New Roman"/>
            <w:sz w:val="24"/>
            <w:szCs w:val="24"/>
          </w:rPr>
          <w:delText>supports this account, as based on a social categorization account,</w:delText>
        </w:r>
      </w:del>
      <w:ins w:id="956" w:author="Nick Maxwell" w:date="2025-05-15T14:11:00Z" w16du:dateUtc="2025-05-15T19:11:00Z">
        <w:r w:rsidR="004F31D3">
          <w:rPr>
            <w:rFonts w:ascii="Times New Roman" w:eastAsia="Times New Roman" w:hAnsi="Times New Roman" w:cs="Times New Roman"/>
            <w:sz w:val="24"/>
            <w:szCs w:val="24"/>
          </w:rPr>
          <w:t>is similarly consistent with this account</w:t>
        </w:r>
      </w:ins>
      <w:ins w:id="957" w:author="Nick Maxwell" w:date="2025-05-15T14:13:00Z" w16du:dateUtc="2025-05-15T19:13:00Z">
        <w:r w:rsidR="005C73E5">
          <w:rPr>
            <w:rFonts w:ascii="Times New Roman" w:eastAsia="Times New Roman" w:hAnsi="Times New Roman" w:cs="Times New Roman"/>
            <w:sz w:val="24"/>
            <w:szCs w:val="24"/>
          </w:rPr>
          <w:t xml:space="preserve"> as, per social categorization accounts, </w:t>
        </w:r>
      </w:ins>
      <w:del w:id="958" w:author="Nick Maxwell" w:date="2025-05-15T14:13:00Z" w16du:dateUtc="2025-05-15T19:13:00Z">
        <w:r w:rsidDel="005C73E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high typicality same-race targets should be easier to encode relative to low-typicality same-race targets, while the inverse should be observed for other-race targets</w:t>
      </w:r>
      <w:ins w:id="959" w:author="Nick Maxwell" w:date="2025-05-15T14:12:00Z" w16du:dateUtc="2025-05-15T19:12:00Z">
        <w:r w:rsidR="005C73E5">
          <w:rPr>
            <w:rFonts w:ascii="Times New Roman" w:eastAsia="Times New Roman" w:hAnsi="Times New Roman" w:cs="Times New Roman"/>
            <w:sz w:val="24"/>
            <w:szCs w:val="24"/>
          </w:rPr>
          <w:t>.</w:t>
        </w:r>
      </w:ins>
      <w:del w:id="960" w:author="Nick Maxwell" w:date="2025-05-15T14:12:00Z" w16du:dateUtc="2025-05-15T19:12:00Z">
        <w:r w:rsidDel="005C73E5">
          <w:rPr>
            <w:rFonts w:ascii="Times New Roman" w:eastAsia="Times New Roman" w:hAnsi="Times New Roman" w:cs="Times New Roman"/>
            <w:sz w:val="24"/>
            <w:szCs w:val="24"/>
          </w:rPr>
          <w:delText xml:space="preserve"> (i.e., low typicality targets should be easier to encode while high typicality targets should be more difficult, given that low typicality other-race targets likely share more overlapping features with same-race targets).</w:delText>
        </w:r>
      </w:del>
      <w:r>
        <w:rPr>
          <w:rFonts w:ascii="Times New Roman" w:eastAsia="Times New Roman" w:hAnsi="Times New Roman" w:cs="Times New Roman"/>
          <w:sz w:val="24"/>
          <w:szCs w:val="24"/>
        </w:rPr>
        <w:t xml:space="preserve"> Our findings in Experiment 2 support this account, as Black participants’ JOLs for low-typicality Caucasian targets exceeded their JOLs for high-typicality Caucasian targets (50.09 vs. 46.97;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(77) = 2.60, </w:t>
      </w:r>
      <w:r>
        <w:rPr>
          <w:rFonts w:ascii="Times New Roman" w:eastAsia="Times New Roman" w:hAnsi="Times New Roman" w:cs="Times New Roman"/>
          <w:i/>
          <w:sz w:val="24"/>
          <w:szCs w:val="24"/>
        </w:rPr>
        <w:t>SEM</w:t>
      </w:r>
      <w:r>
        <w:rPr>
          <w:rFonts w:ascii="Times New Roman" w:eastAsia="Times New Roman" w:hAnsi="Times New Roman" w:cs="Times New Roman"/>
          <w:sz w:val="24"/>
          <w:szCs w:val="24"/>
        </w:rPr>
        <w:t xml:space="preserve"> = 1.22,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 0.17). However, given that these patterns did not extend to Caucasian participants, more work is needed to fully explore the degree to which the CRE extends to JOLs.</w:t>
      </w:r>
    </w:p>
    <w:p w14:paraId="69767530" w14:textId="2B3240CF" w:rsidR="00C14F44" w:rsidRDefault="00AF045D" w:rsidP="00235C8B">
      <w:pPr>
        <w:spacing w:after="0" w:line="480" w:lineRule="auto"/>
        <w:ind w:firstLine="720"/>
        <w:rPr>
          <w:ins w:id="961" w:author="Nick Maxwell" w:date="2025-05-15T14:25:00Z" w16du:dateUtc="2025-05-15T19:25: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w:t>
      </w:r>
      <w:ins w:id="962" w:author="Nick Maxwell" w:date="2025-05-29T14:03:00Z" w16du:dateUtc="2025-05-29T19:03:00Z">
        <w:r w:rsidR="00BD0253">
          <w:rPr>
            <w:rFonts w:ascii="Times New Roman" w:eastAsia="Times New Roman" w:hAnsi="Times New Roman" w:cs="Times New Roman"/>
            <w:sz w:val="24"/>
            <w:szCs w:val="24"/>
          </w:rPr>
          <w:t>our</w:t>
        </w:r>
      </w:ins>
      <w:del w:id="963" w:author="Nick Maxwell" w:date="2025-05-29T14:03:00Z" w16du:dateUtc="2025-05-29T19:03:00Z">
        <w:r w:rsidDel="00BD0253">
          <w:rPr>
            <w:rFonts w:ascii="Times New Roman" w:eastAsia="Times New Roman" w:hAnsi="Times New Roman" w:cs="Times New Roman"/>
            <w:sz w:val="24"/>
            <w:szCs w:val="24"/>
          </w:rPr>
          <w:delText>th</w:delText>
        </w:r>
        <w:r w:rsidR="00654B8B" w:rsidDel="00BD0253">
          <w:rPr>
            <w:rFonts w:ascii="Times New Roman" w:eastAsia="Times New Roman" w:hAnsi="Times New Roman" w:cs="Times New Roman"/>
            <w:sz w:val="24"/>
            <w:szCs w:val="24"/>
          </w:rPr>
          <w:delText>e</w:delText>
        </w:r>
      </w:del>
      <w:r w:rsidR="00654B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finding </w:t>
      </w:r>
      <w:r w:rsidR="00654B8B">
        <w:rPr>
          <w:rFonts w:ascii="Times New Roman" w:eastAsia="Times New Roman" w:hAnsi="Times New Roman" w:cs="Times New Roman"/>
          <w:sz w:val="24"/>
          <w:szCs w:val="24"/>
        </w:rPr>
        <w:t xml:space="preserve">that the CRE did not extend to Caucasian participants’ JOLs </w:t>
      </w:r>
      <w:r>
        <w:rPr>
          <w:rFonts w:ascii="Times New Roman" w:eastAsia="Times New Roman" w:hAnsi="Times New Roman" w:cs="Times New Roman"/>
          <w:sz w:val="24"/>
          <w:szCs w:val="24"/>
        </w:rPr>
        <w:t>is surprising, we note that in addition to being sensitive to processing fluency, JOLs are also influenced by participants’ beliefs</w:t>
      </w:r>
      <w:r w:rsidR="006D3A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about how memory works and</w:t>
      </w:r>
      <w:r w:rsidR="006D3A82">
        <w:rPr>
          <w:rFonts w:ascii="Times New Roman" w:eastAsia="Times New Roman" w:hAnsi="Times New Roman" w:cs="Times New Roman"/>
          <w:sz w:val="24"/>
          <w:szCs w:val="24"/>
        </w:rPr>
        <w:t xml:space="preserve">, importantly, </w:t>
      </w:r>
      <w:r w:rsidR="00176CE7">
        <w:rPr>
          <w:rFonts w:ascii="Times New Roman" w:eastAsia="Times New Roman" w:hAnsi="Times New Roman" w:cs="Times New Roman"/>
          <w:sz w:val="24"/>
          <w:szCs w:val="24"/>
        </w:rPr>
        <w:t>potential</w:t>
      </w:r>
      <w:r>
        <w:rPr>
          <w:rFonts w:ascii="Times New Roman" w:eastAsia="Times New Roman" w:hAnsi="Times New Roman" w:cs="Times New Roman"/>
          <w:sz w:val="24"/>
          <w:szCs w:val="24"/>
        </w:rPr>
        <w:t xml:space="preserve"> external biases. </w:t>
      </w:r>
      <w:del w:id="964" w:author="Nick Maxwell" w:date="2025-05-15T14:14:00Z" w16du:dateUtc="2025-05-15T19:14:00Z">
        <w:r w:rsidDel="009C7E25">
          <w:rPr>
            <w:rFonts w:ascii="Times New Roman" w:eastAsia="Times New Roman" w:hAnsi="Times New Roman" w:cs="Times New Roman"/>
            <w:sz w:val="24"/>
            <w:szCs w:val="24"/>
          </w:rPr>
          <w:delText>Although we were specifically interested in testing the social categorization account,</w:delText>
        </w:r>
      </w:del>
      <w:ins w:id="965" w:author="Nick Maxwell" w:date="2025-05-15T14:14:00Z" w16du:dateUtc="2025-05-15T19:14:00Z">
        <w:r w:rsidR="009C7E25">
          <w:rPr>
            <w:rFonts w:ascii="Times New Roman" w:eastAsia="Times New Roman" w:hAnsi="Times New Roman" w:cs="Times New Roman"/>
            <w:sz w:val="24"/>
            <w:szCs w:val="24"/>
          </w:rPr>
          <w:t>Importantly,</w:t>
        </w:r>
      </w:ins>
      <w:r>
        <w:rPr>
          <w:rFonts w:ascii="Times New Roman" w:eastAsia="Times New Roman" w:hAnsi="Times New Roman" w:cs="Times New Roman"/>
          <w:sz w:val="24"/>
          <w:szCs w:val="24"/>
        </w:rPr>
        <w:t xml:space="preserve"> external factors such as racial prejudice </w:t>
      </w:r>
      <w:ins w:id="966" w:author="Nick Maxwell" w:date="2025-05-15T14:14:00Z" w16du:dateUtc="2025-05-15T19:14:00Z">
        <w:r w:rsidR="00657C8C">
          <w:rPr>
            <w:rFonts w:ascii="Times New Roman" w:eastAsia="Times New Roman" w:hAnsi="Times New Roman" w:cs="Times New Roman"/>
            <w:sz w:val="24"/>
            <w:szCs w:val="24"/>
          </w:rPr>
          <w:t>and</w:t>
        </w:r>
      </w:ins>
      <w:del w:id="967" w:author="Nick Maxwell" w:date="2025-05-15T14:14:00Z" w16du:dateUtc="2025-05-15T19:14:00Z">
        <w:r w:rsidDel="00657C8C">
          <w:rPr>
            <w:rFonts w:ascii="Times New Roman" w:eastAsia="Times New Roman" w:hAnsi="Times New Roman" w:cs="Times New Roman"/>
            <w:sz w:val="24"/>
            <w:szCs w:val="24"/>
          </w:rPr>
          <w:delText>or</w:delText>
        </w:r>
      </w:del>
      <w:r>
        <w:rPr>
          <w:rFonts w:ascii="Times New Roman" w:eastAsia="Times New Roman" w:hAnsi="Times New Roman" w:cs="Times New Roman"/>
          <w:sz w:val="24"/>
          <w:szCs w:val="24"/>
        </w:rPr>
        <w:t xml:space="preserve"> stereotyping have been shown to influence the magnitude of the CRE (e.g., Cassidy et al., 2017). For this reason, each experiment included a set of scales which measured participants’ beliefs about outgroup members (e.g., </w:t>
      </w:r>
      <w:del w:id="968" w:author="Nick Maxwell" w:date="2025-05-15T14:15:00Z" w16du:dateUtc="2025-05-15T19:15:00Z">
        <w:r w:rsidDel="00657C8C">
          <w:rPr>
            <w:rFonts w:ascii="Times New Roman" w:eastAsia="Times New Roman" w:hAnsi="Times New Roman" w:cs="Times New Roman"/>
            <w:sz w:val="24"/>
            <w:szCs w:val="24"/>
          </w:rPr>
          <w:delText>ATB/ATW</w:delText>
        </w:r>
      </w:del>
      <w:ins w:id="969" w:author="Nick Maxwell" w:date="2025-05-15T14:15:00Z" w16du:dateUtc="2025-05-15T19:15:00Z">
        <w:r w:rsidR="00657C8C">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xml:space="preserve">; IMS/EMS). Although no correlations were detected between JOLs and the racial attitude scales, we note </w:t>
      </w:r>
      <w:r w:rsidR="00C57796">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across experiments, Black participants reported higher </w:t>
      </w:r>
      <w:del w:id="970" w:author="Nick Maxwell" w:date="2025-05-15T14:15:00Z" w16du:dateUtc="2025-05-15T19:15:00Z">
        <w:r w:rsidDel="00657C8C">
          <w:rPr>
            <w:rFonts w:ascii="Times New Roman" w:eastAsia="Times New Roman" w:hAnsi="Times New Roman" w:cs="Times New Roman"/>
            <w:sz w:val="24"/>
            <w:szCs w:val="24"/>
          </w:rPr>
          <w:delText>ATW/ATB</w:delText>
        </w:r>
      </w:del>
      <w:ins w:id="971" w:author="Nick Maxwell" w:date="2025-05-15T14:15:00Z" w16du:dateUtc="2025-05-15T19:15:00Z">
        <w:r w:rsidR="00657C8C">
          <w:rPr>
            <w:rFonts w:ascii="Times New Roman" w:eastAsia="Times New Roman" w:hAnsi="Times New Roman" w:cs="Times New Roman"/>
            <w:sz w:val="24"/>
            <w:szCs w:val="24"/>
          </w:rPr>
          <w:t>MRS</w:t>
        </w:r>
      </w:ins>
      <w:r>
        <w:rPr>
          <w:rFonts w:ascii="Times New Roman" w:eastAsia="Times New Roman" w:hAnsi="Times New Roman" w:cs="Times New Roman"/>
          <w:sz w:val="24"/>
          <w:szCs w:val="24"/>
        </w:rPr>
        <w:t xml:space="preserve"> scores versus Caucasian participants, suggesting higher levels of r</w:t>
      </w:r>
      <w:sdt>
        <w:sdtPr>
          <w:tag w:val="goog_rdk_33"/>
          <w:id w:val="-575359047"/>
        </w:sdtPr>
        <w:sdtContent/>
      </w:sdt>
      <w:r>
        <w:rPr>
          <w:rFonts w:ascii="Times New Roman" w:eastAsia="Times New Roman" w:hAnsi="Times New Roman" w:cs="Times New Roman"/>
          <w:sz w:val="24"/>
          <w:szCs w:val="24"/>
        </w:rPr>
        <w:t xml:space="preserve">eported racial prejudice. Additionally, Caucasian participants provided higher </w:t>
      </w:r>
      <w:ins w:id="972" w:author="Nick Maxwell" w:date="2025-05-16T10:20:00Z" w16du:dateUtc="2025-05-16T15:20:00Z">
        <w:r w:rsidR="00235880">
          <w:rPr>
            <w:rFonts w:ascii="Times New Roman" w:eastAsia="Times New Roman" w:hAnsi="Times New Roman" w:cs="Times New Roman"/>
            <w:sz w:val="24"/>
            <w:szCs w:val="24"/>
          </w:rPr>
          <w:t>I</w:t>
        </w:r>
      </w:ins>
      <w:del w:id="973" w:author="Nick Maxwell" w:date="2025-05-16T10:20:00Z" w16du:dateUtc="2025-05-16T15:20:00Z">
        <w:r w:rsidDel="00235880">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MS/</w:t>
      </w:r>
      <w:ins w:id="974" w:author="Nick Maxwell" w:date="2025-05-16T10:20:00Z" w16du:dateUtc="2025-05-16T15:20:00Z">
        <w:r w:rsidR="00235880">
          <w:rPr>
            <w:rFonts w:ascii="Times New Roman" w:eastAsia="Times New Roman" w:hAnsi="Times New Roman" w:cs="Times New Roman"/>
            <w:sz w:val="24"/>
            <w:szCs w:val="24"/>
          </w:rPr>
          <w:t>E</w:t>
        </w:r>
      </w:ins>
      <w:del w:id="975" w:author="Nick Maxwell" w:date="2025-05-16T10:20:00Z" w16du:dateUtc="2025-05-16T15:20:00Z">
        <w:r w:rsidDel="00235880">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 xml:space="preserve">MS ratings, suggesting a greater need to appear unprejudiced. </w:t>
      </w:r>
    </w:p>
    <w:p w14:paraId="0000005C" w14:textId="44C41810" w:rsidR="003276EC" w:rsidDel="00C14F44" w:rsidRDefault="00AF045D" w:rsidP="00235C8B">
      <w:pPr>
        <w:spacing w:after="0" w:line="480" w:lineRule="auto"/>
        <w:ind w:firstLine="720"/>
        <w:rPr>
          <w:del w:id="976" w:author="Nick Maxwell" w:date="2025-05-15T14:25:00Z" w16du:dateUtc="2025-05-15T19:2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Taken together, </w:t>
      </w:r>
      <w:ins w:id="977" w:author="Nick Maxwell" w:date="2025-05-15T14:26:00Z" w16du:dateUtc="2025-05-15T19:26:00Z">
        <w:r w:rsidR="00C14F44">
          <w:rPr>
            <w:rFonts w:ascii="Times New Roman" w:eastAsia="Times New Roman" w:hAnsi="Times New Roman" w:cs="Times New Roman"/>
            <w:sz w:val="24"/>
            <w:szCs w:val="24"/>
          </w:rPr>
          <w:t xml:space="preserve">our findings suggest that </w:t>
        </w:r>
      </w:ins>
      <w:del w:id="978" w:author="Nick Maxwell" w:date="2025-05-15T14:26:00Z" w16du:dateUtc="2025-05-15T19:26:00Z">
        <w:r w:rsidDel="00C14F44">
          <w:rPr>
            <w:rFonts w:ascii="Times New Roman" w:eastAsia="Times New Roman" w:hAnsi="Times New Roman" w:cs="Times New Roman"/>
            <w:sz w:val="24"/>
            <w:szCs w:val="24"/>
          </w:rPr>
          <w:delText xml:space="preserve">although </w:delText>
        </w:r>
      </w:del>
      <w:r>
        <w:rPr>
          <w:rFonts w:ascii="Times New Roman" w:eastAsia="Times New Roman" w:hAnsi="Times New Roman" w:cs="Times New Roman"/>
          <w:sz w:val="24"/>
          <w:szCs w:val="24"/>
        </w:rPr>
        <w:t xml:space="preserve">JOLs </w:t>
      </w:r>
      <w:ins w:id="979" w:author="Nick Maxwell" w:date="2025-05-15T14:18:00Z" w16du:dateUtc="2025-05-15T19:18:00Z">
        <w:r w:rsidR="00C70950">
          <w:rPr>
            <w:rFonts w:ascii="Times New Roman" w:eastAsia="Times New Roman" w:hAnsi="Times New Roman" w:cs="Times New Roman"/>
            <w:sz w:val="24"/>
            <w:szCs w:val="24"/>
          </w:rPr>
          <w:t>are sensitive to</w:t>
        </w:r>
      </w:ins>
      <w:del w:id="980" w:author="Nick Maxwell" w:date="2025-05-15T14:18:00Z" w16du:dateUtc="2025-05-15T19:18:00Z">
        <w:r w:rsidDel="00C70950">
          <w:rPr>
            <w:rFonts w:ascii="Times New Roman" w:eastAsia="Times New Roman" w:hAnsi="Times New Roman" w:cs="Times New Roman"/>
            <w:sz w:val="24"/>
            <w:szCs w:val="24"/>
          </w:rPr>
          <w:delText>reflect</w:delText>
        </w:r>
      </w:del>
      <w:r>
        <w:rPr>
          <w:rFonts w:ascii="Times New Roman" w:eastAsia="Times New Roman" w:hAnsi="Times New Roman" w:cs="Times New Roman"/>
          <w:sz w:val="24"/>
          <w:szCs w:val="24"/>
        </w:rPr>
        <w:t xml:space="preserve"> the CRE, th</w:t>
      </w:r>
      <w:ins w:id="981" w:author="Nick Maxwell" w:date="2025-05-15T14:26:00Z" w16du:dateUtc="2025-05-15T19:26:00Z">
        <w:r w:rsidR="00C14F44">
          <w:rPr>
            <w:rFonts w:ascii="Times New Roman" w:eastAsia="Times New Roman" w:hAnsi="Times New Roman" w:cs="Times New Roman"/>
            <w:sz w:val="24"/>
            <w:szCs w:val="24"/>
          </w:rPr>
          <w:t>ough the effect appears to be moderated by participant ethnicity. However, we note that the</w:t>
        </w:r>
      </w:ins>
      <w:del w:id="982" w:author="Nick Maxwell" w:date="2025-05-15T14:26:00Z" w16du:dateUtc="2025-05-15T19:26:00Z">
        <w:r w:rsidDel="00C14F44">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moderating effects of participant ethnicity on </w:t>
      </w:r>
      <w:del w:id="983" w:author="Nick Maxwell" w:date="2025-05-15T14:26:00Z" w16du:dateUtc="2025-05-15T19:26:00Z">
        <w:r w:rsidDel="00C14F44">
          <w:rPr>
            <w:rFonts w:ascii="Times New Roman" w:eastAsia="Times New Roman" w:hAnsi="Times New Roman" w:cs="Times New Roman"/>
            <w:sz w:val="24"/>
            <w:szCs w:val="24"/>
          </w:rPr>
          <w:delText xml:space="preserve">mean JOLs </w:delText>
        </w:r>
      </w:del>
      <w:r w:rsidR="00C57796">
        <w:rPr>
          <w:rFonts w:ascii="Times New Roman" w:eastAsia="Times New Roman" w:hAnsi="Times New Roman" w:cs="Times New Roman"/>
          <w:sz w:val="24"/>
          <w:szCs w:val="24"/>
        </w:rPr>
        <w:t>may have been</w:t>
      </w:r>
      <w:r>
        <w:rPr>
          <w:rFonts w:ascii="Times New Roman" w:eastAsia="Times New Roman" w:hAnsi="Times New Roman" w:cs="Times New Roman"/>
          <w:sz w:val="24"/>
          <w:szCs w:val="24"/>
        </w:rPr>
        <w:t xml:space="preserve"> driven by differing racial attitude levels. Specifically, Caucasian participants </w:t>
      </w:r>
      <w:r w:rsidR="00C57796">
        <w:rPr>
          <w:rFonts w:ascii="Times New Roman" w:eastAsia="Times New Roman" w:hAnsi="Times New Roman" w:cs="Times New Roman"/>
          <w:sz w:val="24"/>
          <w:szCs w:val="24"/>
        </w:rPr>
        <w:t xml:space="preserve">may have </w:t>
      </w:r>
      <w:r>
        <w:rPr>
          <w:rFonts w:ascii="Times New Roman" w:eastAsia="Times New Roman" w:hAnsi="Times New Roman" w:cs="Times New Roman"/>
          <w:sz w:val="24"/>
          <w:szCs w:val="24"/>
        </w:rPr>
        <w:t>inflated their JOLs for Black targets, leading to JOLs which were similar across target ethnicities. However, because the present study did not explicitly ask participants to explain the reasoning behind their JOLs for Black and Caucasian targets, more work is needed to fully explore this account.</w:t>
      </w:r>
      <w:ins w:id="984" w:author="Nick Maxwell" w:date="2025-05-15T14:25:00Z" w16du:dateUtc="2025-05-15T19:25:00Z">
        <w:r w:rsidR="00C14F44">
          <w:rPr>
            <w:rFonts w:ascii="Times New Roman" w:eastAsia="Times New Roman" w:hAnsi="Times New Roman" w:cs="Times New Roman"/>
            <w:sz w:val="24"/>
            <w:szCs w:val="24"/>
          </w:rPr>
          <w:t xml:space="preserve"> </w:t>
        </w:r>
      </w:ins>
      <w:ins w:id="985" w:author="Nick Maxwell" w:date="2025-05-15T14:26:00Z" w16du:dateUtc="2025-05-15T19:26:00Z">
        <w:r w:rsidR="00C14F44">
          <w:rPr>
            <w:rFonts w:ascii="Times New Roman" w:eastAsia="Times New Roman" w:hAnsi="Times New Roman" w:cs="Times New Roman"/>
            <w:sz w:val="24"/>
            <w:szCs w:val="24"/>
          </w:rPr>
          <w:t>Finally</w:t>
        </w:r>
      </w:ins>
      <w:ins w:id="986" w:author="Nick Maxwell" w:date="2025-05-15T14:25:00Z" w16du:dateUtc="2025-05-15T19:25:00Z">
        <w:r w:rsidR="00C14F44">
          <w:rPr>
            <w:rFonts w:ascii="Times New Roman" w:eastAsia="Times New Roman" w:hAnsi="Times New Roman" w:cs="Times New Roman"/>
            <w:sz w:val="24"/>
            <w:szCs w:val="24"/>
          </w:rPr>
          <w:t>,</w:t>
        </w:r>
      </w:ins>
    </w:p>
    <w:p w14:paraId="0000005D" w14:textId="0022BA62" w:rsidR="003276EC" w:rsidRDefault="00C14F44" w:rsidP="00C14F44">
      <w:pPr>
        <w:spacing w:after="0" w:line="480" w:lineRule="auto"/>
        <w:ind w:firstLine="720"/>
        <w:rPr>
          <w:rFonts w:ascii="Times New Roman" w:eastAsia="Times New Roman" w:hAnsi="Times New Roman" w:cs="Times New Roman"/>
          <w:sz w:val="24"/>
          <w:szCs w:val="24"/>
        </w:rPr>
      </w:pPr>
      <w:ins w:id="987" w:author="Nick Maxwell" w:date="2025-05-15T14:26:00Z" w16du:dateUtc="2025-05-15T19:26:00Z">
        <w:r>
          <w:rPr>
            <w:rFonts w:ascii="Times New Roman" w:eastAsia="Times New Roman" w:hAnsi="Times New Roman" w:cs="Times New Roman"/>
            <w:sz w:val="24"/>
            <w:szCs w:val="24"/>
          </w:rPr>
          <w:t xml:space="preserve"> </w:t>
        </w:r>
      </w:ins>
      <w:del w:id="988" w:author="Nick Maxwell" w:date="2025-05-15T14:25:00Z" w16du:dateUtc="2025-05-15T19:25:00Z">
        <w:r w:rsidR="00AF045D" w:rsidDel="00C14F44">
          <w:rPr>
            <w:rFonts w:ascii="Times New Roman" w:eastAsia="Times New Roman" w:hAnsi="Times New Roman" w:cs="Times New Roman"/>
            <w:sz w:val="24"/>
            <w:szCs w:val="24"/>
          </w:rPr>
          <w:delText>W</w:delText>
        </w:r>
      </w:del>
      <w:ins w:id="989" w:author="Nick Maxwell" w:date="2025-05-15T14:26:00Z" w16du:dateUtc="2025-05-15T19:26:00Z">
        <w:r>
          <w:rPr>
            <w:rFonts w:ascii="Times New Roman" w:eastAsia="Times New Roman" w:hAnsi="Times New Roman" w:cs="Times New Roman"/>
            <w:sz w:val="24"/>
            <w:szCs w:val="24"/>
          </w:rPr>
          <w:t xml:space="preserve">although </w:t>
        </w:r>
      </w:ins>
      <w:del w:id="990" w:author="Nick Maxwell" w:date="2025-05-15T14:26:00Z" w16du:dateUtc="2025-05-15T19:26:00Z">
        <w:r w:rsidR="00AF045D" w:rsidDel="00C14F44">
          <w:rPr>
            <w:rFonts w:ascii="Times New Roman" w:eastAsia="Times New Roman" w:hAnsi="Times New Roman" w:cs="Times New Roman"/>
            <w:sz w:val="24"/>
            <w:szCs w:val="24"/>
          </w:rPr>
          <w:delText xml:space="preserve">hile </w:delText>
        </w:r>
      </w:del>
      <w:r w:rsidR="00AF045D">
        <w:rPr>
          <w:rFonts w:ascii="Times New Roman" w:eastAsia="Times New Roman" w:hAnsi="Times New Roman" w:cs="Times New Roman"/>
          <w:sz w:val="24"/>
          <w:szCs w:val="24"/>
        </w:rPr>
        <w:t>mean JOLs reflected the CRE pattern for Black participants,</w:t>
      </w:r>
      <w:ins w:id="991" w:author="Nick Maxwell" w:date="2025-05-15T14:27:00Z" w16du:dateUtc="2025-05-15T19:27:00Z">
        <w:r>
          <w:rPr>
            <w:rFonts w:ascii="Times New Roman" w:eastAsia="Times New Roman" w:hAnsi="Times New Roman" w:cs="Times New Roman"/>
            <w:sz w:val="24"/>
            <w:szCs w:val="24"/>
          </w:rPr>
          <w:t xml:space="preserve"> this effect was not observed when measuring relative JOL accuracy.</w:t>
        </w:r>
      </w:ins>
      <w:r w:rsidR="00AF045D">
        <w:rPr>
          <w:rFonts w:ascii="Times New Roman" w:eastAsia="Times New Roman" w:hAnsi="Times New Roman" w:cs="Times New Roman"/>
          <w:sz w:val="24"/>
          <w:szCs w:val="24"/>
        </w:rPr>
        <w:t xml:space="preserve"> </w:t>
      </w:r>
      <w:ins w:id="992" w:author="Nick Maxwell" w:date="2025-05-15T14:27:00Z" w16du:dateUtc="2025-05-15T19:27:00Z">
        <w:r w:rsidR="00766EE4" w:rsidRPr="00766EE4">
          <w:rPr>
            <w:rFonts w:ascii="Times New Roman" w:eastAsia="Times New Roman" w:hAnsi="Times New Roman" w:cs="Times New Roman"/>
            <w:sz w:val="24"/>
            <w:szCs w:val="24"/>
          </w:rPr>
          <w:t>Across experiments, we found no differences in relative accuracy between participant groups.</w:t>
        </w:r>
        <w:r w:rsidR="00766E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such, o</w:t>
        </w:r>
      </w:ins>
      <w:del w:id="993" w:author="Nick Maxwell" w:date="2025-05-15T14:27:00Z" w16du:dateUtc="2025-05-15T19:27:00Z">
        <w:r w:rsidR="00AF045D" w:rsidDel="00C14F44">
          <w:rPr>
            <w:rFonts w:ascii="Times New Roman" w:eastAsia="Times New Roman" w:hAnsi="Times New Roman" w:cs="Times New Roman"/>
            <w:sz w:val="24"/>
            <w:szCs w:val="24"/>
          </w:rPr>
          <w:delText>o</w:delText>
        </w:r>
      </w:del>
      <w:r w:rsidR="00AF045D">
        <w:rPr>
          <w:rFonts w:ascii="Times New Roman" w:eastAsia="Times New Roman" w:hAnsi="Times New Roman" w:cs="Times New Roman"/>
          <w:sz w:val="24"/>
          <w:szCs w:val="24"/>
        </w:rPr>
        <w:t xml:space="preserve">ur findings </w:t>
      </w:r>
      <w:del w:id="994" w:author="Nick Maxwell" w:date="2025-05-15T14:19:00Z" w16du:dateUtc="2025-05-15T19:19:00Z">
        <w:r w:rsidR="00AF045D" w:rsidDel="00C70950">
          <w:rPr>
            <w:rFonts w:ascii="Times New Roman" w:eastAsia="Times New Roman" w:hAnsi="Times New Roman" w:cs="Times New Roman"/>
            <w:sz w:val="24"/>
            <w:szCs w:val="24"/>
          </w:rPr>
          <w:delText>deviated from previous work</w:delText>
        </w:r>
      </w:del>
      <w:ins w:id="995" w:author="Nick Maxwell" w:date="2025-05-15T14:19:00Z" w16du:dateUtc="2025-05-15T19:19:00Z">
        <w:r w:rsidR="00C70950">
          <w:rPr>
            <w:rFonts w:ascii="Times New Roman" w:eastAsia="Times New Roman" w:hAnsi="Times New Roman" w:cs="Times New Roman"/>
            <w:sz w:val="24"/>
            <w:szCs w:val="24"/>
          </w:rPr>
          <w:t>add to a growing body of literature</w:t>
        </w:r>
      </w:ins>
      <w:r w:rsidR="00AF045D">
        <w:rPr>
          <w:rFonts w:ascii="Times New Roman" w:eastAsia="Times New Roman" w:hAnsi="Times New Roman" w:cs="Times New Roman"/>
          <w:sz w:val="24"/>
          <w:szCs w:val="24"/>
        </w:rPr>
        <w:t xml:space="preserve"> suggesting that relative JOL accuracy </w:t>
      </w:r>
      <w:ins w:id="996" w:author="Nick Maxwell" w:date="2025-05-15T14:19:00Z" w16du:dateUtc="2025-05-15T19:19:00Z">
        <w:r w:rsidR="00C70950">
          <w:rPr>
            <w:rFonts w:ascii="Times New Roman" w:eastAsia="Times New Roman" w:hAnsi="Times New Roman" w:cs="Times New Roman"/>
            <w:sz w:val="24"/>
            <w:szCs w:val="24"/>
          </w:rPr>
          <w:t xml:space="preserve">is not sensitive to this </w:t>
        </w:r>
      </w:ins>
      <w:ins w:id="997" w:author="Nick Maxwell" w:date="2025-05-15T14:28:00Z" w16du:dateUtc="2025-05-15T19:28:00Z">
        <w:r w:rsidR="00766EE4">
          <w:rPr>
            <w:rFonts w:ascii="Times New Roman" w:eastAsia="Times New Roman" w:hAnsi="Times New Roman" w:cs="Times New Roman"/>
            <w:sz w:val="24"/>
            <w:szCs w:val="24"/>
          </w:rPr>
          <w:t xml:space="preserve">CRE </w:t>
        </w:r>
      </w:ins>
      <w:ins w:id="998" w:author="Nick Maxwell" w:date="2025-05-15T14:24:00Z" w16du:dateUtc="2025-05-15T19:24:00Z">
        <w:r>
          <w:rPr>
            <w:rFonts w:ascii="Times New Roman" w:eastAsia="Times New Roman" w:hAnsi="Times New Roman" w:cs="Times New Roman"/>
            <w:sz w:val="24"/>
            <w:szCs w:val="24"/>
          </w:rPr>
          <w:t>(see Palma et al., 2024; but see also</w:t>
        </w:r>
      </w:ins>
      <w:del w:id="999" w:author="Nick Maxwell" w:date="2025-05-15T14:19:00Z" w16du:dateUtc="2025-05-15T19:19:00Z">
        <w:r w:rsidR="00AF045D" w:rsidDel="00C70950">
          <w:rPr>
            <w:rFonts w:ascii="Times New Roman" w:eastAsia="Times New Roman" w:hAnsi="Times New Roman" w:cs="Times New Roman"/>
            <w:sz w:val="24"/>
            <w:szCs w:val="24"/>
          </w:rPr>
          <w:delText>(i.e., resolution) is also greater for same</w:delText>
        </w:r>
        <w:r w:rsidR="00007B8B" w:rsidDel="00C70950">
          <w:rPr>
            <w:rFonts w:ascii="Times New Roman" w:eastAsia="Times New Roman" w:hAnsi="Times New Roman" w:cs="Times New Roman"/>
            <w:sz w:val="24"/>
            <w:szCs w:val="24"/>
          </w:rPr>
          <w:delText>-</w:delText>
        </w:r>
        <w:r w:rsidR="00AF045D" w:rsidDel="00C70950">
          <w:rPr>
            <w:rFonts w:ascii="Times New Roman" w:eastAsia="Times New Roman" w:hAnsi="Times New Roman" w:cs="Times New Roman"/>
            <w:sz w:val="24"/>
            <w:szCs w:val="24"/>
          </w:rPr>
          <w:delText>race targets.</w:delText>
        </w:r>
      </w:del>
      <w:r w:rsidR="00AF045D">
        <w:rPr>
          <w:rFonts w:ascii="Times New Roman" w:eastAsia="Times New Roman" w:hAnsi="Times New Roman" w:cs="Times New Roman"/>
          <w:sz w:val="24"/>
          <w:szCs w:val="24"/>
        </w:rPr>
        <w:t xml:space="preserve"> </w:t>
      </w:r>
      <w:del w:id="1000" w:author="Nick Maxwell" w:date="2025-05-15T14:19:00Z" w16du:dateUtc="2025-05-15T19:19:00Z">
        <w:r w:rsidR="00AF045D" w:rsidDel="00C70950">
          <w:rPr>
            <w:rFonts w:ascii="Times New Roman" w:eastAsia="Times New Roman" w:hAnsi="Times New Roman" w:cs="Times New Roman"/>
            <w:sz w:val="24"/>
            <w:szCs w:val="24"/>
          </w:rPr>
          <w:delText>For example</w:delText>
        </w:r>
      </w:del>
      <w:ins w:id="1001" w:author="Nick Maxwell" w:date="2025-05-15T14:24:00Z" w16du:dateUtc="2025-05-15T19:24:00Z">
        <w:r>
          <w:rPr>
            <w:rFonts w:ascii="Times New Roman" w:eastAsia="Times New Roman" w:hAnsi="Times New Roman" w:cs="Times New Roman"/>
            <w:sz w:val="24"/>
            <w:szCs w:val="24"/>
          </w:rPr>
          <w:t>an earlier study</w:t>
        </w:r>
      </w:ins>
      <w:del w:id="1002" w:author="Nick Maxwell" w:date="2025-05-15T14:19:00Z" w16du:dateUtc="2025-05-15T19:19:00Z">
        <w:r w:rsidR="00AF045D" w:rsidDel="00C70950">
          <w:rPr>
            <w:rFonts w:ascii="Times New Roman" w:eastAsia="Times New Roman" w:hAnsi="Times New Roman" w:cs="Times New Roman"/>
            <w:sz w:val="24"/>
            <w:szCs w:val="24"/>
          </w:rPr>
          <w:delText>,</w:delText>
        </w:r>
      </w:del>
      <w:r w:rsidR="00AF045D">
        <w:rPr>
          <w:rFonts w:ascii="Times New Roman" w:eastAsia="Times New Roman" w:hAnsi="Times New Roman" w:cs="Times New Roman"/>
          <w:sz w:val="24"/>
          <w:szCs w:val="24"/>
        </w:rPr>
        <w:t xml:space="preserve"> Hourihan et al.</w:t>
      </w:r>
      <w:ins w:id="1003" w:author="Nick Maxwell" w:date="2025-05-15T14:24:00Z" w16du:dateUtc="2025-05-15T19:24:00Z">
        <w:r>
          <w:rPr>
            <w:rFonts w:ascii="Times New Roman" w:eastAsia="Times New Roman" w:hAnsi="Times New Roman" w:cs="Times New Roman"/>
            <w:sz w:val="24"/>
            <w:szCs w:val="24"/>
          </w:rPr>
          <w:t xml:space="preserve">, </w:t>
        </w:r>
      </w:ins>
      <w:del w:id="1004" w:author="Nick Maxwell" w:date="2025-05-15T14:24:00Z" w16du:dateUtc="2025-05-15T19:24:00Z">
        <w:r w:rsidR="00AF045D" w:rsidDel="00C14F44">
          <w:rPr>
            <w:rFonts w:ascii="Times New Roman" w:eastAsia="Times New Roman" w:hAnsi="Times New Roman" w:cs="Times New Roman"/>
            <w:sz w:val="24"/>
            <w:szCs w:val="24"/>
          </w:rPr>
          <w:delText xml:space="preserve"> (</w:delText>
        </w:r>
      </w:del>
      <w:r w:rsidR="00AF045D">
        <w:rPr>
          <w:rFonts w:ascii="Times New Roman" w:eastAsia="Times New Roman" w:hAnsi="Times New Roman" w:cs="Times New Roman"/>
          <w:sz w:val="24"/>
          <w:szCs w:val="24"/>
        </w:rPr>
        <w:t>2012</w:t>
      </w:r>
      <w:ins w:id="1005" w:author="Nick Maxwell" w:date="2025-05-15T14:24:00Z" w16du:dateUtc="2025-05-15T19:24:00Z">
        <w:r>
          <w:rPr>
            <w:rFonts w:ascii="Times New Roman" w:eastAsia="Times New Roman" w:hAnsi="Times New Roman" w:cs="Times New Roman"/>
            <w:sz w:val="24"/>
            <w:szCs w:val="24"/>
          </w:rPr>
          <w:t>, which reported greater relative accuracy</w:t>
        </w:r>
      </w:ins>
      <w:ins w:id="1006" w:author="Nick Maxwell" w:date="2025-05-15T14:25:00Z" w16du:dateUtc="2025-05-15T19:25:00Z">
        <w:r>
          <w:rPr>
            <w:rFonts w:ascii="Times New Roman" w:eastAsia="Times New Roman" w:hAnsi="Times New Roman" w:cs="Times New Roman"/>
            <w:sz w:val="24"/>
            <w:szCs w:val="24"/>
          </w:rPr>
          <w:t xml:space="preserve"> for same-race targets).</w:t>
        </w:r>
      </w:ins>
      <w:del w:id="1007" w:author="Nick Maxwell" w:date="2025-05-15T14:24:00Z" w16du:dateUtc="2025-05-15T19:24:00Z">
        <w:r w:rsidR="00AF045D" w:rsidDel="00C14F44">
          <w:rPr>
            <w:rFonts w:ascii="Times New Roman" w:eastAsia="Times New Roman" w:hAnsi="Times New Roman" w:cs="Times New Roman"/>
            <w:sz w:val="24"/>
            <w:szCs w:val="24"/>
          </w:rPr>
          <w:delText>)</w:delText>
        </w:r>
      </w:del>
      <w:del w:id="1008" w:author="Nick Maxwell" w:date="2025-05-15T14:25:00Z" w16du:dateUtc="2025-05-15T19:25:00Z">
        <w:r w:rsidR="00AF045D" w:rsidDel="00C14F44">
          <w:rPr>
            <w:rFonts w:ascii="Times New Roman" w:eastAsia="Times New Roman" w:hAnsi="Times New Roman" w:cs="Times New Roman"/>
            <w:sz w:val="24"/>
            <w:szCs w:val="24"/>
          </w:rPr>
          <w:delText xml:space="preserve"> reported changes in resolution which resembled CRE patterns, </w:delText>
        </w:r>
      </w:del>
      <w:del w:id="1009" w:author="Nick Maxwell" w:date="2025-05-15T14:19:00Z" w16du:dateUtc="2025-05-15T19:19:00Z">
        <w:r w:rsidR="00AF045D" w:rsidDel="00C70950">
          <w:rPr>
            <w:rFonts w:ascii="Times New Roman" w:eastAsia="Times New Roman" w:hAnsi="Times New Roman" w:cs="Times New Roman"/>
            <w:sz w:val="24"/>
            <w:szCs w:val="24"/>
          </w:rPr>
          <w:delText xml:space="preserve">and these patterns were particularly robust for Caucasian participants. </w:delText>
        </w:r>
      </w:del>
      <w:del w:id="1010" w:author="Nick Maxwell" w:date="2025-05-15T14:20:00Z" w16du:dateUtc="2025-05-15T19:20:00Z">
        <w:r w:rsidR="00AF045D" w:rsidDel="00C70950">
          <w:rPr>
            <w:rFonts w:ascii="Times New Roman" w:eastAsia="Times New Roman" w:hAnsi="Times New Roman" w:cs="Times New Roman"/>
            <w:sz w:val="24"/>
            <w:szCs w:val="24"/>
          </w:rPr>
          <w:delText xml:space="preserve">However, </w:delText>
        </w:r>
        <w:r w:rsidR="00007B8B" w:rsidDel="00C70950">
          <w:rPr>
            <w:rFonts w:ascii="Times New Roman" w:eastAsia="Times New Roman" w:hAnsi="Times New Roman" w:cs="Times New Roman"/>
            <w:sz w:val="24"/>
            <w:szCs w:val="24"/>
          </w:rPr>
          <w:delText>since</w:delText>
        </w:r>
        <w:r w:rsidR="00AF045D" w:rsidDel="00C70950">
          <w:rPr>
            <w:rFonts w:ascii="Times New Roman" w:eastAsia="Times New Roman" w:hAnsi="Times New Roman" w:cs="Times New Roman"/>
            <w:sz w:val="24"/>
            <w:szCs w:val="24"/>
          </w:rPr>
          <w:delText xml:space="preserve"> few studies have used JOLs to explore the CRE, this discrepancy is likely due to individual differences between our sample and Hourihan et al.’s. Furthermore</w:delText>
        </w:r>
      </w:del>
      <w:del w:id="1011" w:author="Nick Maxwell" w:date="2025-05-15T14:25:00Z" w16du:dateUtc="2025-05-15T19:25:00Z">
        <w:r w:rsidR="00AF045D" w:rsidDel="00C14F44">
          <w:rPr>
            <w:rFonts w:ascii="Times New Roman" w:eastAsia="Times New Roman" w:hAnsi="Times New Roman" w:cs="Times New Roman"/>
            <w:sz w:val="24"/>
            <w:szCs w:val="24"/>
          </w:rPr>
          <w:delText xml:space="preserve">, </w:delText>
        </w:r>
      </w:del>
      <w:del w:id="1012" w:author="Nick Maxwell" w:date="2025-05-15T14:20:00Z" w16du:dateUtc="2025-05-15T19:20:00Z">
        <w:r w:rsidR="00AF045D" w:rsidDel="00C70950">
          <w:rPr>
            <w:rFonts w:ascii="Times New Roman" w:eastAsia="Times New Roman" w:hAnsi="Times New Roman" w:cs="Times New Roman"/>
            <w:sz w:val="24"/>
            <w:szCs w:val="24"/>
          </w:rPr>
          <w:delText>given that</w:delText>
        </w:r>
      </w:del>
      <w:del w:id="1013" w:author="Nick Maxwell" w:date="2025-05-15T14:25:00Z" w16du:dateUtc="2025-05-15T19:25:00Z">
        <w:r w:rsidR="00AF045D" w:rsidDel="00C14F44">
          <w:rPr>
            <w:rFonts w:ascii="Times New Roman" w:eastAsia="Times New Roman" w:hAnsi="Times New Roman" w:cs="Times New Roman"/>
            <w:sz w:val="24"/>
            <w:szCs w:val="24"/>
          </w:rPr>
          <w:delText xml:space="preserve"> Hourihan et al. did not assess changes in mean JOLs as functions of participant or target ethnicity, it is unclear whether mean JOLs in their study similarly captured the CRE pattern.</w:delText>
        </w:r>
      </w:del>
      <w:del w:id="1014" w:author="Nick Maxwell" w:date="2025-05-15T14:22:00Z" w16du:dateUtc="2025-05-15T19:22:00Z">
        <w:r w:rsidR="00AF045D" w:rsidDel="00C14F44">
          <w:rPr>
            <w:rFonts w:ascii="Times New Roman" w:eastAsia="Times New Roman" w:hAnsi="Times New Roman" w:cs="Times New Roman"/>
            <w:sz w:val="24"/>
            <w:szCs w:val="24"/>
          </w:rPr>
          <w:delText xml:space="preserve"> Thus, our findings provide important insight regarding encoding processes underlying the CRE, though more work is needed to fully explore the effects of the CRE on metacognitive accuracy.</w:delText>
        </w:r>
      </w:del>
      <w:del w:id="1015" w:author="Nick Maxwell" w:date="2025-05-15T14:25:00Z" w16du:dateUtc="2025-05-15T19:25:00Z">
        <w:r w:rsidR="00AF045D" w:rsidDel="00C14F44">
          <w:rPr>
            <w:rFonts w:ascii="Times New Roman" w:eastAsia="Times New Roman" w:hAnsi="Times New Roman" w:cs="Times New Roman"/>
            <w:sz w:val="24"/>
            <w:szCs w:val="24"/>
          </w:rPr>
          <w:delText xml:space="preserve"> </w:delText>
        </w:r>
      </w:del>
    </w:p>
    <w:p w14:paraId="0000005E" w14:textId="46B206DC" w:rsidR="003276EC" w:rsidRDefault="00AF045D" w:rsidP="00235C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Regarding our observed CRE pattern on </w:t>
      </w:r>
      <w:del w:id="1016" w:author="Nick Maxwell" w:date="2025-05-15T14:28:00Z" w16du:dateUtc="2025-05-15T19:28:00Z">
        <w:r w:rsidDel="008130AA">
          <w:rPr>
            <w:rFonts w:ascii="Times New Roman" w:eastAsia="Times New Roman" w:hAnsi="Times New Roman" w:cs="Times New Roman"/>
            <w:sz w:val="24"/>
            <w:szCs w:val="24"/>
          </w:rPr>
          <w:delText xml:space="preserve">correct </w:delText>
        </w:r>
      </w:del>
      <w:r>
        <w:rPr>
          <w:rFonts w:ascii="Times New Roman" w:eastAsia="Times New Roman" w:hAnsi="Times New Roman" w:cs="Times New Roman"/>
          <w:sz w:val="24"/>
          <w:szCs w:val="24"/>
        </w:rPr>
        <w:t xml:space="preserve">recognition, our finding that the magnitude of the CRE on recognition memory was greater for Black participants when studying low-typicality targets is consistent with previous work by Cassidy et al. (2017), who similarly reported that groups with higher levels of racial prejudice were linked to a stronger CRE pattern on low typicality targets. This finding further suggests that racial prejudice </w:t>
      </w:r>
      <w:ins w:id="1017" w:author="Nick Maxwell" w:date="2025-05-15T14:28:00Z" w16du:dateUtc="2025-05-15T19:28:00Z">
        <w:r w:rsidR="008130AA">
          <w:rPr>
            <w:rFonts w:ascii="Times New Roman" w:eastAsia="Times New Roman" w:hAnsi="Times New Roman" w:cs="Times New Roman"/>
            <w:sz w:val="24"/>
            <w:szCs w:val="24"/>
          </w:rPr>
          <w:t>may</w:t>
        </w:r>
      </w:ins>
      <w:del w:id="1018" w:author="Nick Maxwell" w:date="2025-05-15T14:28:00Z" w16du:dateUtc="2025-05-15T19:28:00Z">
        <w:r w:rsidDel="008130AA">
          <w:rPr>
            <w:rFonts w:ascii="Times New Roman" w:eastAsia="Times New Roman" w:hAnsi="Times New Roman" w:cs="Times New Roman"/>
            <w:sz w:val="24"/>
            <w:szCs w:val="24"/>
          </w:rPr>
          <w:delText>can</w:delText>
        </w:r>
      </w:del>
      <w:r>
        <w:rPr>
          <w:rFonts w:ascii="Times New Roman" w:eastAsia="Times New Roman" w:hAnsi="Times New Roman" w:cs="Times New Roman"/>
          <w:sz w:val="24"/>
          <w:szCs w:val="24"/>
        </w:rPr>
        <w:t xml:space="preserve"> influence how typical or atypical a face is perceived to be, subsequently affecting recognition memory. Consistent with recent investigations of the CRE, these patterns imply that a baseline of differential recognition exists (see Herzmann et al., 2022), such that the automatic nature of social categorization and attitudes towards outgroups can greatly influence the encoding and retrieval of conspecific faces. As noted above, Black participants scored higher on the racial prejudice scale and simultaneously showed lower levels of motivation to hide any prejudice relative to Caucasian participants. Considering our finding that JOLs are sensitive to the CRE, the present study provides additional support for a social categorization account of the CRE. </w:t>
      </w:r>
    </w:p>
    <w:p w14:paraId="0000005F" w14:textId="66B362D0" w:rsidR="003276EC" w:rsidRDefault="00AF045D" w:rsidP="00235C8B">
      <w:pPr>
        <w:spacing w:after="0" w:line="480" w:lineRule="auto"/>
        <w:ind w:firstLine="720"/>
        <w:rPr>
          <w:rFonts w:ascii="Times New Roman" w:eastAsia="Times New Roman" w:hAnsi="Times New Roman" w:cs="Times New Roman"/>
          <w:sz w:val="24"/>
          <w:szCs w:val="24"/>
        </w:rPr>
      </w:pPr>
      <w:del w:id="1019" w:author="Nick Maxwell" w:date="2025-05-15T14:29:00Z" w16du:dateUtc="2025-05-15T19:29:00Z">
        <w:r w:rsidDel="008130AA">
          <w:rPr>
            <w:rFonts w:ascii="Times New Roman" w:eastAsia="Times New Roman" w:hAnsi="Times New Roman" w:cs="Times New Roman"/>
            <w:sz w:val="24"/>
            <w:szCs w:val="24"/>
          </w:rPr>
          <w:delText>Finally</w:delText>
        </w:r>
      </w:del>
      <w:ins w:id="1020" w:author="Nick Maxwell" w:date="2025-05-15T14:29:00Z" w16du:dateUtc="2025-05-15T19:29:00Z">
        <w:r w:rsidR="008130AA">
          <w:rPr>
            <w:rFonts w:ascii="Times New Roman" w:eastAsia="Times New Roman" w:hAnsi="Times New Roman" w:cs="Times New Roman"/>
            <w:sz w:val="24"/>
            <w:szCs w:val="24"/>
          </w:rPr>
          <w:t>Additionally</w:t>
        </w:r>
      </w:ins>
      <w:r>
        <w:rPr>
          <w:rFonts w:ascii="Times New Roman" w:eastAsia="Times New Roman" w:hAnsi="Times New Roman" w:cs="Times New Roman"/>
          <w:sz w:val="24"/>
          <w:szCs w:val="24"/>
        </w:rPr>
        <w:t xml:space="preserve">, we note that differences in ethnic demographics between recruitment sites may have also contributed to this effect. For example, in Experiment 1, we recruited participants from universities </w:t>
      </w:r>
      <w:r w:rsidR="0021544A">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which the population were either majority Caucasian (i.e., </w:t>
      </w:r>
      <w:r w:rsidR="0021544A">
        <w:rPr>
          <w:rFonts w:ascii="Times New Roman" w:eastAsia="Times New Roman" w:hAnsi="Times New Roman" w:cs="Times New Roman"/>
          <w:sz w:val="24"/>
          <w:szCs w:val="24"/>
        </w:rPr>
        <w:t xml:space="preserve">as of Fall 2022, </w:t>
      </w:r>
      <w:r>
        <w:rPr>
          <w:rFonts w:ascii="Times New Roman" w:eastAsia="Times New Roman" w:hAnsi="Times New Roman" w:cs="Times New Roman"/>
          <w:sz w:val="24"/>
          <w:szCs w:val="24"/>
        </w:rPr>
        <w:t>Black students comprised 14.7% of the student body</w:t>
      </w:r>
      <w:r w:rsidR="0021544A">
        <w:rPr>
          <w:rFonts w:ascii="Times New Roman" w:eastAsia="Times New Roman" w:hAnsi="Times New Roman" w:cs="Times New Roman"/>
          <w:sz w:val="24"/>
          <w:szCs w:val="24"/>
        </w:rPr>
        <w:t xml:space="preserve"> at Midwestern State University</w:t>
      </w:r>
      <w:r>
        <w:rPr>
          <w:rFonts w:ascii="Times New Roman" w:eastAsia="Times New Roman" w:hAnsi="Times New Roman" w:cs="Times New Roman"/>
          <w:sz w:val="24"/>
          <w:szCs w:val="24"/>
        </w:rPr>
        <w:t>) or majority Black (i.e., as of Fall 2022, Black students made up 94.4% of the total student body</w:t>
      </w:r>
      <w:r w:rsidR="0021544A">
        <w:rPr>
          <w:rFonts w:ascii="Times New Roman" w:eastAsia="Times New Roman" w:hAnsi="Times New Roman" w:cs="Times New Roman"/>
          <w:sz w:val="24"/>
          <w:szCs w:val="24"/>
        </w:rPr>
        <w:t xml:space="preserve"> at Jackson State University</w:t>
      </w:r>
      <w:r>
        <w:rPr>
          <w:rFonts w:ascii="Times New Roman" w:eastAsia="Times New Roman" w:hAnsi="Times New Roman" w:cs="Times New Roman"/>
          <w:sz w:val="24"/>
          <w:szCs w:val="24"/>
        </w:rPr>
        <w:t xml:space="preserve">). In Experiment 2, we used Prolific to recruit a wider range of potential participants, though 60.10% our participants reported living in the United Kingdom, which is majority Caucasian. Thus, although high levels of inter-racial contact have been proposed as a method for mending the CRE (see Singh et al., 2020), the quality of this contact may be particularly important, as high quality inter-racial contact would be more likely to encourage </w:t>
      </w:r>
      <w:r>
        <w:rPr>
          <w:rFonts w:ascii="Times New Roman" w:eastAsia="Times New Roman" w:hAnsi="Times New Roman" w:cs="Times New Roman"/>
          <w:sz w:val="24"/>
          <w:szCs w:val="24"/>
        </w:rPr>
        <w:lastRenderedPageBreak/>
        <w:t>greater intergroup cohesion. Consistent with this notion, our simplified social contact scale did not show any significant correlations with mean JOLs, suggesting that the quantity of social contact alone might not be sufficient to influence the CRE. Thus, the nature and quality of interracial contact appear to be critical determinants of this effect.</w:t>
      </w:r>
    </w:p>
    <w:p w14:paraId="00000060" w14:textId="6A915392"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1544A">
        <w:rPr>
          <w:rFonts w:ascii="Times New Roman" w:eastAsia="Times New Roman" w:hAnsi="Times New Roman" w:cs="Times New Roman"/>
          <w:sz w:val="24"/>
          <w:szCs w:val="24"/>
        </w:rPr>
        <w:t>Finally, w</w:t>
      </w:r>
      <w:r>
        <w:rPr>
          <w:rFonts w:ascii="Times New Roman" w:eastAsia="Times New Roman" w:hAnsi="Times New Roman" w:cs="Times New Roman"/>
          <w:sz w:val="24"/>
          <w:szCs w:val="24"/>
        </w:rPr>
        <w:t>hile the present study utilized JOLs to provide additional insights regarding the CRE, future research should consider combining inferential techniques with more methodologically stringent manners to untangle the potential causes of this effect. Recent investigations have made use of fMRI and electroencephalographic tools to uncover the cognitive and biological processes facilitating the differential recognition of faces. For instance, facial processing is often tied to certain brain regions such as the Fusiform Face Area (FFA) and the Occipital Face Area (OFA; see Kanwisher, McDermott, &amp; Chun, 1997; Gauthier, Skudlarksi, Gore, &amp; Anderson, 2000, for reviews), which are thought to constitute a network of neural processing for facial data. Since the discovery of these regions’ involvement in facial processing, recent work using biological methods to investigate the CRE have revealed differences in FFA activity levels when participants view same</w:t>
      </w:r>
      <w:r w:rsidR="00176C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other-race targets. Recently, Farmer et al. (2020) found that Caucasian participants’ levels of FFA activity for Black targets matched Caucasian targets when after increasing the amount of individuation or positive social contact. Considered alongside the present study, social categorization processes are likely to be influenced by similar processes, which would likely be detectable via JOLs. Ultimately, however, more work is needed to fully explore this account.</w:t>
      </w:r>
    </w:p>
    <w:p w14:paraId="0000006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0000062" w14:textId="140F32BD"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studies investigating the CRE with metacognitive judgments have often focused on changes in JOL accuracy or retrospective confidence ratings. In the present study, we expand </w:t>
      </w:r>
      <w:r>
        <w:rPr>
          <w:rFonts w:ascii="Times New Roman" w:eastAsia="Times New Roman" w:hAnsi="Times New Roman" w:cs="Times New Roman"/>
          <w:sz w:val="24"/>
          <w:szCs w:val="24"/>
        </w:rPr>
        <w:lastRenderedPageBreak/>
        <w:t>upon previous work by exploring whether participants’ JOLs are sensitive to this memory pattern.</w:t>
      </w:r>
      <w:del w:id="1021" w:author="Nick Maxwell" w:date="2025-05-15T14:31:00Z" w16du:dateUtc="2025-05-15T19:31:00Z">
        <w:r w:rsidDel="00967698">
          <w:rPr>
            <w:rFonts w:ascii="Times New Roman" w:eastAsia="Times New Roman" w:hAnsi="Times New Roman" w:cs="Times New Roman"/>
            <w:sz w:val="24"/>
            <w:szCs w:val="24"/>
          </w:rPr>
          <w:delText xml:space="preserve"> In doing so, we test the social categorization account of the CRE, as this account proposes that the CRE occurs due to same-race faces being more easily encoded versus other-race faces. As such</w:delText>
        </w:r>
      </w:del>
      <w:ins w:id="1022" w:author="Nick Maxwell" w:date="2025-05-15T14:31:00Z" w16du:dateUtc="2025-05-15T19:31:00Z">
        <w:r w:rsidR="00967698">
          <w:rPr>
            <w:rFonts w:ascii="Times New Roman" w:eastAsia="Times New Roman" w:hAnsi="Times New Roman" w:cs="Times New Roman"/>
            <w:sz w:val="24"/>
            <w:szCs w:val="24"/>
          </w:rPr>
          <w:t xml:space="preserve"> Across experiments,</w:t>
        </w:r>
      </w:ins>
      <w:del w:id="1023" w:author="Nick Maxwell" w:date="2025-05-15T14:31:00Z" w16du:dateUtc="2025-05-15T19:31:00Z">
        <w:r w:rsidDel="0096769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we replicated the general CRE pattern on recognition memory in </w:t>
      </w:r>
      <w:del w:id="1024" w:author="Nick Maxwell" w:date="2025-05-15T14:31:00Z" w16du:dateUtc="2025-05-15T19:31:00Z">
        <w:r w:rsidDel="00967698">
          <w:rPr>
            <w:rFonts w:ascii="Times New Roman" w:eastAsia="Times New Roman" w:hAnsi="Times New Roman" w:cs="Times New Roman"/>
            <w:sz w:val="24"/>
            <w:szCs w:val="24"/>
          </w:rPr>
          <w:delText xml:space="preserve">two experiments </w:delText>
        </w:r>
      </w:del>
      <w:r>
        <w:rPr>
          <w:rFonts w:ascii="Times New Roman" w:eastAsia="Times New Roman" w:hAnsi="Times New Roman" w:cs="Times New Roman"/>
          <w:sz w:val="24"/>
          <w:szCs w:val="24"/>
        </w:rPr>
        <w:t xml:space="preserve">using </w:t>
      </w:r>
      <w:del w:id="1025" w:author="Nick Maxwell" w:date="2025-05-15T14:31:00Z" w16du:dateUtc="2025-05-15T19:31:00Z">
        <w:r w:rsidDel="00967698">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sample</w:t>
      </w:r>
      <w:ins w:id="1026" w:author="Nick Maxwell" w:date="2025-05-15T14:31:00Z" w16du:dateUtc="2025-05-15T19:31:00Z">
        <w:r w:rsidR="0096769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of Black and Caucasian participants</w:t>
      </w:r>
      <w:ins w:id="1027" w:author="Nick Maxwell" w:date="2025-05-15T14:31:00Z" w16du:dateUtc="2025-05-15T19:31:00Z">
        <w:r w:rsidR="00967698">
          <w:rPr>
            <w:rFonts w:ascii="Times New Roman" w:eastAsia="Times New Roman" w:hAnsi="Times New Roman" w:cs="Times New Roman"/>
            <w:sz w:val="24"/>
            <w:szCs w:val="24"/>
          </w:rPr>
          <w:t>. Additionally, we</w:t>
        </w:r>
      </w:ins>
      <w:ins w:id="1028" w:author="Nick Maxwell" w:date="2025-05-15T17:11:00Z" w16du:dateUtc="2025-05-15T22:11:00Z">
        <w:r w:rsidR="00E6695C">
          <w:rPr>
            <w:rFonts w:ascii="Times New Roman" w:eastAsia="Times New Roman" w:hAnsi="Times New Roman" w:cs="Times New Roman"/>
            <w:sz w:val="24"/>
            <w:szCs w:val="24"/>
          </w:rPr>
          <w:t xml:space="preserve"> replicated previous findings</w:t>
        </w:r>
      </w:ins>
      <w:ins w:id="1029" w:author="Nick Maxwell" w:date="2025-05-15T14:31:00Z" w16du:dateUtc="2025-05-15T19:31:00Z">
        <w:r w:rsidR="00967698">
          <w:rPr>
            <w:rFonts w:ascii="Times New Roman" w:eastAsia="Times New Roman" w:hAnsi="Times New Roman" w:cs="Times New Roman"/>
            <w:sz w:val="24"/>
            <w:szCs w:val="24"/>
          </w:rPr>
          <w:t xml:space="preserve"> show</w:t>
        </w:r>
      </w:ins>
      <w:ins w:id="1030" w:author="Nick Maxwell" w:date="2025-05-15T17:11:00Z" w16du:dateUtc="2025-05-15T22:11:00Z">
        <w:r w:rsidR="00E6695C">
          <w:rPr>
            <w:rFonts w:ascii="Times New Roman" w:eastAsia="Times New Roman" w:hAnsi="Times New Roman" w:cs="Times New Roman"/>
            <w:sz w:val="24"/>
            <w:szCs w:val="24"/>
          </w:rPr>
          <w:t>ing</w:t>
        </w:r>
      </w:ins>
      <w:ins w:id="1031" w:author="Nick Maxwell" w:date="2025-05-15T14:31:00Z" w16du:dateUtc="2025-05-15T19:31:00Z">
        <w:r w:rsidR="00967698">
          <w:rPr>
            <w:rFonts w:ascii="Times New Roman" w:eastAsia="Times New Roman" w:hAnsi="Times New Roman" w:cs="Times New Roman"/>
            <w:sz w:val="24"/>
            <w:szCs w:val="24"/>
          </w:rPr>
          <w:t xml:space="preserve"> </w:t>
        </w:r>
      </w:ins>
      <w:ins w:id="1032" w:author="Nick Maxwell" w:date="2025-05-15T17:10:00Z" w16du:dateUtc="2025-05-15T22:10:00Z">
        <w:r w:rsidR="0072303D">
          <w:rPr>
            <w:rFonts w:ascii="Times New Roman" w:eastAsia="Times New Roman" w:hAnsi="Times New Roman" w:cs="Times New Roman"/>
            <w:sz w:val="24"/>
            <w:szCs w:val="24"/>
          </w:rPr>
          <w:t xml:space="preserve">that </w:t>
        </w:r>
      </w:ins>
      <w:ins w:id="1033" w:author="Nick Maxwell" w:date="2025-05-15T17:11:00Z" w16du:dateUtc="2025-05-15T22:11:00Z">
        <w:r w:rsidR="00E6695C">
          <w:rPr>
            <w:rFonts w:ascii="Times New Roman" w:eastAsia="Times New Roman" w:hAnsi="Times New Roman" w:cs="Times New Roman"/>
            <w:sz w:val="24"/>
            <w:szCs w:val="24"/>
          </w:rPr>
          <w:t xml:space="preserve">although </w:t>
        </w:r>
      </w:ins>
      <w:ins w:id="1034" w:author="Nick Maxwell" w:date="2025-05-15T14:31:00Z" w16du:dateUtc="2025-05-15T19:31:00Z">
        <w:r w:rsidR="00967698">
          <w:rPr>
            <w:rFonts w:ascii="Times New Roman" w:eastAsia="Times New Roman" w:hAnsi="Times New Roman" w:cs="Times New Roman"/>
            <w:sz w:val="24"/>
            <w:szCs w:val="24"/>
          </w:rPr>
          <w:t>mean JOLs are sensitive to the CRE</w:t>
        </w:r>
      </w:ins>
      <w:ins w:id="1035" w:author="Nick Maxwell" w:date="2025-05-15T17:10:00Z" w16du:dateUtc="2025-05-15T22:10:00Z">
        <w:r w:rsidR="00E6695C">
          <w:rPr>
            <w:rFonts w:ascii="Times New Roman" w:eastAsia="Times New Roman" w:hAnsi="Times New Roman" w:cs="Times New Roman"/>
            <w:sz w:val="24"/>
            <w:szCs w:val="24"/>
          </w:rPr>
          <w:t>, thi</w:t>
        </w:r>
      </w:ins>
      <w:ins w:id="1036" w:author="Nick Maxwell" w:date="2025-05-15T17:11:00Z" w16du:dateUtc="2025-05-15T22:11:00Z">
        <w:r w:rsidR="00E6695C">
          <w:rPr>
            <w:rFonts w:ascii="Times New Roman" w:eastAsia="Times New Roman" w:hAnsi="Times New Roman" w:cs="Times New Roman"/>
            <w:sz w:val="24"/>
            <w:szCs w:val="24"/>
          </w:rPr>
          <w:t>s effect does not extend to relative JOL accuracy</w:t>
        </w:r>
      </w:ins>
      <w:del w:id="1037" w:author="Nick Maxwell" w:date="2025-05-15T14:31:00Z" w16du:dateUtc="2025-05-15T19:31:00Z">
        <w:r w:rsidDel="00967698">
          <w:rPr>
            <w:rFonts w:ascii="Times New Roman" w:eastAsia="Times New Roman" w:hAnsi="Times New Roman" w:cs="Times New Roman"/>
            <w:sz w:val="24"/>
            <w:szCs w:val="24"/>
          </w:rPr>
          <w:delText xml:space="preserve"> while also showing that JOLs are sensitive to this effect</w:delText>
        </w:r>
      </w:del>
      <w:r>
        <w:rPr>
          <w:rFonts w:ascii="Times New Roman" w:eastAsia="Times New Roman" w:hAnsi="Times New Roman" w:cs="Times New Roman"/>
          <w:sz w:val="24"/>
          <w:szCs w:val="24"/>
        </w:rPr>
        <w:t>. However, although</w:t>
      </w:r>
      <w:ins w:id="1038" w:author="Nick Maxwell" w:date="2025-05-15T14:32:00Z" w16du:dateUtc="2025-05-15T19:32:00Z">
        <w:r w:rsidR="00E01F50">
          <w:rPr>
            <w:rFonts w:ascii="Times New Roman" w:eastAsia="Times New Roman" w:hAnsi="Times New Roman" w:cs="Times New Roman"/>
            <w:sz w:val="24"/>
            <w:szCs w:val="24"/>
          </w:rPr>
          <w:t xml:space="preserve"> the CRE was observed on recognition memory for</w:t>
        </w:r>
      </w:ins>
      <w:r>
        <w:rPr>
          <w:rFonts w:ascii="Times New Roman" w:eastAsia="Times New Roman" w:hAnsi="Times New Roman" w:cs="Times New Roman"/>
          <w:sz w:val="24"/>
          <w:szCs w:val="24"/>
        </w:rPr>
        <w:t xml:space="preserve"> both </w:t>
      </w:r>
      <w:del w:id="1039" w:author="Nick Maxwell" w:date="2025-05-15T14:32:00Z" w16du:dateUtc="2025-05-15T19:32:00Z">
        <w:r w:rsidDel="00E01F50">
          <w:rPr>
            <w:rFonts w:ascii="Times New Roman" w:eastAsia="Times New Roman" w:hAnsi="Times New Roman" w:cs="Times New Roman"/>
            <w:sz w:val="24"/>
            <w:szCs w:val="24"/>
          </w:rPr>
          <w:delText xml:space="preserve">groups </w:delText>
        </w:r>
      </w:del>
      <w:ins w:id="1040" w:author="Nick Maxwell" w:date="2025-05-15T14:32:00Z" w16du:dateUtc="2025-05-15T19:32:00Z">
        <w:r w:rsidR="00E01F50">
          <w:rPr>
            <w:rFonts w:ascii="Times New Roman" w:eastAsia="Times New Roman" w:hAnsi="Times New Roman" w:cs="Times New Roman"/>
            <w:sz w:val="24"/>
            <w:szCs w:val="24"/>
          </w:rPr>
          <w:t>Black and Caucasian participants</w:t>
        </w:r>
      </w:ins>
      <w:del w:id="1041" w:author="Nick Maxwell" w:date="2025-05-15T14:32:00Z" w16du:dateUtc="2025-05-15T19:32:00Z">
        <w:r w:rsidDel="00E01F50">
          <w:rPr>
            <w:rFonts w:ascii="Times New Roman" w:eastAsia="Times New Roman" w:hAnsi="Times New Roman" w:cs="Times New Roman"/>
            <w:sz w:val="24"/>
            <w:szCs w:val="24"/>
          </w:rPr>
          <w:delText>showed greater recognition for same versus other-race targets</w:delText>
        </w:r>
      </w:del>
      <w:r>
        <w:rPr>
          <w:rFonts w:ascii="Times New Roman" w:eastAsia="Times New Roman" w:hAnsi="Times New Roman" w:cs="Times New Roman"/>
          <w:sz w:val="24"/>
          <w:szCs w:val="24"/>
        </w:rPr>
        <w:t xml:space="preserve">, only Black participants’ JOLs were sensitive to this effect. Importantly, the magnitude of the CRE on JOLs was greater for high versus low typicality targets (Experiment 2), </w:t>
      </w:r>
      <w:del w:id="1042" w:author="Nick Maxwell" w:date="2025-05-15T17:12:00Z" w16du:dateUtc="2025-05-15T22:12:00Z">
        <w:r w:rsidDel="00E6695C">
          <w:rPr>
            <w:rFonts w:ascii="Times New Roman" w:eastAsia="Times New Roman" w:hAnsi="Times New Roman" w:cs="Times New Roman"/>
            <w:sz w:val="24"/>
            <w:szCs w:val="24"/>
          </w:rPr>
          <w:delText xml:space="preserve">providing </w:delText>
        </w:r>
      </w:del>
      <w:del w:id="1043" w:author="Nick Maxwell" w:date="2025-05-15T14:32:00Z" w16du:dateUtc="2025-05-15T19:32:00Z">
        <w:r w:rsidDel="00E01F50">
          <w:rPr>
            <w:rFonts w:ascii="Times New Roman" w:eastAsia="Times New Roman" w:hAnsi="Times New Roman" w:cs="Times New Roman"/>
            <w:sz w:val="24"/>
            <w:szCs w:val="24"/>
          </w:rPr>
          <w:delText>further evidence</w:delText>
        </w:r>
      </w:del>
      <w:ins w:id="1044" w:author="Nick Maxwell" w:date="2025-05-15T14:32:00Z" w16du:dateUtc="2025-05-15T19:32:00Z">
        <w:r w:rsidR="00E01F50">
          <w:rPr>
            <w:rFonts w:ascii="Times New Roman" w:eastAsia="Times New Roman" w:hAnsi="Times New Roman" w:cs="Times New Roman"/>
            <w:sz w:val="24"/>
            <w:szCs w:val="24"/>
          </w:rPr>
          <w:t>suggesting</w:t>
        </w:r>
      </w:ins>
      <w:r>
        <w:rPr>
          <w:rFonts w:ascii="Times New Roman" w:eastAsia="Times New Roman" w:hAnsi="Times New Roman" w:cs="Times New Roman"/>
          <w:sz w:val="24"/>
          <w:szCs w:val="24"/>
        </w:rPr>
        <w:t xml:space="preserve"> that same-race targets </w:t>
      </w:r>
      <w:ins w:id="1045" w:author="Nick Maxwell" w:date="2025-05-15T14:32:00Z" w16du:dateUtc="2025-05-15T19:32:00Z">
        <w:r w:rsidR="00E01F50">
          <w:rPr>
            <w:rFonts w:ascii="Times New Roman" w:eastAsia="Times New Roman" w:hAnsi="Times New Roman" w:cs="Times New Roman"/>
            <w:sz w:val="24"/>
            <w:szCs w:val="24"/>
          </w:rPr>
          <w:t>may be</w:t>
        </w:r>
      </w:ins>
      <w:del w:id="1046" w:author="Nick Maxwell" w:date="2025-05-15T14:32:00Z" w16du:dateUtc="2025-05-15T19:32:00Z">
        <w:r w:rsidDel="00E01F50">
          <w:rPr>
            <w:rFonts w:ascii="Times New Roman" w:eastAsia="Times New Roman" w:hAnsi="Times New Roman" w:cs="Times New Roman"/>
            <w:sz w:val="24"/>
            <w:szCs w:val="24"/>
          </w:rPr>
          <w:delText>are</w:delText>
        </w:r>
      </w:del>
      <w:r>
        <w:rPr>
          <w:rFonts w:ascii="Times New Roman" w:eastAsia="Times New Roman" w:hAnsi="Times New Roman" w:cs="Times New Roman"/>
          <w:sz w:val="24"/>
          <w:szCs w:val="24"/>
        </w:rPr>
        <w:t xml:space="preserve"> easier to encode and </w:t>
      </w:r>
      <w:ins w:id="1047" w:author="Nick Maxwell" w:date="2025-05-15T14:33:00Z" w16du:dateUtc="2025-05-15T19:33:00Z">
        <w:r w:rsidR="00E01F50">
          <w:rPr>
            <w:rFonts w:ascii="Times New Roman" w:eastAsia="Times New Roman" w:hAnsi="Times New Roman" w:cs="Times New Roman"/>
            <w:sz w:val="24"/>
            <w:szCs w:val="24"/>
          </w:rPr>
          <w:t xml:space="preserve">providing additional evidence </w:t>
        </w:r>
      </w:ins>
      <w:r>
        <w:rPr>
          <w:rFonts w:ascii="Times New Roman" w:eastAsia="Times New Roman" w:hAnsi="Times New Roman" w:cs="Times New Roman"/>
          <w:sz w:val="24"/>
          <w:szCs w:val="24"/>
        </w:rPr>
        <w:t xml:space="preserve">that racial typicality moderates this </w:t>
      </w:r>
      <w:del w:id="1048" w:author="Nick Maxwell" w:date="2025-05-15T14:33:00Z" w16du:dateUtc="2025-05-15T19:33:00Z">
        <w:r w:rsidDel="00E01F50">
          <w:rPr>
            <w:rFonts w:ascii="Times New Roman" w:eastAsia="Times New Roman" w:hAnsi="Times New Roman" w:cs="Times New Roman"/>
            <w:sz w:val="24"/>
            <w:szCs w:val="24"/>
          </w:rPr>
          <w:delText>effect</w:delText>
        </w:r>
      </w:del>
      <w:ins w:id="1049" w:author="Nick Maxwell" w:date="2025-05-15T14:33:00Z" w16du:dateUtc="2025-05-15T19:33:00Z">
        <w:r w:rsidR="00E01F50">
          <w:rPr>
            <w:rFonts w:ascii="Times New Roman" w:eastAsia="Times New Roman" w:hAnsi="Times New Roman" w:cs="Times New Roman"/>
            <w:sz w:val="24"/>
            <w:szCs w:val="24"/>
          </w:rPr>
          <w:t>the CRE on JOLs</w:t>
        </w:r>
      </w:ins>
      <w:r>
        <w:rPr>
          <w:rFonts w:ascii="Times New Roman" w:eastAsia="Times New Roman" w:hAnsi="Times New Roman" w:cs="Times New Roman"/>
          <w:sz w:val="24"/>
          <w:szCs w:val="24"/>
        </w:rPr>
        <w:t>. Finally, responses to a series of racial attitude questionnaires suggest</w:t>
      </w:r>
      <w:r w:rsidR="00A2777B">
        <w:rPr>
          <w:rFonts w:ascii="Times New Roman" w:eastAsia="Times New Roman" w:hAnsi="Times New Roman" w:cs="Times New Roman"/>
          <w:sz w:val="24"/>
          <w:szCs w:val="24"/>
        </w:rPr>
        <w:t xml:space="preserve">ed that </w:t>
      </w:r>
      <w:r>
        <w:rPr>
          <w:rFonts w:ascii="Times New Roman" w:eastAsia="Times New Roman" w:hAnsi="Times New Roman" w:cs="Times New Roman"/>
          <w:sz w:val="24"/>
          <w:szCs w:val="24"/>
        </w:rPr>
        <w:t>Caucasian participants</w:t>
      </w:r>
      <w:r w:rsidR="00A277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motivations to appear non-prejudiced may </w:t>
      </w:r>
      <w:r w:rsidR="00A2777B">
        <w:rPr>
          <w:rFonts w:ascii="Times New Roman" w:eastAsia="Times New Roman" w:hAnsi="Times New Roman" w:cs="Times New Roman"/>
          <w:sz w:val="24"/>
          <w:szCs w:val="24"/>
        </w:rPr>
        <w:t xml:space="preserve">partially </w:t>
      </w:r>
      <w:r>
        <w:rPr>
          <w:rFonts w:ascii="Times New Roman" w:eastAsia="Times New Roman" w:hAnsi="Times New Roman" w:cs="Times New Roman"/>
          <w:sz w:val="24"/>
          <w:szCs w:val="24"/>
        </w:rPr>
        <w:t xml:space="preserve">explain the lack of CRE pattern on their JOLs. Taken together, </w:t>
      </w:r>
      <w:ins w:id="1050" w:author="Nick Maxwell" w:date="2025-05-15T14:34:00Z" w16du:dateUtc="2025-05-15T19:34:00Z">
        <w:r w:rsidR="007C11EC">
          <w:rPr>
            <w:rFonts w:ascii="Times New Roman" w:eastAsia="Times New Roman" w:hAnsi="Times New Roman" w:cs="Times New Roman"/>
            <w:sz w:val="24"/>
            <w:szCs w:val="24"/>
          </w:rPr>
          <w:t>our findings suggest that the CRE</w:t>
        </w:r>
      </w:ins>
      <w:ins w:id="1051" w:author="Nick Maxwell" w:date="2025-05-15T14:35:00Z" w16du:dateUtc="2025-05-15T19:35:00Z">
        <w:r w:rsidR="007C11EC">
          <w:rPr>
            <w:rFonts w:ascii="Times New Roman" w:eastAsia="Times New Roman" w:hAnsi="Times New Roman" w:cs="Times New Roman"/>
            <w:sz w:val="24"/>
            <w:szCs w:val="24"/>
          </w:rPr>
          <w:t xml:space="preserve"> on JOLs</w:t>
        </w:r>
      </w:ins>
      <w:ins w:id="1052" w:author="Nick Maxwell" w:date="2025-05-15T14:34:00Z" w16du:dateUtc="2025-05-15T19:34:00Z">
        <w:r w:rsidR="007C11EC">
          <w:rPr>
            <w:rFonts w:ascii="Times New Roman" w:eastAsia="Times New Roman" w:hAnsi="Times New Roman" w:cs="Times New Roman"/>
            <w:sz w:val="24"/>
            <w:szCs w:val="24"/>
          </w:rPr>
          <w:t xml:space="preserve"> reflects </w:t>
        </w:r>
      </w:ins>
      <w:ins w:id="1053" w:author="Nick Maxwell" w:date="2025-05-15T14:35:00Z" w16du:dateUtc="2025-05-15T19:35:00Z">
        <w:r w:rsidR="007C11EC">
          <w:rPr>
            <w:rFonts w:ascii="Times New Roman" w:eastAsia="Times New Roman" w:hAnsi="Times New Roman" w:cs="Times New Roman"/>
            <w:sz w:val="24"/>
            <w:szCs w:val="24"/>
          </w:rPr>
          <w:t xml:space="preserve">a </w:t>
        </w:r>
      </w:ins>
      <w:ins w:id="1054" w:author="Nick Maxwell" w:date="2025-05-15T14:34:00Z" w16du:dateUtc="2025-05-15T19:34:00Z">
        <w:r w:rsidR="007C11EC">
          <w:rPr>
            <w:rFonts w:ascii="Times New Roman" w:eastAsia="Times New Roman" w:hAnsi="Times New Roman" w:cs="Times New Roman"/>
            <w:sz w:val="24"/>
            <w:szCs w:val="24"/>
          </w:rPr>
          <w:t xml:space="preserve">complex interplay between </w:t>
        </w:r>
      </w:ins>
      <w:ins w:id="1055" w:author="Nick Maxwell" w:date="2025-05-15T14:35:00Z" w16du:dateUtc="2025-05-15T19:35:00Z">
        <w:r w:rsidR="007C11EC">
          <w:rPr>
            <w:rFonts w:ascii="Times New Roman" w:eastAsia="Times New Roman" w:hAnsi="Times New Roman" w:cs="Times New Roman"/>
            <w:sz w:val="24"/>
            <w:szCs w:val="24"/>
          </w:rPr>
          <w:t xml:space="preserve">encoding fluency, beliefs about memory, and racial attitudes. Ultimately, more </w:t>
        </w:r>
      </w:ins>
      <w:del w:id="1056" w:author="Nick Maxwell" w:date="2025-05-15T14:34:00Z" w16du:dateUtc="2025-05-15T19:34:00Z">
        <w:r w:rsidDel="007C11EC">
          <w:rPr>
            <w:rFonts w:ascii="Times New Roman" w:eastAsia="Times New Roman" w:hAnsi="Times New Roman" w:cs="Times New Roman"/>
            <w:sz w:val="24"/>
            <w:szCs w:val="24"/>
          </w:rPr>
          <w:delText xml:space="preserve">the present study </w:delText>
        </w:r>
      </w:del>
      <w:del w:id="1057" w:author="Nick Maxwell" w:date="2025-05-15T14:35:00Z" w16du:dateUtc="2025-05-15T19:35:00Z">
        <w:r w:rsidDel="007C11EC">
          <w:rPr>
            <w:rFonts w:ascii="Times New Roman" w:eastAsia="Times New Roman" w:hAnsi="Times New Roman" w:cs="Times New Roman"/>
            <w:sz w:val="24"/>
            <w:szCs w:val="24"/>
          </w:rPr>
          <w:delText xml:space="preserve">provides additional evidence that social categorization processes contribute to the CRE, though due to the complex interplay between social categorization and racial attitudes, more </w:delText>
        </w:r>
      </w:del>
      <w:r>
        <w:rPr>
          <w:rFonts w:ascii="Times New Roman" w:eastAsia="Times New Roman" w:hAnsi="Times New Roman" w:cs="Times New Roman"/>
          <w:sz w:val="24"/>
          <w:szCs w:val="24"/>
        </w:rPr>
        <w:t>research is needed to fully explore this topic.</w:t>
      </w:r>
    </w:p>
    <w:p w14:paraId="00000063" w14:textId="77777777" w:rsidR="003276EC" w:rsidRDefault="00AF045D">
      <w:pPr>
        <w:spacing w:after="0" w:line="480" w:lineRule="auto"/>
        <w:rPr>
          <w:rFonts w:ascii="Times New Roman" w:eastAsia="Times New Roman" w:hAnsi="Times New Roman" w:cs="Times New Roman"/>
          <w:b/>
          <w:sz w:val="24"/>
          <w:szCs w:val="24"/>
        </w:rPr>
        <w:pPrChange w:id="1058" w:author="Nick Maxwell" w:date="2025-05-14T15:34:00Z" w16du:dateUtc="2025-05-14T20:34:00Z">
          <w:pPr>
            <w:spacing w:after="0" w:line="240" w:lineRule="auto"/>
          </w:pPr>
        </w:pPrChange>
      </w:pPr>
      <w:r>
        <w:br w:type="page"/>
      </w:r>
    </w:p>
    <w:p w14:paraId="00000064" w14:textId="77777777" w:rsidR="003276EC" w:rsidRDefault="00AF045D" w:rsidP="00235C8B">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Declarations</w:t>
      </w:r>
    </w:p>
    <w:p w14:paraId="00000065" w14:textId="080BE37E" w:rsidR="003276EC" w:rsidRDefault="00BD2B98"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Availability Statement</w:t>
      </w:r>
    </w:p>
    <w:p w14:paraId="0000006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 materials, data files, and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code used for analyses have been made available via OSF and can be accessed at: https://osf.io/jgkc9/. None of the experiments were pre-registered.</w:t>
      </w:r>
    </w:p>
    <w:p w14:paraId="00000067"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Compliance with Ethical Practices</w:t>
      </w:r>
    </w:p>
    <w:p w14:paraId="00000068" w14:textId="0538DED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reported studies were approved by the Institutional Review Board at Midwestern State University (Protocol #23110904)</w:t>
      </w:r>
      <w:r w:rsidR="00F234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participants provided informed consent prior to participating in the experiments. The author</w:t>
      </w:r>
      <w:r w:rsidR="00F234A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report no conflicts of interest. </w:t>
      </w:r>
    </w:p>
    <w:p w14:paraId="00000069" w14:textId="77777777" w:rsidR="003276EC" w:rsidRDefault="00AF045D" w:rsidP="00235C8B">
      <w:pPr>
        <w:spacing w:after="0" w:line="480" w:lineRule="auto"/>
        <w:rPr>
          <w:rFonts w:ascii="Times New Roman" w:eastAsia="Times New Roman" w:hAnsi="Times New Roman" w:cs="Times New Roman"/>
          <w:b/>
          <w:sz w:val="24"/>
          <w:szCs w:val="24"/>
        </w:rPr>
      </w:pPr>
      <w:r>
        <w:br w:type="page"/>
      </w:r>
    </w:p>
    <w:p w14:paraId="0000006A" w14:textId="77777777" w:rsidR="003276EC" w:rsidRDefault="00AF045D" w:rsidP="00235C8B">
      <w:pPr>
        <w:spacing w:after="0" w:line="480" w:lineRule="auto"/>
        <w:ind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6B"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Anastasi, J. S., &amp; Rhodes, M. G. (2005). An own-age bias in face recognition for children and older adults.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(6), 1043–1047. https://doi.org/10.3758/bf03206441 </w:t>
      </w:r>
    </w:p>
    <w:p w14:paraId="0000006C"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Arbuckle, T. Y., &amp; Cuddy, L. L. (1969). Discrimination of item strength at time of presentation. </w:t>
      </w:r>
      <w:r>
        <w:rPr>
          <w:rFonts w:ascii="Times New Roman" w:eastAsia="Times New Roman" w:hAnsi="Times New Roman" w:cs="Times New Roman"/>
          <w:i/>
          <w:color w:val="000000"/>
          <w:sz w:val="24"/>
          <w:szCs w:val="24"/>
        </w:rPr>
        <w:t>Journal of Experimental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81</w:t>
      </w:r>
      <w:r>
        <w:rPr>
          <w:rFonts w:ascii="Times New Roman" w:eastAsia="Times New Roman" w:hAnsi="Times New Roman" w:cs="Times New Roman"/>
          <w:color w:val="000000"/>
          <w:sz w:val="24"/>
          <w:szCs w:val="24"/>
        </w:rPr>
        <w:t xml:space="preserve">(1), 126–131. https://doi.org/10.1037/h0027455 </w:t>
      </w:r>
    </w:p>
    <w:p w14:paraId="0000006D"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Bernstein, M. J., Young, S. G., &amp; Hugenberg, K. (2007). The cross-category effect.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xml:space="preserve">(8), 706–712. https://doi.org/10.1111/j.1467-9280.2007.01964.x </w:t>
      </w:r>
    </w:p>
    <w:p w14:paraId="0000006E"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Brigham, J. C. (1993). College students’ racial attitudes. </w:t>
      </w:r>
      <w:r>
        <w:rPr>
          <w:rFonts w:ascii="Times New Roman" w:eastAsia="Times New Roman" w:hAnsi="Times New Roman" w:cs="Times New Roman"/>
          <w:i/>
          <w:color w:val="000000"/>
          <w:sz w:val="24"/>
          <w:szCs w:val="24"/>
        </w:rPr>
        <w:t>Journal of Applied Social Psychology, 23</w:t>
      </w:r>
      <w:r>
        <w:rPr>
          <w:rFonts w:ascii="Times New Roman" w:eastAsia="Times New Roman" w:hAnsi="Times New Roman" w:cs="Times New Roman"/>
          <w:color w:val="000000"/>
          <w:sz w:val="24"/>
          <w:szCs w:val="24"/>
        </w:rPr>
        <w:t>(23), 1993-1967.</w:t>
      </w:r>
    </w:p>
    <w:p w14:paraId="0000006F"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Bruce, V., &amp; Young, A. (2012). </w:t>
      </w:r>
      <w:r>
        <w:rPr>
          <w:rFonts w:ascii="Times New Roman" w:eastAsia="Times New Roman" w:hAnsi="Times New Roman" w:cs="Times New Roman"/>
          <w:i/>
          <w:color w:val="000000"/>
          <w:sz w:val="24"/>
          <w:szCs w:val="24"/>
        </w:rPr>
        <w:t>Chapter 6: Face perception</w:t>
      </w:r>
      <w:r>
        <w:rPr>
          <w:rFonts w:ascii="Times New Roman" w:eastAsia="Times New Roman" w:hAnsi="Times New Roman" w:cs="Times New Roman"/>
          <w:color w:val="000000"/>
          <w:sz w:val="24"/>
          <w:szCs w:val="24"/>
        </w:rPr>
        <w:t xml:space="preserve">. Psychology Press. </w:t>
      </w:r>
    </w:p>
    <w:p w14:paraId="00000070"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Cassidy, B. S., Sprout, G. T., Freeman, J. B., &amp; Krendl, A. C. (2017). Looking the part (to me): Effects of racial prototypicality on race perception vary by prejudice. </w:t>
      </w:r>
      <w:r>
        <w:rPr>
          <w:rFonts w:ascii="Times New Roman" w:eastAsia="Times New Roman" w:hAnsi="Times New Roman" w:cs="Times New Roman"/>
          <w:i/>
          <w:color w:val="000000"/>
          <w:sz w:val="24"/>
          <w:szCs w:val="24"/>
        </w:rPr>
        <w:t>Social Cognitive and Affective Neuroscience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w:t>
      </w:r>
      <w:r>
        <w:rPr>
          <w:rFonts w:ascii="Times New Roman" w:eastAsia="Times New Roman" w:hAnsi="Times New Roman" w:cs="Times New Roman"/>
          <w:color w:val="000000"/>
          <w:sz w:val="24"/>
          <w:szCs w:val="24"/>
        </w:rPr>
        <w:t xml:space="preserve">(4), 685–694. https://doi.org/10.1093/scan/nsw177 </w:t>
      </w:r>
    </w:p>
    <w:p w14:paraId="00000071"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Corenblum, B., &amp; Meissner, C. A. (2006). Recognition of faces of ingroup and outgroup children and adults. </w:t>
      </w:r>
      <w:r>
        <w:rPr>
          <w:rFonts w:ascii="Times New Roman" w:eastAsia="Times New Roman" w:hAnsi="Times New Roman" w:cs="Times New Roman"/>
          <w:i/>
          <w:color w:val="000000"/>
          <w:sz w:val="24"/>
          <w:szCs w:val="24"/>
        </w:rPr>
        <w:t>Journal of Experimental Child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xml:space="preserve">(3), 187–206. https://doi.org/10.1016/j.jecp.2005.09.001 </w:t>
      </w:r>
    </w:p>
    <w:p w14:paraId="00000072"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Cosmides, L., Tooby, J., &amp; Kurzban, R. (2003). Perceptions of race. </w:t>
      </w:r>
      <w:r>
        <w:rPr>
          <w:rFonts w:ascii="Times New Roman" w:eastAsia="Times New Roman" w:hAnsi="Times New Roman" w:cs="Times New Roman"/>
          <w:i/>
          <w:color w:val="000000"/>
          <w:sz w:val="24"/>
          <w:szCs w:val="24"/>
        </w:rPr>
        <w:t>Trends in Cognitive Sciences, 7</w:t>
      </w:r>
      <w:r>
        <w:rPr>
          <w:rFonts w:ascii="Times New Roman" w:eastAsia="Times New Roman" w:hAnsi="Times New Roman" w:cs="Times New Roman"/>
          <w:color w:val="000000"/>
          <w:sz w:val="24"/>
          <w:szCs w:val="24"/>
        </w:rPr>
        <w:t>(4), 173-179.</w:t>
      </w:r>
    </w:p>
    <w:p w14:paraId="00000073"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Dodson, C. S., &amp; Dobolyi, D. G. (2015). Confidence and eyewitness identifications: The cross‐race effect, decision time and accuracy.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30</w:t>
      </w:r>
      <w:r>
        <w:rPr>
          <w:rFonts w:ascii="Times New Roman" w:eastAsia="Times New Roman" w:hAnsi="Times New Roman" w:cs="Times New Roman"/>
          <w:color w:val="000000"/>
          <w:sz w:val="24"/>
          <w:szCs w:val="24"/>
        </w:rPr>
        <w:t xml:space="preserve">(1), 113–125. https://doi.org/10.1002/acp.3178 </w:t>
      </w:r>
    </w:p>
    <w:p w14:paraId="00000074" w14:textId="77777777" w:rsidR="003276EC" w:rsidRDefault="003276EC"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p>
    <w:p w14:paraId="00000075"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Farmer, H., Hewstone, M., Spiegler, O., Morse, H., Saifullah, A., Pan, X., Fell, B., Charlesford, J., &amp; Terbeck, S. (2020). Positive intergroup contact modulates fusiform gyrus activity to black and white faces. </w:t>
      </w:r>
      <w:r>
        <w:rPr>
          <w:rFonts w:ascii="Times New Roman" w:eastAsia="Times New Roman" w:hAnsi="Times New Roman" w:cs="Times New Roman"/>
          <w:i/>
          <w:color w:val="000000"/>
          <w:sz w:val="24"/>
          <w:szCs w:val="24"/>
        </w:rPr>
        <w:t>Scientific Reports, 10</w:t>
      </w:r>
      <w:r>
        <w:rPr>
          <w:rFonts w:ascii="Times New Roman" w:eastAsia="Times New Roman" w:hAnsi="Times New Roman" w:cs="Times New Roman"/>
          <w:color w:val="000000"/>
          <w:sz w:val="24"/>
          <w:szCs w:val="24"/>
        </w:rPr>
        <w:t>, Article Number 2700.</w:t>
      </w:r>
    </w:p>
    <w:p w14:paraId="00000076"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Faul, F., Erdfelder, E., Buchner, A, &amp; Lang, A. G. (2009). Statistical power analyses using G*Power 3.1: Tests for correlation and regression analyses. </w:t>
      </w:r>
      <w:r>
        <w:rPr>
          <w:rFonts w:ascii="Times New Roman" w:eastAsia="Times New Roman" w:hAnsi="Times New Roman" w:cs="Times New Roman"/>
          <w:i/>
          <w:color w:val="000000"/>
          <w:sz w:val="24"/>
          <w:szCs w:val="24"/>
        </w:rPr>
        <w:t>Behavior Research Methods, 41</w:t>
      </w:r>
      <w:r>
        <w:rPr>
          <w:rFonts w:ascii="Times New Roman" w:eastAsia="Times New Roman" w:hAnsi="Times New Roman" w:cs="Times New Roman"/>
          <w:color w:val="000000"/>
          <w:sz w:val="24"/>
          <w:szCs w:val="24"/>
        </w:rPr>
        <w:t xml:space="preserve">, 1149–1160. </w:t>
      </w:r>
    </w:p>
    <w:p w14:paraId="00000077"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Ferguson, D. P., Rhodes, G., Lee, K., &amp; Sriram, N. (2001). “They all look alike to me”: Prejudice and cross-race face recognition. </w:t>
      </w:r>
      <w:r>
        <w:rPr>
          <w:rFonts w:ascii="Times New Roman" w:eastAsia="Times New Roman" w:hAnsi="Times New Roman" w:cs="Times New Roman"/>
          <w:i/>
          <w:color w:val="000000"/>
          <w:sz w:val="24"/>
          <w:szCs w:val="24"/>
        </w:rPr>
        <w:t>British Journal of Psychology</w:t>
      </w:r>
      <w:r>
        <w:rPr>
          <w:rFonts w:ascii="Times New Roman" w:eastAsia="Times New Roman" w:hAnsi="Times New Roman" w:cs="Times New Roman"/>
          <w:color w:val="000000"/>
          <w:sz w:val="24"/>
          <w:szCs w:val="24"/>
        </w:rPr>
        <w:t>, 92, 567-577.</w:t>
      </w:r>
    </w:p>
    <w:p w14:paraId="00000078"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Garcia, M., &amp; Kornell, N. (2015). </w:t>
      </w:r>
      <w:r>
        <w:rPr>
          <w:rFonts w:ascii="Times New Roman" w:eastAsia="Times New Roman" w:hAnsi="Times New Roman" w:cs="Times New Roman"/>
          <w:i/>
          <w:color w:val="000000"/>
          <w:sz w:val="24"/>
          <w:szCs w:val="24"/>
        </w:rPr>
        <w:t>A program for running psychology experiments on the web</w:t>
      </w:r>
      <w:r>
        <w:rPr>
          <w:rFonts w:ascii="Times New Roman" w:eastAsia="Times New Roman" w:hAnsi="Times New Roman" w:cs="Times New Roman"/>
          <w:color w:val="000000"/>
          <w:sz w:val="24"/>
          <w:szCs w:val="24"/>
        </w:rPr>
        <w:t>. GitHub. https://github.com/gikeymarcia/Collector</w:t>
      </w:r>
    </w:p>
    <w:p w14:paraId="00000079"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Gauthier, I., Skudlarksi, P., Gore, J. C., &amp; Anderson, A. W. (2000). Expertise for cars and birds recruits brain areas involved in face recognition.</w:t>
      </w:r>
      <w:r>
        <w:rPr>
          <w:rFonts w:ascii="Times New Roman" w:eastAsia="Times New Roman" w:hAnsi="Times New Roman" w:cs="Times New Roman"/>
          <w:i/>
          <w:color w:val="000000"/>
          <w:sz w:val="24"/>
          <w:szCs w:val="24"/>
        </w:rPr>
        <w:t xml:space="preserve"> Nature Neuroscience, 3</w:t>
      </w:r>
      <w:r>
        <w:rPr>
          <w:rFonts w:ascii="Times New Roman" w:eastAsia="Times New Roman" w:hAnsi="Times New Roman" w:cs="Times New Roman"/>
          <w:color w:val="000000"/>
          <w:sz w:val="24"/>
          <w:szCs w:val="24"/>
        </w:rPr>
        <w:t xml:space="preserve">, 191-197. </w:t>
      </w:r>
    </w:p>
    <w:p w14:paraId="0000007A"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Goodman, L. A., &amp; Kruskal, W. H. (1954). Measures of association for cross classifications. </w:t>
      </w:r>
      <w:r>
        <w:rPr>
          <w:rFonts w:ascii="Times New Roman" w:eastAsia="Times New Roman" w:hAnsi="Times New Roman" w:cs="Times New Roman"/>
          <w:i/>
          <w:color w:val="000000"/>
          <w:sz w:val="24"/>
          <w:szCs w:val="24"/>
        </w:rPr>
        <w:t>Journal of the American Statistical Association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49</w:t>
      </w:r>
      <w:r>
        <w:rPr>
          <w:rFonts w:ascii="Times New Roman" w:eastAsia="Times New Roman" w:hAnsi="Times New Roman" w:cs="Times New Roman"/>
          <w:color w:val="000000"/>
          <w:sz w:val="24"/>
          <w:szCs w:val="24"/>
        </w:rPr>
        <w:t xml:space="preserve">(268), 732. https://doi.org/10.2307/2281536 </w:t>
      </w:r>
    </w:p>
    <w:p w14:paraId="0000007B"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Grine, A., &amp; Coward, E. (2014). </w:t>
      </w:r>
      <w:r>
        <w:rPr>
          <w:rFonts w:ascii="Times New Roman" w:eastAsia="Times New Roman" w:hAnsi="Times New Roman" w:cs="Times New Roman"/>
          <w:i/>
          <w:color w:val="000000"/>
          <w:sz w:val="24"/>
          <w:szCs w:val="24"/>
        </w:rPr>
        <w:t>Raising issues of race in North Carolina criminal cases</w:t>
      </w:r>
      <w:r>
        <w:rPr>
          <w:rFonts w:ascii="Times New Roman" w:eastAsia="Times New Roman" w:hAnsi="Times New Roman" w:cs="Times New Roman"/>
          <w:color w:val="000000"/>
          <w:sz w:val="24"/>
          <w:szCs w:val="24"/>
        </w:rPr>
        <w:t xml:space="preserve">. UNC School of Government. </w:t>
      </w:r>
    </w:p>
    <w:p w14:paraId="0000007C"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Hautus, M. J. (1995). Corrections for extreme proportions and their biasing effects on estimated values of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Behavior Research Methods, Instruments, &amp; Computer, 27</w:t>
      </w:r>
      <w:r>
        <w:rPr>
          <w:rFonts w:ascii="Times New Roman" w:eastAsia="Times New Roman" w:hAnsi="Times New Roman" w:cs="Times New Roman"/>
          <w:color w:val="000000"/>
          <w:sz w:val="24"/>
          <w:szCs w:val="24"/>
        </w:rPr>
        <w:t>, 46-51.</w:t>
      </w:r>
    </w:p>
    <w:p w14:paraId="0000007D"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Herzmann, G. &amp; Curran, T. (2013). Neural correlates of the in-group memory advantage on the encoding and recognition of faces. </w:t>
      </w:r>
      <w:r>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(12): e82797.</w:t>
      </w:r>
    </w:p>
    <w:p w14:paraId="0000007E"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Herzmann, G., Ogle, O., &amp; Curran, T. (2022). More elaborate processing of own‐race faces and less elaborate processing of other‐race faces contribute to the other‐race effect in face </w:t>
      </w:r>
      <w:r>
        <w:rPr>
          <w:rFonts w:ascii="Times New Roman" w:eastAsia="Times New Roman" w:hAnsi="Times New Roman" w:cs="Times New Roman"/>
          <w:color w:val="000000"/>
          <w:sz w:val="24"/>
          <w:szCs w:val="24"/>
        </w:rPr>
        <w:lastRenderedPageBreak/>
        <w:t xml:space="preserve">memory. </w:t>
      </w:r>
      <w:r>
        <w:rPr>
          <w:rFonts w:ascii="Times New Roman" w:eastAsia="Times New Roman" w:hAnsi="Times New Roman" w:cs="Times New Roman"/>
          <w:i/>
          <w:color w:val="000000"/>
          <w:sz w:val="24"/>
          <w:szCs w:val="24"/>
        </w:rPr>
        <w:t>British Journal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113</w:t>
      </w:r>
      <w:r>
        <w:rPr>
          <w:rFonts w:ascii="Times New Roman" w:eastAsia="Times New Roman" w:hAnsi="Times New Roman" w:cs="Times New Roman"/>
          <w:color w:val="000000"/>
          <w:sz w:val="24"/>
          <w:szCs w:val="24"/>
        </w:rPr>
        <w:t>(4), 1033–1055. https://doi.org/10.1111/bjop.12581</w:t>
      </w:r>
    </w:p>
    <w:p w14:paraId="0000007F"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Hertzog, C., Dunlosky, J., Robinson, E. A., &amp; Kidder, D. P. (2003). Encoding fluency is a cue used for judgments about learning. </w:t>
      </w:r>
      <w:r>
        <w:rPr>
          <w:rFonts w:ascii="Times New Roman" w:eastAsia="Times New Roman" w:hAnsi="Times New Roman" w:cs="Times New Roman"/>
          <w:i/>
          <w:color w:val="000000"/>
          <w:sz w:val="24"/>
          <w:szCs w:val="24"/>
        </w:rPr>
        <w:t>Journal of Experimental Psychology: Learning, Memory, and Cognition, 29</w:t>
      </w:r>
      <w:r>
        <w:rPr>
          <w:rFonts w:ascii="Times New Roman" w:eastAsia="Times New Roman" w:hAnsi="Times New Roman" w:cs="Times New Roman"/>
          <w:color w:val="000000"/>
          <w:sz w:val="24"/>
          <w:szCs w:val="24"/>
        </w:rPr>
        <w:t>(1), 22–34.</w:t>
      </w:r>
    </w:p>
    <w:p w14:paraId="00000080"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Higham, P. A., &amp; Higham, D. P. (2018). New improved gamma: Enhancing the accuracy of Goodman–Kruskal’s Gamma using ROC curves. </w:t>
      </w:r>
      <w:r>
        <w:rPr>
          <w:rFonts w:ascii="Times New Roman" w:eastAsia="Times New Roman" w:hAnsi="Times New Roman" w:cs="Times New Roman"/>
          <w:i/>
          <w:color w:val="000000"/>
          <w:sz w:val="24"/>
          <w:szCs w:val="24"/>
        </w:rPr>
        <w:t>Behavior Research Methods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51</w:t>
      </w:r>
      <w:r>
        <w:rPr>
          <w:rFonts w:ascii="Times New Roman" w:eastAsia="Times New Roman" w:hAnsi="Times New Roman" w:cs="Times New Roman"/>
          <w:color w:val="000000"/>
          <w:sz w:val="24"/>
          <w:szCs w:val="24"/>
        </w:rPr>
        <w:t xml:space="preserve">(1), 108–125. https://doi.org/10.3758/s13428-018-1125-5 </w:t>
      </w:r>
    </w:p>
    <w:p w14:paraId="00000081"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Horry, R., &amp; Wright, D. B. (2008). I know your face but not where I saw you: Context memory is impaired for other-race faces.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w:t>
      </w:r>
      <w:r>
        <w:rPr>
          <w:rFonts w:ascii="Times New Roman" w:eastAsia="Times New Roman" w:hAnsi="Times New Roman" w:cs="Times New Roman"/>
          <w:color w:val="000000"/>
          <w:sz w:val="24"/>
          <w:szCs w:val="24"/>
        </w:rPr>
        <w:t xml:space="preserve">(3), 610–614. https://doi.org/10.3758/pbr.15.3.610 </w:t>
      </w:r>
    </w:p>
    <w:p w14:paraId="00000082"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00000083"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Kanwisher, N., McDermott, J.,&amp; Chun, M. M. (1997). The fusiform face area: A module in human extrastriate cortex specialized for face perception. </w:t>
      </w:r>
      <w:r>
        <w:rPr>
          <w:rFonts w:ascii="Times New Roman" w:eastAsia="Times New Roman" w:hAnsi="Times New Roman" w:cs="Times New Roman"/>
          <w:i/>
          <w:color w:val="000000"/>
          <w:sz w:val="24"/>
          <w:szCs w:val="24"/>
        </w:rPr>
        <w:t>Journal of Neuroscience, 17</w:t>
      </w:r>
      <w:r>
        <w:rPr>
          <w:rFonts w:ascii="Times New Roman" w:eastAsia="Times New Roman" w:hAnsi="Times New Roman" w:cs="Times New Roman"/>
          <w:color w:val="000000"/>
          <w:sz w:val="24"/>
          <w:szCs w:val="24"/>
        </w:rPr>
        <w:t xml:space="preserve">, 4302–4311. </w:t>
      </w:r>
    </w:p>
    <w:p w14:paraId="00000084"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Koriat, A. (1997). Monitoring one’s own knowledge during study: A cue-utilization approach to judgments of learning. </w:t>
      </w:r>
      <w:r>
        <w:rPr>
          <w:rFonts w:ascii="Times New Roman" w:eastAsia="Times New Roman" w:hAnsi="Times New Roman" w:cs="Times New Roman"/>
          <w:i/>
          <w:color w:val="000000"/>
          <w:sz w:val="24"/>
          <w:szCs w:val="24"/>
        </w:rPr>
        <w:t>Journal of Experimental Psychology: General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126</w:t>
      </w:r>
      <w:r>
        <w:rPr>
          <w:rFonts w:ascii="Times New Roman" w:eastAsia="Times New Roman" w:hAnsi="Times New Roman" w:cs="Times New Roman"/>
          <w:color w:val="000000"/>
          <w:sz w:val="24"/>
          <w:szCs w:val="24"/>
        </w:rPr>
        <w:t xml:space="preserve">(4), 349–370. https://doi.org/10.1037/0096-3445.126.4.349 </w:t>
      </w:r>
    </w:p>
    <w:p w14:paraId="4CFAFCFF" w14:textId="5AAC5EE8" w:rsidR="00C81A65" w:rsidRPr="00FC3808" w:rsidRDefault="00C81A65" w:rsidP="00235C8B">
      <w:pPr>
        <w:pBdr>
          <w:top w:val="nil"/>
          <w:left w:val="nil"/>
          <w:bottom w:val="nil"/>
          <w:right w:val="nil"/>
          <w:between w:val="nil"/>
        </w:pBdr>
        <w:spacing w:after="0" w:line="480" w:lineRule="auto"/>
        <w:ind w:left="567" w:hanging="567"/>
        <w:rPr>
          <w:ins w:id="1059" w:author="Nick Maxwell" w:date="2025-05-15T14:42:00Z" w16du:dateUtc="2025-05-15T19:42:00Z"/>
          <w:rFonts w:ascii="Times New Roman" w:eastAsia="Times New Roman" w:hAnsi="Times New Roman" w:cs="Times New Roman"/>
          <w:color w:val="000000"/>
          <w:sz w:val="24"/>
          <w:szCs w:val="24"/>
        </w:rPr>
      </w:pPr>
      <w:ins w:id="1060" w:author="Nick Maxwell" w:date="2025-05-15T14:42:00Z" w16du:dateUtc="2025-05-15T19:42:00Z">
        <w:r>
          <w:rPr>
            <w:rFonts w:ascii="Times New Roman" w:eastAsia="Times New Roman" w:hAnsi="Times New Roman" w:cs="Times New Roman"/>
            <w:color w:val="000000"/>
            <w:sz w:val="24"/>
            <w:szCs w:val="24"/>
          </w:rPr>
          <w:t>Lee</w:t>
        </w:r>
      </w:ins>
      <w:ins w:id="1061" w:author="Nick Maxwell" w:date="2025-05-15T14:43:00Z" w16du:dateUtc="2025-05-15T19:43:00Z">
        <w:r w:rsidR="00FC3808">
          <w:rPr>
            <w:rFonts w:ascii="Times New Roman" w:eastAsia="Times New Roman" w:hAnsi="Times New Roman" w:cs="Times New Roman"/>
            <w:color w:val="000000"/>
            <w:sz w:val="24"/>
            <w:szCs w:val="24"/>
          </w:rPr>
          <w:t xml:space="preserve">, J. &amp; Penrod, S. D. (2022). Three-level meta-analysis of the other-race bias in facial identification. </w:t>
        </w:r>
        <w:r w:rsidR="00FC3808">
          <w:rPr>
            <w:rFonts w:ascii="Times New Roman" w:eastAsia="Times New Roman" w:hAnsi="Times New Roman" w:cs="Times New Roman"/>
            <w:i/>
            <w:iCs/>
            <w:color w:val="000000"/>
            <w:sz w:val="24"/>
            <w:szCs w:val="24"/>
          </w:rPr>
          <w:t>Applied Cognitive Psychology, 36</w:t>
        </w:r>
        <w:r w:rsidR="00FC3808">
          <w:rPr>
            <w:rFonts w:ascii="Times New Roman" w:eastAsia="Times New Roman" w:hAnsi="Times New Roman" w:cs="Times New Roman"/>
            <w:color w:val="000000"/>
            <w:sz w:val="24"/>
            <w:szCs w:val="24"/>
          </w:rPr>
          <w:t>(5), 11</w:t>
        </w:r>
      </w:ins>
      <w:ins w:id="1062" w:author="Nick Maxwell" w:date="2025-05-15T14:44:00Z" w16du:dateUtc="2025-05-15T19:44:00Z">
        <w:r w:rsidR="00FC3808">
          <w:rPr>
            <w:rFonts w:ascii="Times New Roman" w:eastAsia="Times New Roman" w:hAnsi="Times New Roman" w:cs="Times New Roman"/>
            <w:color w:val="000000"/>
            <w:sz w:val="24"/>
            <w:szCs w:val="24"/>
          </w:rPr>
          <w:t>06-1130.</w:t>
        </w:r>
      </w:ins>
    </w:p>
    <w:p w14:paraId="232F0333" w14:textId="0D987DF9" w:rsidR="00FC3808" w:rsidRPr="00FC3808" w:rsidRDefault="00FC3808" w:rsidP="00235C8B">
      <w:pPr>
        <w:pBdr>
          <w:top w:val="nil"/>
          <w:left w:val="nil"/>
          <w:bottom w:val="nil"/>
          <w:right w:val="nil"/>
          <w:between w:val="nil"/>
        </w:pBdr>
        <w:spacing w:after="0" w:line="480" w:lineRule="auto"/>
        <w:ind w:left="567" w:hanging="567"/>
        <w:rPr>
          <w:ins w:id="1063" w:author="Nick Maxwell" w:date="2025-05-15T14:44:00Z" w16du:dateUtc="2025-05-15T19:44:00Z"/>
          <w:rFonts w:ascii="Times New Roman" w:eastAsia="Times New Roman" w:hAnsi="Times New Roman" w:cs="Times New Roman"/>
          <w:color w:val="000000"/>
          <w:sz w:val="24"/>
          <w:szCs w:val="24"/>
        </w:rPr>
      </w:pPr>
      <w:ins w:id="1064" w:author="Nick Maxwell" w:date="2025-05-15T14:44:00Z" w16du:dateUtc="2025-05-15T19:44:00Z">
        <w:r>
          <w:rPr>
            <w:rFonts w:ascii="Times New Roman" w:eastAsia="Times New Roman" w:hAnsi="Times New Roman" w:cs="Times New Roman"/>
            <w:color w:val="000000"/>
            <w:sz w:val="24"/>
            <w:szCs w:val="24"/>
          </w:rPr>
          <w:lastRenderedPageBreak/>
          <w:t>Li, J., He, D., Zhou, L., Zhao, X., Zhao, T., Zhang</w:t>
        </w:r>
      </w:ins>
      <w:ins w:id="1065" w:author="Nick Maxwell" w:date="2025-05-15T14:45:00Z" w16du:dateUtc="2025-05-15T19:45:00Z">
        <w:r>
          <w:rPr>
            <w:rFonts w:ascii="Times New Roman" w:eastAsia="Times New Roman" w:hAnsi="Times New Roman" w:cs="Times New Roman"/>
            <w:color w:val="000000"/>
            <w:sz w:val="24"/>
            <w:szCs w:val="24"/>
          </w:rPr>
          <w:t xml:space="preserve">., W., &amp; He, X. (2019). The effects of facial attractiveness and familiarity on facial expression recognition. </w:t>
        </w:r>
        <w:r>
          <w:rPr>
            <w:rFonts w:ascii="Times New Roman" w:eastAsia="Times New Roman" w:hAnsi="Times New Roman" w:cs="Times New Roman"/>
            <w:i/>
            <w:iCs/>
            <w:color w:val="000000"/>
            <w:sz w:val="24"/>
            <w:szCs w:val="24"/>
          </w:rPr>
          <w:t>Frontiers in Psychology, 10</w:t>
        </w:r>
      </w:ins>
      <w:ins w:id="1066" w:author="Nick Maxwell" w:date="2025-05-15T14:46:00Z" w16du:dateUtc="2025-05-15T19:46:00Z">
        <w:r>
          <w:rPr>
            <w:rFonts w:ascii="Times New Roman" w:eastAsia="Times New Roman" w:hAnsi="Times New Roman" w:cs="Times New Roman"/>
            <w:color w:val="000000"/>
            <w:sz w:val="24"/>
            <w:szCs w:val="24"/>
          </w:rPr>
          <w:t>, 2496.</w:t>
        </w:r>
      </w:ins>
    </w:p>
    <w:p w14:paraId="00000085" w14:textId="0C93F51D"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 D. S., Correll, J., &amp; Wittenbrink, B. (2015). The Chicago Face Database: A free stimulus set of faces and Norming Data. </w:t>
      </w:r>
      <w:r>
        <w:rPr>
          <w:rFonts w:ascii="Times New Roman" w:eastAsia="Times New Roman" w:hAnsi="Times New Roman" w:cs="Times New Roman"/>
          <w:i/>
          <w:color w:val="000000"/>
          <w:sz w:val="24"/>
          <w:szCs w:val="24"/>
        </w:rPr>
        <w:t>Behavior Research Methods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47</w:t>
      </w:r>
      <w:r>
        <w:rPr>
          <w:rFonts w:ascii="Times New Roman" w:eastAsia="Times New Roman" w:hAnsi="Times New Roman" w:cs="Times New Roman"/>
          <w:color w:val="000000"/>
          <w:sz w:val="24"/>
          <w:szCs w:val="24"/>
        </w:rPr>
        <w:t xml:space="preserve">(4), 1122–1135. https://doi.org/10.3758/s13428-014-0532-5 </w:t>
      </w:r>
    </w:p>
    <w:p w14:paraId="00000086"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Makowski, D. (2018). The </w:t>
      </w:r>
      <w:r>
        <w:rPr>
          <w:rFonts w:ascii="Times New Roman" w:eastAsia="Times New Roman" w:hAnsi="Times New Roman" w:cs="Times New Roman"/>
          <w:i/>
          <w:color w:val="000000"/>
          <w:sz w:val="24"/>
          <w:szCs w:val="24"/>
        </w:rPr>
        <w:t>psycho</w:t>
      </w:r>
      <w:r>
        <w:rPr>
          <w:rFonts w:ascii="Times New Roman" w:eastAsia="Times New Roman" w:hAnsi="Times New Roman" w:cs="Times New Roman"/>
          <w:color w:val="000000"/>
          <w:sz w:val="24"/>
          <w:szCs w:val="24"/>
        </w:rPr>
        <w:t xml:space="preserve"> package: An efficient and publishing-oriented workflow for psychological science. </w:t>
      </w:r>
      <w:r>
        <w:rPr>
          <w:rFonts w:ascii="Times New Roman" w:eastAsia="Times New Roman" w:hAnsi="Times New Roman" w:cs="Times New Roman"/>
          <w:i/>
          <w:color w:val="000000"/>
          <w:sz w:val="24"/>
          <w:szCs w:val="24"/>
        </w:rPr>
        <w:t>Journal of Open Source Software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w:t>
      </w:r>
      <w:r>
        <w:rPr>
          <w:rFonts w:ascii="Times New Roman" w:eastAsia="Times New Roman" w:hAnsi="Times New Roman" w:cs="Times New Roman"/>
          <w:color w:val="000000"/>
          <w:sz w:val="24"/>
          <w:szCs w:val="24"/>
        </w:rPr>
        <w:t>(22), 470.</w:t>
      </w:r>
    </w:p>
    <w:p w14:paraId="00000087"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Malpass, R. S., &amp; Kravitz, J. (1969). Recognition for faces of own and other race.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w:t>
      </w:r>
      <w:r>
        <w:rPr>
          <w:rFonts w:ascii="Times New Roman" w:eastAsia="Times New Roman" w:hAnsi="Times New Roman" w:cs="Times New Roman"/>
          <w:color w:val="000000"/>
          <w:sz w:val="24"/>
          <w:szCs w:val="24"/>
        </w:rPr>
        <w:t xml:space="preserve">(4), 330–334. https://doi.org/10.1037/h0028434 </w:t>
      </w:r>
    </w:p>
    <w:p w14:paraId="00000088"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Marsh, B. U. (2021). The cost of racial salience on face memory: How the cross-race effect is moderated by racial ambiguity and the race of the perceiver and the perceived.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xml:space="preserve">(1), 13–23. https://doi.org/10.1016/j.jarmac.2020.09.008 </w:t>
      </w:r>
    </w:p>
    <w:p w14:paraId="00000089"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Masson, M. E. J. (2011). A tutorial on a practical Bayesian alternative to null-hypothesis significance testing. </w:t>
      </w:r>
      <w:r>
        <w:rPr>
          <w:rFonts w:ascii="Times New Roman" w:eastAsia="Times New Roman" w:hAnsi="Times New Roman" w:cs="Times New Roman"/>
          <w:i/>
          <w:color w:val="000000"/>
          <w:sz w:val="24"/>
          <w:szCs w:val="24"/>
        </w:rPr>
        <w:t>Behavior Research Methods, 43</w:t>
      </w:r>
      <w:r>
        <w:rPr>
          <w:rFonts w:ascii="Times New Roman" w:eastAsia="Times New Roman" w:hAnsi="Times New Roman" w:cs="Times New Roman"/>
          <w:color w:val="000000"/>
          <w:sz w:val="24"/>
          <w:szCs w:val="24"/>
        </w:rPr>
        <w:t>, 679–690.</w:t>
      </w:r>
    </w:p>
    <w:p w14:paraId="0000008A"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McConahay, J. B. (1986). Modern racism, ambivalence, and the Modern Racism Scale. In </w:t>
      </w:r>
      <w:r>
        <w:rPr>
          <w:rFonts w:ascii="Times New Roman" w:eastAsia="Times New Roman" w:hAnsi="Times New Roman" w:cs="Times New Roman"/>
          <w:i/>
          <w:color w:val="000000"/>
          <w:sz w:val="24"/>
          <w:szCs w:val="24"/>
        </w:rPr>
        <w:t>Modern racism, ambivalence, and the Modern Racism Scale.</w:t>
      </w:r>
      <w:r>
        <w:rPr>
          <w:rFonts w:ascii="Times New Roman" w:eastAsia="Times New Roman" w:hAnsi="Times New Roman" w:cs="Times New Roman"/>
          <w:color w:val="000000"/>
          <w:sz w:val="24"/>
          <w:szCs w:val="24"/>
        </w:rPr>
        <w:t xml:space="preserve"> (pp. 91–125). essay, Academic Press. </w:t>
      </w:r>
    </w:p>
    <w:p w14:paraId="0000008B"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McKone, E., Wan, L., Pidcock, M., Crookes, K., Reynolds, K., Dawel, A., Kidd, E., &amp; Fiorentini, C. (2019). A critical period for faces: Other-race face recognition is improved by childhood but not adult social contact. </w:t>
      </w:r>
      <w:r>
        <w:rPr>
          <w:rFonts w:ascii="Times New Roman" w:eastAsia="Times New Roman" w:hAnsi="Times New Roman" w:cs="Times New Roman"/>
          <w:i/>
          <w:color w:val="000000"/>
          <w:sz w:val="24"/>
          <w:szCs w:val="24"/>
        </w:rPr>
        <w:t>Scientific Reports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(1). https://doi.org/10.1038/s41598-019-49202-0</w:t>
      </w:r>
    </w:p>
    <w:p w14:paraId="0000008C"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Meissner, C. A., &amp; Brigham, J. C. (2001). Thirty Years of investigating the own-race bias in memory for faces: A meta-analytic review. </w:t>
      </w:r>
      <w:r>
        <w:rPr>
          <w:rFonts w:ascii="Times New Roman" w:eastAsia="Times New Roman" w:hAnsi="Times New Roman" w:cs="Times New Roman"/>
          <w:i/>
          <w:color w:val="000000"/>
          <w:sz w:val="24"/>
          <w:szCs w:val="24"/>
        </w:rPr>
        <w:t>Psychology, Public Policy, and Law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(1), 3–35. https://doi.org/10.1037//1076-8971.7.1.3 </w:t>
      </w:r>
    </w:p>
    <w:p w14:paraId="0000008D"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Meissner, C. A., Brigham, J. C., &amp; Butz, D. A. (2005). Memory for own- and other-race faces: A dual-process approach.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19</w:t>
      </w:r>
      <w:r>
        <w:rPr>
          <w:rFonts w:ascii="Times New Roman" w:eastAsia="Times New Roman" w:hAnsi="Times New Roman" w:cs="Times New Roman"/>
          <w:color w:val="000000"/>
          <w:sz w:val="24"/>
          <w:szCs w:val="24"/>
        </w:rPr>
        <w:t xml:space="preserve">(5), 545–567. https://doi.org/10.1002/acp.1097 </w:t>
      </w:r>
    </w:p>
    <w:p w14:paraId="0000008E"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Mitchum, A. L., &amp; Kelley, C. M. (2010). Solve the problem first: Constructive solution strategies can influence the accuracy of retrospective confidence judgments. </w:t>
      </w:r>
      <w:r>
        <w:rPr>
          <w:rFonts w:ascii="Times New Roman" w:eastAsia="Times New Roman" w:hAnsi="Times New Roman" w:cs="Times New Roman"/>
          <w:i/>
          <w:color w:val="000000"/>
          <w:sz w:val="24"/>
          <w:szCs w:val="24"/>
        </w:rPr>
        <w:t>Journal of Experimental Psychology: Learning,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 xml:space="preserve">(3), 699–710. https://doi.org/10.1037/a0019182 </w:t>
      </w:r>
    </w:p>
    <w:p w14:paraId="0000008F"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Montana Innocence Project. (2022, February 7).</w:t>
      </w:r>
      <w:r>
        <w:rPr>
          <w:rFonts w:ascii="Times New Roman" w:eastAsia="Times New Roman" w:hAnsi="Times New Roman" w:cs="Times New Roman"/>
          <w:i/>
          <w:color w:val="000000"/>
          <w:sz w:val="24"/>
          <w:szCs w:val="24"/>
        </w:rPr>
        <w:t xml:space="preserve"> Cross-racial witness misidentification</w:t>
      </w:r>
      <w:r>
        <w:rPr>
          <w:rFonts w:ascii="Times New Roman" w:eastAsia="Times New Roman" w:hAnsi="Times New Roman" w:cs="Times New Roman"/>
          <w:color w:val="000000"/>
          <w:sz w:val="24"/>
          <w:szCs w:val="24"/>
        </w:rPr>
        <w:t xml:space="preserve">. https://mtinnocenceproject.org/cross-racial-witness-misidentification/ </w:t>
      </w:r>
    </w:p>
    <w:p w14:paraId="00000090"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Mueller, M. L. &amp; Dunlosky, J. (2017). How beliefs can impact judgments of learning: Evaluating analytic processing theory with beliefs about fluency. </w:t>
      </w:r>
      <w:r>
        <w:rPr>
          <w:rFonts w:ascii="Times New Roman" w:eastAsia="Times New Roman" w:hAnsi="Times New Roman" w:cs="Times New Roman"/>
          <w:i/>
          <w:color w:val="000000"/>
          <w:sz w:val="24"/>
          <w:szCs w:val="24"/>
        </w:rPr>
        <w:t>Journal of Memory and Language, 93</w:t>
      </w:r>
      <w:r>
        <w:rPr>
          <w:rFonts w:ascii="Times New Roman" w:eastAsia="Times New Roman" w:hAnsi="Times New Roman" w:cs="Times New Roman"/>
          <w:color w:val="000000"/>
          <w:sz w:val="24"/>
          <w:szCs w:val="24"/>
        </w:rPr>
        <w:t>, 245-258.</w:t>
      </w:r>
    </w:p>
    <w:p w14:paraId="00000091" w14:textId="0C2C736A" w:rsidR="003276EC" w:rsidDel="00C81A65" w:rsidRDefault="00AF045D" w:rsidP="00235C8B">
      <w:pPr>
        <w:pBdr>
          <w:top w:val="nil"/>
          <w:left w:val="nil"/>
          <w:bottom w:val="nil"/>
          <w:right w:val="nil"/>
          <w:between w:val="nil"/>
        </w:pBdr>
        <w:spacing w:after="0" w:line="480" w:lineRule="auto"/>
        <w:ind w:left="567" w:hanging="567"/>
        <w:rPr>
          <w:del w:id="1067" w:author="Nick Maxwell" w:date="2025-05-15T14:38:00Z" w16du:dateUtc="2025-05-15T19:38:00Z"/>
          <w:rFonts w:ascii="Times New Roman" w:eastAsia="Times New Roman" w:hAnsi="Times New Roman" w:cs="Times New Roman"/>
          <w:color w:val="000000"/>
          <w:sz w:val="24"/>
          <w:szCs w:val="24"/>
        </w:rPr>
      </w:pPr>
      <w:del w:id="1068" w:author="Nick Maxwell" w:date="2025-05-15T14:38:00Z" w16du:dateUtc="2025-05-15T19:38:00Z">
        <w:r w:rsidDel="00C81A65">
          <w:rPr>
            <w:rFonts w:ascii="Times New Roman" w:eastAsia="Times New Roman" w:hAnsi="Times New Roman" w:cs="Times New Roman"/>
            <w:color w:val="000000"/>
            <w:sz w:val="24"/>
            <w:szCs w:val="24"/>
          </w:rPr>
          <w:delText xml:space="preserve">Mueller, M. L., Tauber, S. K., &amp; Dunlosky, J. (2012). Contributions of beliefs and processing fluency to the effect of relatedness on judgments of learning. </w:delText>
        </w:r>
        <w:r w:rsidDel="00C81A65">
          <w:rPr>
            <w:rFonts w:ascii="Times New Roman" w:eastAsia="Times New Roman" w:hAnsi="Times New Roman" w:cs="Times New Roman"/>
            <w:i/>
            <w:color w:val="000000"/>
            <w:sz w:val="24"/>
            <w:szCs w:val="24"/>
          </w:rPr>
          <w:delText>Psychonomic Bulletin &amp; Review</w:delText>
        </w:r>
        <w:r w:rsidDel="00C81A65">
          <w:rPr>
            <w:rFonts w:ascii="Times New Roman" w:eastAsia="Times New Roman" w:hAnsi="Times New Roman" w:cs="Times New Roman"/>
            <w:color w:val="000000"/>
            <w:sz w:val="24"/>
            <w:szCs w:val="24"/>
          </w:rPr>
          <w:delText xml:space="preserve">, </w:delText>
        </w:r>
        <w:r w:rsidDel="00C81A65">
          <w:rPr>
            <w:rFonts w:ascii="Times New Roman" w:eastAsia="Times New Roman" w:hAnsi="Times New Roman" w:cs="Times New Roman"/>
            <w:i/>
            <w:color w:val="000000"/>
            <w:sz w:val="24"/>
            <w:szCs w:val="24"/>
          </w:rPr>
          <w:delText>20</w:delText>
        </w:r>
        <w:r w:rsidDel="00C81A65">
          <w:rPr>
            <w:rFonts w:ascii="Times New Roman" w:eastAsia="Times New Roman" w:hAnsi="Times New Roman" w:cs="Times New Roman"/>
            <w:color w:val="000000"/>
            <w:sz w:val="24"/>
            <w:szCs w:val="24"/>
          </w:rPr>
          <w:delText xml:space="preserve">(2), 378–384. https://doi.org/10.3758/s13423-012-0343-6 </w:delText>
        </w:r>
      </w:del>
    </w:p>
    <w:p w14:paraId="00000092"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Registry of Exonerations. (2012). </w:t>
      </w:r>
      <w:r>
        <w:rPr>
          <w:rFonts w:ascii="Times New Roman" w:eastAsia="Times New Roman" w:hAnsi="Times New Roman" w:cs="Times New Roman"/>
          <w:i/>
          <w:color w:val="000000"/>
          <w:sz w:val="24"/>
          <w:szCs w:val="24"/>
        </w:rPr>
        <w:t>Terence Garner- National Registry of Exonerations.</w:t>
      </w:r>
      <w:r>
        <w:rPr>
          <w:rFonts w:ascii="Times New Roman" w:eastAsia="Times New Roman" w:hAnsi="Times New Roman" w:cs="Times New Roman"/>
          <w:color w:val="000000"/>
          <w:sz w:val="24"/>
          <w:szCs w:val="24"/>
        </w:rPr>
        <w:t xml:space="preserve"> https://www.law.umich.edu/special/exoneration/Pages/casedetail.aspx?caseid=3232 </w:t>
      </w:r>
    </w:p>
    <w:p w14:paraId="00000093"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Nelson, T. O. (1984). A comparison of current measures of the accuracy of feeling-of-knowing predictions.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95</w:t>
      </w:r>
      <w:r>
        <w:rPr>
          <w:rFonts w:ascii="Times New Roman" w:eastAsia="Times New Roman" w:hAnsi="Times New Roman" w:cs="Times New Roman"/>
          <w:color w:val="000000"/>
          <w:sz w:val="24"/>
          <w:szCs w:val="24"/>
        </w:rPr>
        <w:t xml:space="preserve">(1), 109–133. https://doi.org/10.1037/0033-2909.95.1.109 </w:t>
      </w:r>
    </w:p>
    <w:p w14:paraId="00000094"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Nguyen, T. B., Pezdek, K., &amp; Wixted, J. T. (2017). Evidence for a confidence–accuracy relationship in memory for same- and cross-race faces. </w:t>
      </w:r>
      <w:r>
        <w:rPr>
          <w:rFonts w:ascii="Times New Roman" w:eastAsia="Times New Roman" w:hAnsi="Times New Roman" w:cs="Times New Roman"/>
          <w:i/>
          <w:color w:val="000000"/>
          <w:sz w:val="24"/>
          <w:szCs w:val="24"/>
        </w:rPr>
        <w:t>Quarterly Journal of Experimental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70</w:t>
      </w:r>
      <w:r>
        <w:rPr>
          <w:rFonts w:ascii="Times New Roman" w:eastAsia="Times New Roman" w:hAnsi="Times New Roman" w:cs="Times New Roman"/>
          <w:color w:val="000000"/>
          <w:sz w:val="24"/>
          <w:szCs w:val="24"/>
        </w:rPr>
        <w:t xml:space="preserve">(12), 2518–2534. https://doi.org/10.1080/17470218.2016.1246578 </w:t>
      </w:r>
    </w:p>
    <w:p w14:paraId="728C05DC" w14:textId="0A13E60C" w:rsidR="00582901" w:rsidRPr="00582901" w:rsidRDefault="00582901"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Palma, T. A., Viera, A., Cruz, F., &amp; Mata, A. (2024). The effect of face race on metamemory: Examining its robustness and underlying mechanisms. </w:t>
      </w:r>
      <w:r>
        <w:rPr>
          <w:rFonts w:ascii="Times New Roman" w:eastAsia="Times New Roman" w:hAnsi="Times New Roman" w:cs="Times New Roman"/>
          <w:i/>
          <w:iCs/>
          <w:color w:val="000000"/>
          <w:sz w:val="24"/>
          <w:szCs w:val="24"/>
        </w:rPr>
        <w:t>Journal of Experimental Psychology: Learning, Memory, and Cognition, 50</w:t>
      </w:r>
      <w:r>
        <w:rPr>
          <w:rFonts w:ascii="Times New Roman" w:eastAsia="Times New Roman" w:hAnsi="Times New Roman" w:cs="Times New Roman"/>
          <w:color w:val="000000"/>
          <w:sz w:val="24"/>
          <w:szCs w:val="24"/>
        </w:rPr>
        <w:t>(11), 1811–1843.</w:t>
      </w:r>
    </w:p>
    <w:p w14:paraId="00000095" w14:textId="3C98866B"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Pauker, K., Weisbuch, M., Ambady, N., Sommers, S. R., Adams, R. B., &amp; Ivcevic, Z. (2009). Not so black and white: Memory for ambiguous group members.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96</w:t>
      </w:r>
      <w:r>
        <w:rPr>
          <w:rFonts w:ascii="Times New Roman" w:eastAsia="Times New Roman" w:hAnsi="Times New Roman" w:cs="Times New Roman"/>
          <w:color w:val="000000"/>
          <w:sz w:val="24"/>
          <w:szCs w:val="24"/>
        </w:rPr>
        <w:t xml:space="preserve">(4), 795–810. https://doi.org/10.1037/a0013265 </w:t>
      </w:r>
    </w:p>
    <w:p w14:paraId="00000096"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Plant, E. A., &amp; Devine, P. G. (1998). Internal and external motivation to respond without prejudice.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75</w:t>
      </w:r>
      <w:r>
        <w:rPr>
          <w:rFonts w:ascii="Times New Roman" w:eastAsia="Times New Roman" w:hAnsi="Times New Roman" w:cs="Times New Roman"/>
          <w:color w:val="000000"/>
          <w:sz w:val="24"/>
          <w:szCs w:val="24"/>
        </w:rPr>
        <w:t xml:space="preserve">(3), 811–832. https://doi.org/10.1037/0022-3514.75.3.811 </w:t>
      </w:r>
    </w:p>
    <w:p w14:paraId="00000097"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(2016). Judgments of learning. </w:t>
      </w:r>
      <w:r>
        <w:rPr>
          <w:rFonts w:ascii="Times New Roman" w:eastAsia="Times New Roman" w:hAnsi="Times New Roman" w:cs="Times New Roman"/>
          <w:i/>
          <w:color w:val="000000"/>
          <w:sz w:val="24"/>
          <w:szCs w:val="24"/>
        </w:rPr>
        <w:t>Oxford Handbooks Online</w:t>
      </w:r>
      <w:r>
        <w:rPr>
          <w:rFonts w:ascii="Times New Roman" w:eastAsia="Times New Roman" w:hAnsi="Times New Roman" w:cs="Times New Roman"/>
          <w:color w:val="000000"/>
          <w:sz w:val="24"/>
          <w:szCs w:val="24"/>
        </w:rPr>
        <w:t xml:space="preserve">. https://doi.org/10.1093/oxfordhb/9780199336746.013.4 </w:t>
      </w:r>
    </w:p>
    <w:p w14:paraId="00000098"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&amp; Anastasi, J. S. (2012). The own-age bias in face recognition: A meta-analytic and theoretical review.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138</w:t>
      </w:r>
      <w:r>
        <w:rPr>
          <w:rFonts w:ascii="Times New Roman" w:eastAsia="Times New Roman" w:hAnsi="Times New Roman" w:cs="Times New Roman"/>
          <w:color w:val="000000"/>
          <w:sz w:val="24"/>
          <w:szCs w:val="24"/>
        </w:rPr>
        <w:t xml:space="preserve">(1), 146–174. https://doi.org/10.1037/a0025750 </w:t>
      </w:r>
    </w:p>
    <w:p w14:paraId="00000099"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&amp; Tauber, S. K. (2011). The influence of delaying judgments of learning on metacognitive accuracy: A meta-analytic review.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137</w:t>
      </w:r>
      <w:r>
        <w:rPr>
          <w:rFonts w:ascii="Times New Roman" w:eastAsia="Times New Roman" w:hAnsi="Times New Roman" w:cs="Times New Roman"/>
          <w:color w:val="000000"/>
          <w:sz w:val="24"/>
          <w:szCs w:val="24"/>
        </w:rPr>
        <w:t xml:space="preserve">(1), 131–148. https://doi.org/10.1037/a0021705 </w:t>
      </w:r>
    </w:p>
    <w:p w14:paraId="0000009A"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Rhodes, M. G., Sitzman, D. M., &amp; Rowland, C. A. (2013). Monitoring and control of learning own‐race and other‐race faces. </w:t>
      </w:r>
      <w:r>
        <w:rPr>
          <w:rFonts w:ascii="Times New Roman" w:eastAsia="Times New Roman" w:hAnsi="Times New Roman" w:cs="Times New Roman"/>
          <w:i/>
          <w:color w:val="000000"/>
          <w:sz w:val="24"/>
          <w:szCs w:val="24"/>
        </w:rPr>
        <w:t>Applied Cognitive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27</w:t>
      </w:r>
      <w:r>
        <w:rPr>
          <w:rFonts w:ascii="Times New Roman" w:eastAsia="Times New Roman" w:hAnsi="Times New Roman" w:cs="Times New Roman"/>
          <w:color w:val="000000"/>
          <w:sz w:val="24"/>
          <w:szCs w:val="24"/>
        </w:rPr>
        <w:t xml:space="preserve">(5), 553–563. https://doi.org/10.1002/acp.2948 </w:t>
      </w:r>
    </w:p>
    <w:p w14:paraId="0000009B"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Robey, A. M., Dougherty, M. R., &amp; Buttaccio, D. R. (2017). Making retrospective confidence judgments improves learners’ ability to decide what not to study.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28</w:t>
      </w:r>
      <w:r>
        <w:rPr>
          <w:rFonts w:ascii="Times New Roman" w:eastAsia="Times New Roman" w:hAnsi="Times New Roman" w:cs="Times New Roman"/>
          <w:color w:val="000000"/>
          <w:sz w:val="24"/>
          <w:szCs w:val="24"/>
        </w:rPr>
        <w:t xml:space="preserve">(11), 1683–1693. https://doi.org/10.1177/0956797617718800 </w:t>
      </w:r>
    </w:p>
    <w:p w14:paraId="4592E1A8" w14:textId="678F9011" w:rsidR="00F07B3A" w:rsidRPr="00B53ADB" w:rsidRDefault="00F07B3A" w:rsidP="00235C8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lastRenderedPageBreak/>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000009C" w14:textId="7BC81321"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Shapiro, P. N., &amp; Penrod, S. (1986). Meta-analysis of Facial Identification Studies.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100</w:t>
      </w:r>
      <w:r>
        <w:rPr>
          <w:rFonts w:ascii="Times New Roman" w:eastAsia="Times New Roman" w:hAnsi="Times New Roman" w:cs="Times New Roman"/>
          <w:color w:val="000000"/>
          <w:sz w:val="24"/>
          <w:szCs w:val="24"/>
        </w:rPr>
        <w:t xml:space="preserve">(2), 139–156. https://doi.org/10.1037/0033-2909.100.2.139 </w:t>
      </w:r>
    </w:p>
    <w:p w14:paraId="0000009D"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Shepherd, J. W., &amp; Ellis, H. D. (1973). The effect of attractiveness on recognition memory for faces. </w:t>
      </w:r>
      <w:r>
        <w:rPr>
          <w:rFonts w:ascii="Times New Roman" w:eastAsia="Times New Roman" w:hAnsi="Times New Roman" w:cs="Times New Roman"/>
          <w:i/>
          <w:color w:val="000000"/>
          <w:sz w:val="24"/>
          <w:szCs w:val="24"/>
        </w:rPr>
        <w:t>The American Journal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86</w:t>
      </w:r>
      <w:r>
        <w:rPr>
          <w:rFonts w:ascii="Times New Roman" w:eastAsia="Times New Roman" w:hAnsi="Times New Roman" w:cs="Times New Roman"/>
          <w:color w:val="000000"/>
          <w:sz w:val="24"/>
          <w:szCs w:val="24"/>
        </w:rPr>
        <w:t xml:space="preserve">(3), 627. https://doi.org/10.2307/1421948 </w:t>
      </w:r>
    </w:p>
    <w:p w14:paraId="0000009E"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Singh, B., Mellinger, C., Earls, H. A., Tran, J., Bardsley, B., &amp; Correll, J. (2021). Does cross-race contact improve cross-race face perception? A meta-analysis of the cross-race deficit and contact. </w:t>
      </w:r>
      <w:r>
        <w:rPr>
          <w:rFonts w:ascii="Times New Roman" w:eastAsia="Times New Roman" w:hAnsi="Times New Roman" w:cs="Times New Roman"/>
          <w:i/>
          <w:color w:val="000000"/>
          <w:sz w:val="24"/>
          <w:szCs w:val="24"/>
        </w:rPr>
        <w:t>Personality and Social Psychology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48</w:t>
      </w:r>
      <w:r>
        <w:rPr>
          <w:rFonts w:ascii="Times New Roman" w:eastAsia="Times New Roman" w:hAnsi="Times New Roman" w:cs="Times New Roman"/>
          <w:color w:val="000000"/>
          <w:sz w:val="24"/>
          <w:szCs w:val="24"/>
        </w:rPr>
        <w:t xml:space="preserve">(6), 865–887. https://doi.org/10.1177/01461672211024463 </w:t>
      </w:r>
    </w:p>
    <w:p w14:paraId="0000009F"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Smith, S. M., Stinson, V., &amp; Prosser, M. A. (2004). Do they all look alike? an exploration of decision-making strategies in cross-race facial identifications. </w:t>
      </w:r>
      <w:r>
        <w:rPr>
          <w:rFonts w:ascii="Times New Roman" w:eastAsia="Times New Roman" w:hAnsi="Times New Roman" w:cs="Times New Roman"/>
          <w:i/>
          <w:color w:val="000000"/>
          <w:sz w:val="24"/>
          <w:szCs w:val="24"/>
        </w:rPr>
        <w:t>Canadian Journal of Behavioural Science / Revue Canadienne Des Sciences Du Comportement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36</w:t>
      </w:r>
      <w:r>
        <w:rPr>
          <w:rFonts w:ascii="Times New Roman" w:eastAsia="Times New Roman" w:hAnsi="Times New Roman" w:cs="Times New Roman"/>
          <w:color w:val="000000"/>
          <w:sz w:val="24"/>
          <w:szCs w:val="24"/>
        </w:rPr>
        <w:t xml:space="preserve">(2), 146–154. https://doi.org/10.1037/h0087225 </w:t>
      </w:r>
    </w:p>
    <w:p w14:paraId="000000A0" w14:textId="77777777" w:rsidR="003276EC" w:rsidRDefault="00AF045D"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Sporer, S. L. (2001). Recognizing faces of other ethnic groups: An integration of theories. </w:t>
      </w:r>
      <w:r>
        <w:rPr>
          <w:rFonts w:ascii="Times New Roman" w:eastAsia="Times New Roman" w:hAnsi="Times New Roman" w:cs="Times New Roman"/>
          <w:i/>
          <w:color w:val="000000"/>
          <w:sz w:val="24"/>
          <w:szCs w:val="24"/>
        </w:rPr>
        <w:t>Psychology, Public Policy, and Law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7</w:t>
      </w:r>
      <w:r>
        <w:rPr>
          <w:rFonts w:ascii="Times New Roman" w:eastAsia="Times New Roman" w:hAnsi="Times New Roman" w:cs="Times New Roman"/>
          <w:color w:val="000000"/>
          <w:sz w:val="24"/>
          <w:szCs w:val="24"/>
        </w:rPr>
        <w:t xml:space="preserve">(1), 36–97. https://doi.org/10.1037/1076-8971.7.1.36 </w:t>
      </w:r>
    </w:p>
    <w:p w14:paraId="67BB13A2" w14:textId="569B6D7B" w:rsidR="005F5B9B" w:rsidRDefault="005F5B9B" w:rsidP="00235C8B">
      <w:pPr>
        <w:pBdr>
          <w:top w:val="nil"/>
          <w:left w:val="nil"/>
          <w:bottom w:val="nil"/>
          <w:right w:val="nil"/>
          <w:between w:val="nil"/>
        </w:pBdr>
        <w:spacing w:after="0" w:line="480" w:lineRule="auto"/>
        <w:ind w:left="567" w:hanging="567"/>
        <w:rPr>
          <w:rFonts w:ascii="Times New Roman" w:eastAsia="Times New Roman" w:hAnsi="Times New Roman" w:cs="Times New Roman"/>
          <w:color w:val="000000"/>
          <w:sz w:val="24"/>
          <w:szCs w:val="24"/>
        </w:rPr>
      </w:pPr>
      <w:r w:rsidRPr="005F5B9B">
        <w:rPr>
          <w:rFonts w:ascii="Times New Roman" w:eastAsia="Times New Roman" w:hAnsi="Times New Roman" w:cs="Times New Roman"/>
          <w:color w:val="000000"/>
          <w:sz w:val="24"/>
          <w:szCs w:val="24"/>
        </w:rPr>
        <w:t>Stelter, M., Simon, D., Calanchini, J., Christ, O., &amp; Degner, J. (2023). Real-life outgroup exposure, self-reported outgroup contact and the other-race effect. </w:t>
      </w:r>
      <w:r w:rsidRPr="005F5B9B">
        <w:rPr>
          <w:rFonts w:ascii="Times New Roman" w:eastAsia="Times New Roman" w:hAnsi="Times New Roman" w:cs="Times New Roman"/>
          <w:i/>
          <w:iCs/>
          <w:color w:val="000000"/>
          <w:sz w:val="24"/>
          <w:szCs w:val="24"/>
        </w:rPr>
        <w:t>British Journal of Psychology</w:t>
      </w:r>
      <w:r w:rsidRPr="005F5B9B">
        <w:rPr>
          <w:rFonts w:ascii="Times New Roman" w:eastAsia="Times New Roman" w:hAnsi="Times New Roman" w:cs="Times New Roman"/>
          <w:color w:val="000000"/>
          <w:sz w:val="24"/>
          <w:szCs w:val="24"/>
        </w:rPr>
        <w:t>, 150–171. https://doi.org/10.1111/bjop.12600</w:t>
      </w:r>
    </w:p>
    <w:p w14:paraId="01C07B7B" w14:textId="3C18D50E" w:rsidR="0060240F" w:rsidRPr="0060240F" w:rsidRDefault="0060240F"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Tanaka, J. W., Kiefer, M., &amp; Bukach, C. M. (2004). A holistic account of the own-race effect in face recognition: Evidence from a cross-cultural study. </w:t>
      </w:r>
      <w:r>
        <w:rPr>
          <w:rFonts w:ascii="Times New Roman" w:eastAsia="Times New Roman" w:hAnsi="Times New Roman" w:cs="Times New Roman"/>
          <w:i/>
          <w:iCs/>
          <w:color w:val="000000"/>
          <w:sz w:val="24"/>
          <w:szCs w:val="24"/>
        </w:rPr>
        <w:t>Cognition, 93</w:t>
      </w:r>
      <w:r>
        <w:rPr>
          <w:rFonts w:ascii="Times New Roman" w:eastAsia="Times New Roman" w:hAnsi="Times New Roman" w:cs="Times New Roman"/>
          <w:color w:val="000000"/>
          <w:sz w:val="24"/>
          <w:szCs w:val="24"/>
        </w:rPr>
        <w:t>,</w:t>
      </w:r>
      <w:r w:rsidR="00963EB0">
        <w:rPr>
          <w:rFonts w:ascii="Times New Roman" w:eastAsia="Times New Roman" w:hAnsi="Times New Roman" w:cs="Times New Roman"/>
          <w:color w:val="000000"/>
          <w:sz w:val="24"/>
          <w:szCs w:val="24"/>
        </w:rPr>
        <w:t xml:space="preserve"> B1-B9.</w:t>
      </w:r>
    </w:p>
    <w:p w14:paraId="4C816F9D" w14:textId="3FDDA180" w:rsidR="00A11282" w:rsidDel="00C81A65" w:rsidRDefault="00AF045D" w:rsidP="00235C8B">
      <w:pPr>
        <w:pBdr>
          <w:top w:val="nil"/>
          <w:left w:val="nil"/>
          <w:bottom w:val="nil"/>
          <w:right w:val="nil"/>
          <w:between w:val="nil"/>
        </w:pBdr>
        <w:spacing w:after="0" w:line="480" w:lineRule="auto"/>
        <w:ind w:left="562" w:hanging="567"/>
        <w:rPr>
          <w:del w:id="1069" w:author="Nick Maxwell" w:date="2025-05-15T14:39:00Z" w16du:dateUtc="2025-05-15T19:39:00Z"/>
          <w:rFonts w:ascii="Times New Roman" w:eastAsia="Times New Roman" w:hAnsi="Times New Roman" w:cs="Times New Roman"/>
          <w:color w:val="000000"/>
          <w:sz w:val="24"/>
          <w:szCs w:val="24"/>
        </w:rPr>
      </w:pPr>
      <w:del w:id="1070" w:author="Nick Maxwell" w:date="2025-05-15T14:39:00Z" w16du:dateUtc="2025-05-15T19:39:00Z">
        <w:r w:rsidDel="00C81A65">
          <w:rPr>
            <w:rFonts w:ascii="Times New Roman" w:eastAsia="Times New Roman" w:hAnsi="Times New Roman" w:cs="Times New Roman"/>
            <w:color w:val="000000"/>
            <w:sz w:val="24"/>
            <w:szCs w:val="24"/>
          </w:rPr>
          <w:lastRenderedPageBreak/>
          <w:delText xml:space="preserve">Undorf, M., &amp; Erdfelder, E. (2014). The relatedness effect on judgments of learning: A closer look at the contribution of processing fluency. </w:delText>
        </w:r>
        <w:r w:rsidDel="00C81A65">
          <w:rPr>
            <w:rFonts w:ascii="Times New Roman" w:eastAsia="Times New Roman" w:hAnsi="Times New Roman" w:cs="Times New Roman"/>
            <w:i/>
            <w:color w:val="000000"/>
            <w:sz w:val="24"/>
            <w:szCs w:val="24"/>
          </w:rPr>
          <w:delText>Memory &amp; Cognition</w:delText>
        </w:r>
        <w:r w:rsidDel="00C81A65">
          <w:rPr>
            <w:rFonts w:ascii="Times New Roman" w:eastAsia="Times New Roman" w:hAnsi="Times New Roman" w:cs="Times New Roman"/>
            <w:color w:val="000000"/>
            <w:sz w:val="24"/>
            <w:szCs w:val="24"/>
          </w:rPr>
          <w:delText xml:space="preserve">, </w:delText>
        </w:r>
        <w:r w:rsidDel="00C81A65">
          <w:rPr>
            <w:rFonts w:ascii="Times New Roman" w:eastAsia="Times New Roman" w:hAnsi="Times New Roman" w:cs="Times New Roman"/>
            <w:i/>
            <w:color w:val="000000"/>
            <w:sz w:val="24"/>
            <w:szCs w:val="24"/>
          </w:rPr>
          <w:delText>43</w:delText>
        </w:r>
        <w:r w:rsidDel="00C81A65">
          <w:rPr>
            <w:rFonts w:ascii="Times New Roman" w:eastAsia="Times New Roman" w:hAnsi="Times New Roman" w:cs="Times New Roman"/>
            <w:color w:val="000000"/>
            <w:sz w:val="24"/>
            <w:szCs w:val="24"/>
          </w:rPr>
          <w:delText xml:space="preserve">(4), 647–658. </w:delText>
        </w:r>
        <w:r w:rsidR="00A11282" w:rsidDel="00C81A65">
          <w:rPr>
            <w:rFonts w:ascii="Times New Roman" w:eastAsia="Times New Roman" w:hAnsi="Times New Roman" w:cs="Times New Roman"/>
            <w:color w:val="000000"/>
            <w:sz w:val="24"/>
            <w:szCs w:val="24"/>
          </w:rPr>
          <w:delText>https://doi.org/10.3758/s13421-014-0479-x</w:delText>
        </w:r>
      </w:del>
    </w:p>
    <w:p w14:paraId="000000A1" w14:textId="34898364" w:rsidR="003276EC" w:rsidRPr="00A11282"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del w:id="1071" w:author="Nick Maxwell" w:date="2025-05-15T14:39:00Z" w16du:dateUtc="2025-05-15T19:39:00Z">
        <w:r w:rsidDel="00C81A65">
          <w:rPr>
            <w:rFonts w:ascii="Times New Roman" w:eastAsia="Times New Roman" w:hAnsi="Times New Roman" w:cs="Times New Roman"/>
            <w:color w:val="000000"/>
            <w:sz w:val="24"/>
            <w:szCs w:val="24"/>
          </w:rPr>
          <w:delText xml:space="preserve"> </w:delText>
        </w:r>
      </w:del>
      <w:r w:rsidR="00A11282">
        <w:rPr>
          <w:rFonts w:ascii="Times New Roman" w:eastAsia="Times New Roman" w:hAnsi="Times New Roman" w:cs="Times New Roman"/>
          <w:color w:val="000000"/>
          <w:sz w:val="24"/>
          <w:szCs w:val="24"/>
        </w:rPr>
        <w:t xml:space="preserve">Valentine, T. (1991). A unified account of the effects of distinctiveness, inversion, and race in face recognition. </w:t>
      </w:r>
      <w:r w:rsidR="00A11282">
        <w:rPr>
          <w:rFonts w:ascii="Times New Roman" w:eastAsia="Times New Roman" w:hAnsi="Times New Roman" w:cs="Times New Roman"/>
          <w:i/>
          <w:iCs/>
          <w:color w:val="000000"/>
          <w:sz w:val="24"/>
          <w:szCs w:val="24"/>
        </w:rPr>
        <w:t>The Quarterly Journal of Experimental Psychology, 43</w:t>
      </w:r>
      <w:r w:rsidR="00A11282">
        <w:rPr>
          <w:rFonts w:ascii="Times New Roman" w:eastAsia="Times New Roman" w:hAnsi="Times New Roman" w:cs="Times New Roman"/>
          <w:color w:val="000000"/>
          <w:sz w:val="24"/>
          <w:szCs w:val="24"/>
        </w:rPr>
        <w:t>(2), 161–204.</w:t>
      </w:r>
    </w:p>
    <w:p w14:paraId="000000A2" w14:textId="77777777" w:rsidR="003276EC"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Wagenmakers, E. (2007). A practical solution to the pervasive problems of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values. </w:t>
      </w:r>
      <w:r>
        <w:rPr>
          <w:rFonts w:ascii="Times New Roman" w:eastAsia="Times New Roman" w:hAnsi="Times New Roman" w:cs="Times New Roman"/>
          <w:i/>
          <w:color w:val="000000"/>
          <w:sz w:val="24"/>
          <w:szCs w:val="24"/>
        </w:rPr>
        <w:t>Psychonomic Bulletin &amp; Review, 14</w:t>
      </w:r>
      <w:r>
        <w:rPr>
          <w:rFonts w:ascii="Times New Roman" w:eastAsia="Times New Roman" w:hAnsi="Times New Roman" w:cs="Times New Roman"/>
          <w:color w:val="000000"/>
          <w:sz w:val="24"/>
          <w:szCs w:val="24"/>
        </w:rPr>
        <w:t>, 779–804.</w:t>
      </w:r>
    </w:p>
    <w:p w14:paraId="000000A3" w14:textId="77777777" w:rsidR="003276EC"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Wagner, J. K., Yu, J., Ifekwunigwe, J. O., Harrell, T. M., Bamshad, M. J., &amp; Royal, C. D. (2016). Anthropologists’ views on race, ancestry, and Genetics. </w:t>
      </w:r>
      <w:r>
        <w:rPr>
          <w:rFonts w:ascii="Times New Roman" w:eastAsia="Times New Roman" w:hAnsi="Times New Roman" w:cs="Times New Roman"/>
          <w:i/>
          <w:color w:val="000000"/>
          <w:sz w:val="24"/>
          <w:szCs w:val="24"/>
        </w:rPr>
        <w:t>American Journal of Physical Anthropology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162</w:t>
      </w:r>
      <w:r>
        <w:rPr>
          <w:rFonts w:ascii="Times New Roman" w:eastAsia="Times New Roman" w:hAnsi="Times New Roman" w:cs="Times New Roman"/>
          <w:color w:val="000000"/>
          <w:sz w:val="24"/>
          <w:szCs w:val="24"/>
        </w:rPr>
        <w:t xml:space="preserve">(2), 318–327. https://doi.org/10.1002/ajpa.23120 </w:t>
      </w:r>
    </w:p>
    <w:p w14:paraId="000000A4" w14:textId="77777777" w:rsidR="003276EC"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Walker, P. M., &amp; Hewstone, M. (2006). A developmental investigation of other-race contact and the own-race face effect. </w:t>
      </w:r>
      <w:r>
        <w:rPr>
          <w:rFonts w:ascii="Times New Roman" w:eastAsia="Times New Roman" w:hAnsi="Times New Roman" w:cs="Times New Roman"/>
          <w:i/>
          <w:color w:val="000000"/>
          <w:sz w:val="24"/>
          <w:szCs w:val="24"/>
        </w:rPr>
        <w:t>British Journal of Developmental Psychology</w:t>
      </w:r>
      <w:r>
        <w:rPr>
          <w:rFonts w:ascii="Times New Roman" w:eastAsia="Times New Roman" w:hAnsi="Times New Roman" w:cs="Times New Roman"/>
          <w:color w:val="000000"/>
          <w:sz w:val="24"/>
          <w:szCs w:val="24"/>
        </w:rPr>
        <w:t>, 24, 451-463.</w:t>
      </w:r>
    </w:p>
    <w:p w14:paraId="000000A5" w14:textId="77777777" w:rsidR="003276EC" w:rsidRDefault="00AF045D" w:rsidP="00235C8B">
      <w:pPr>
        <w:spacing w:after="0" w:line="480" w:lineRule="auto"/>
        <w:ind w:left="562"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Wong, H. K., Stephen, I. D., &amp; Keeble, D. R. (2020). The own-race bias for face recognition in a multiracial society. </w:t>
      </w:r>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 https://doi.org/10.3389/fpsyg.2020.00208 </w:t>
      </w:r>
    </w:p>
    <w:p w14:paraId="56B2A9EF" w14:textId="5D3EAD73" w:rsidR="00A11282"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Wright, D. B., &amp; Sladden, B. (2003). An own gender bias and the importance of hair in face recognition. </w:t>
      </w:r>
      <w:r>
        <w:rPr>
          <w:rFonts w:ascii="Times New Roman" w:eastAsia="Times New Roman" w:hAnsi="Times New Roman" w:cs="Times New Roman"/>
          <w:i/>
          <w:color w:val="000000"/>
          <w:sz w:val="24"/>
          <w:szCs w:val="24"/>
        </w:rPr>
        <w:t>Acta Psychologica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xml:space="preserve">(1), 101–114. https://doi.org/10.1016/s0001-6918(03)00052-0 </w:t>
      </w:r>
    </w:p>
    <w:p w14:paraId="000000A7" w14:textId="77777777" w:rsidR="003276EC" w:rsidRDefault="00AF045D" w:rsidP="00235C8B">
      <w:pPr>
        <w:pBdr>
          <w:top w:val="nil"/>
          <w:left w:val="nil"/>
          <w:bottom w:val="nil"/>
          <w:right w:val="nil"/>
          <w:between w:val="nil"/>
        </w:pBdr>
        <w:spacing w:after="0" w:line="480" w:lineRule="auto"/>
        <w:ind w:left="562"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Young, S. G., Hugenberg, K., Bernstein, M. J., &amp; Sacco, D. F. (2012). Perception and motivation in face recognition: A critical review of theories of the Cross-Race Effect. </w:t>
      </w:r>
      <w:r>
        <w:rPr>
          <w:rFonts w:ascii="Times New Roman" w:eastAsia="Times New Roman" w:hAnsi="Times New Roman" w:cs="Times New Roman"/>
          <w:i/>
          <w:color w:val="000000"/>
          <w:sz w:val="24"/>
          <w:szCs w:val="24"/>
        </w:rPr>
        <w:t>Personality and Social Psychology Review, 16</w:t>
      </w:r>
      <w:r>
        <w:rPr>
          <w:rFonts w:ascii="Times New Roman" w:eastAsia="Times New Roman" w:hAnsi="Times New Roman" w:cs="Times New Roman"/>
          <w:color w:val="000000"/>
          <w:sz w:val="24"/>
          <w:szCs w:val="24"/>
        </w:rPr>
        <w:t>(2), 116-142.</w:t>
      </w:r>
      <w:r>
        <w:br w:type="page"/>
      </w:r>
    </w:p>
    <w:p w14:paraId="6D6D2EDD" w14:textId="77777777" w:rsidR="004D6592" w:rsidRDefault="004D6592">
      <w:pPr>
        <w:spacing w:line="480" w:lineRule="auto"/>
        <w:rPr>
          <w:ins w:id="1072" w:author="Nick Maxwell" w:date="2025-05-14T13:26:00Z" w16du:dateUtc="2025-05-14T18:26:00Z"/>
          <w:rFonts w:ascii="Times New Roman" w:eastAsia="Times New Roman" w:hAnsi="Times New Roman" w:cs="Times New Roman"/>
          <w:sz w:val="24"/>
          <w:szCs w:val="24"/>
        </w:rPr>
        <w:pPrChange w:id="1073" w:author="Nick Maxwell" w:date="2025-05-14T15:34:00Z" w16du:dateUtc="2025-05-14T20:34:00Z">
          <w:pPr/>
        </w:pPrChange>
      </w:pPr>
      <w:ins w:id="1074" w:author="Nick Maxwell" w:date="2025-05-14T13:26:00Z" w16du:dateUtc="2025-05-14T18:26:00Z">
        <w:r>
          <w:rPr>
            <w:rFonts w:ascii="Times New Roman" w:eastAsia="Times New Roman" w:hAnsi="Times New Roman" w:cs="Times New Roman"/>
            <w:sz w:val="24"/>
            <w:szCs w:val="24"/>
          </w:rPr>
          <w:lastRenderedPageBreak/>
          <w:t>Table 1.</w:t>
        </w:r>
      </w:ins>
    </w:p>
    <w:p w14:paraId="459A9F18" w14:textId="0C95BCCD" w:rsidR="0074008B" w:rsidRPr="00277F18" w:rsidRDefault="00277F18" w:rsidP="00235C8B">
      <w:pPr>
        <w:spacing w:line="480" w:lineRule="auto"/>
        <w:rPr>
          <w:ins w:id="1075" w:author="Nick Maxwell" w:date="2025-05-15T09:44:00Z" w16du:dateUtc="2025-05-15T14:44:00Z"/>
          <w:rFonts w:ascii="Times New Roman" w:eastAsia="Times New Roman" w:hAnsi="Times New Roman" w:cs="Times New Roman"/>
          <w:i/>
          <w:iCs/>
          <w:sz w:val="24"/>
          <w:szCs w:val="24"/>
          <w:rPrChange w:id="1076" w:author="Nick Maxwell" w:date="2025-05-15T10:04:00Z" w16du:dateUtc="2025-05-15T15:04:00Z">
            <w:rPr>
              <w:ins w:id="1077" w:author="Nick Maxwell" w:date="2025-05-15T09:44:00Z" w16du:dateUtc="2025-05-15T14:44:00Z"/>
              <w:rFonts w:ascii="Times New Roman" w:eastAsia="Times New Roman" w:hAnsi="Times New Roman" w:cs="Times New Roman"/>
              <w:sz w:val="24"/>
              <w:szCs w:val="24"/>
            </w:rPr>
          </w:rPrChange>
        </w:rPr>
      </w:pPr>
      <w:ins w:id="1078" w:author="Nick Maxwell" w:date="2025-05-15T10:04:00Z" w16du:dateUtc="2025-05-15T15:04:00Z">
        <w:r w:rsidRPr="00277F18">
          <w:rPr>
            <w:rFonts w:ascii="Times New Roman" w:eastAsia="Times New Roman" w:hAnsi="Times New Roman" w:cs="Times New Roman"/>
            <w:i/>
            <w:iCs/>
            <w:sz w:val="24"/>
            <w:szCs w:val="24"/>
            <w:rPrChange w:id="1079" w:author="Nick Maxwell" w:date="2025-05-15T10:04:00Z" w16du:dateUtc="2025-05-15T15:04:00Z">
              <w:rPr>
                <w:rFonts w:ascii="Times New Roman" w:eastAsia="Times New Roman" w:hAnsi="Times New Roman" w:cs="Times New Roman"/>
                <w:sz w:val="24"/>
                <w:szCs w:val="24"/>
              </w:rPr>
            </w:rPrChange>
          </w:rPr>
          <w:t>Sample characteristics for participants in Experiments 1 and 2.</w:t>
        </w:r>
      </w:ins>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0" w:author="Nick Maxwell" w:date="2025-05-15T10:03:00Z" w16du:dateUtc="2025-05-15T15:03:00Z">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440"/>
        <w:gridCol w:w="3022"/>
        <w:gridCol w:w="1621"/>
        <w:gridCol w:w="744"/>
        <w:gridCol w:w="1355"/>
        <w:gridCol w:w="1178"/>
        <w:tblGridChange w:id="1081">
          <w:tblGrid>
            <w:gridCol w:w="1440"/>
            <w:gridCol w:w="1865"/>
            <w:gridCol w:w="1157"/>
            <w:gridCol w:w="1621"/>
            <w:gridCol w:w="527"/>
            <w:gridCol w:w="217"/>
            <w:gridCol w:w="1355"/>
            <w:gridCol w:w="366"/>
            <w:gridCol w:w="812"/>
            <w:gridCol w:w="150"/>
            <w:gridCol w:w="1779"/>
            <w:gridCol w:w="1371"/>
          </w:tblGrid>
        </w:tblGridChange>
      </w:tblGrid>
      <w:tr w:rsidR="00F12FBB" w:rsidRPr="00F12FBB" w14:paraId="5EA0DA4A" w14:textId="77777777" w:rsidTr="00F12FBB">
        <w:trPr>
          <w:ins w:id="1082" w:author="Nick Maxwell" w:date="2025-05-15T09:44:00Z"/>
        </w:trPr>
        <w:tc>
          <w:tcPr>
            <w:tcW w:w="1440" w:type="dxa"/>
            <w:tcBorders>
              <w:top w:val="single" w:sz="4" w:space="0" w:color="auto"/>
              <w:bottom w:val="single" w:sz="4" w:space="0" w:color="auto"/>
            </w:tcBorders>
            <w:tcPrChange w:id="1083" w:author="Nick Maxwell" w:date="2025-05-15T10:03:00Z" w16du:dateUtc="2025-05-15T15:03:00Z">
              <w:tcPr>
                <w:tcW w:w="3305" w:type="dxa"/>
                <w:gridSpan w:val="2"/>
                <w:tcBorders>
                  <w:top w:val="single" w:sz="4" w:space="0" w:color="auto"/>
                  <w:bottom w:val="single" w:sz="4" w:space="0" w:color="auto"/>
                </w:tcBorders>
              </w:tcPr>
            </w:tcPrChange>
          </w:tcPr>
          <w:p w14:paraId="0132027F" w14:textId="399DB6B8" w:rsidR="00F12FBB" w:rsidRPr="00F12FBB" w:rsidRDefault="00F12FBB" w:rsidP="00235C8B">
            <w:pPr>
              <w:spacing w:line="480" w:lineRule="auto"/>
              <w:rPr>
                <w:ins w:id="1084" w:author="Nick Maxwell" w:date="2025-05-15T10:03:00Z" w16du:dateUtc="2025-05-15T15:03:00Z"/>
                <w:rFonts w:ascii="Times New Roman" w:eastAsia="Times New Roman" w:hAnsi="Times New Roman" w:cs="Times New Roman"/>
                <w:rPrChange w:id="1085" w:author="Nick Maxwell" w:date="2025-05-15T10:03:00Z" w16du:dateUtc="2025-05-15T15:03:00Z">
                  <w:rPr>
                    <w:ins w:id="1086" w:author="Nick Maxwell" w:date="2025-05-15T10:03:00Z" w16du:dateUtc="2025-05-15T15:03:00Z"/>
                    <w:rFonts w:ascii="Times New Roman" w:eastAsia="Times New Roman" w:hAnsi="Times New Roman" w:cs="Times New Roman"/>
                    <w:sz w:val="24"/>
                    <w:szCs w:val="24"/>
                  </w:rPr>
                </w:rPrChange>
              </w:rPr>
            </w:pPr>
            <w:ins w:id="1087" w:author="Nick Maxwell" w:date="2025-05-15T10:03:00Z" w16du:dateUtc="2025-05-15T15:03:00Z">
              <w:r w:rsidRPr="00F12FBB">
                <w:rPr>
                  <w:rFonts w:ascii="Times New Roman" w:eastAsia="Times New Roman" w:hAnsi="Times New Roman" w:cs="Times New Roman"/>
                  <w:rPrChange w:id="1088" w:author="Nick Maxwell" w:date="2025-05-15T10:03:00Z" w16du:dateUtc="2025-05-15T15:03:00Z">
                    <w:rPr>
                      <w:rFonts w:ascii="Times New Roman" w:eastAsia="Times New Roman" w:hAnsi="Times New Roman" w:cs="Times New Roman"/>
                      <w:sz w:val="24"/>
                      <w:szCs w:val="24"/>
                    </w:rPr>
                  </w:rPrChange>
                </w:rPr>
                <w:t>Experiment</w:t>
              </w:r>
            </w:ins>
          </w:p>
        </w:tc>
        <w:tc>
          <w:tcPr>
            <w:tcW w:w="3022" w:type="dxa"/>
            <w:tcBorders>
              <w:top w:val="single" w:sz="4" w:space="0" w:color="auto"/>
              <w:bottom w:val="single" w:sz="4" w:space="0" w:color="auto"/>
            </w:tcBorders>
            <w:tcPrChange w:id="1089" w:author="Nick Maxwell" w:date="2025-05-15T10:03:00Z" w16du:dateUtc="2025-05-15T15:03:00Z">
              <w:tcPr>
                <w:tcW w:w="3305" w:type="dxa"/>
                <w:gridSpan w:val="3"/>
                <w:tcBorders>
                  <w:top w:val="single" w:sz="4" w:space="0" w:color="auto"/>
                  <w:bottom w:val="single" w:sz="4" w:space="0" w:color="auto"/>
                </w:tcBorders>
              </w:tcPr>
            </w:tcPrChange>
          </w:tcPr>
          <w:p w14:paraId="52773BB0" w14:textId="2E90B9BB" w:rsidR="00F12FBB" w:rsidRPr="00F12FBB" w:rsidRDefault="00F12FBB" w:rsidP="00235C8B">
            <w:pPr>
              <w:spacing w:line="480" w:lineRule="auto"/>
              <w:rPr>
                <w:ins w:id="1090" w:author="Nick Maxwell" w:date="2025-05-15T09:44:00Z" w16du:dateUtc="2025-05-15T14:44:00Z"/>
                <w:rFonts w:ascii="Times New Roman" w:eastAsia="Times New Roman" w:hAnsi="Times New Roman" w:cs="Times New Roman"/>
                <w:rPrChange w:id="1091" w:author="Nick Maxwell" w:date="2025-05-15T10:03:00Z" w16du:dateUtc="2025-05-15T15:03:00Z">
                  <w:rPr>
                    <w:ins w:id="1092" w:author="Nick Maxwell" w:date="2025-05-15T09:44:00Z" w16du:dateUtc="2025-05-15T14:44:00Z"/>
                    <w:rFonts w:ascii="Times New Roman" w:eastAsia="Times New Roman" w:hAnsi="Times New Roman" w:cs="Times New Roman"/>
                    <w:sz w:val="24"/>
                    <w:szCs w:val="24"/>
                  </w:rPr>
                </w:rPrChange>
              </w:rPr>
            </w:pPr>
            <w:ins w:id="1093" w:author="Nick Maxwell" w:date="2025-05-15T09:44:00Z" w16du:dateUtc="2025-05-15T14:44:00Z">
              <w:r w:rsidRPr="00F12FBB">
                <w:rPr>
                  <w:rFonts w:ascii="Times New Roman" w:eastAsia="Times New Roman" w:hAnsi="Times New Roman" w:cs="Times New Roman"/>
                  <w:rPrChange w:id="1094" w:author="Nick Maxwell" w:date="2025-05-15T10:03:00Z" w16du:dateUtc="2025-05-15T15:03:00Z">
                    <w:rPr>
                      <w:rFonts w:ascii="Times New Roman" w:eastAsia="Times New Roman" w:hAnsi="Times New Roman" w:cs="Times New Roman"/>
                      <w:sz w:val="24"/>
                      <w:szCs w:val="24"/>
                    </w:rPr>
                  </w:rPrChange>
                </w:rPr>
                <w:t>Recruitment Site</w:t>
              </w:r>
            </w:ins>
          </w:p>
        </w:tc>
        <w:tc>
          <w:tcPr>
            <w:tcW w:w="1621" w:type="dxa"/>
            <w:tcBorders>
              <w:top w:val="single" w:sz="4" w:space="0" w:color="auto"/>
              <w:bottom w:val="single" w:sz="4" w:space="0" w:color="auto"/>
            </w:tcBorders>
            <w:tcPrChange w:id="1095" w:author="Nick Maxwell" w:date="2025-05-15T10:03:00Z" w16du:dateUtc="2025-05-15T15:03:00Z">
              <w:tcPr>
                <w:tcW w:w="1938" w:type="dxa"/>
                <w:gridSpan w:val="3"/>
                <w:tcBorders>
                  <w:top w:val="single" w:sz="4" w:space="0" w:color="auto"/>
                  <w:bottom w:val="single" w:sz="4" w:space="0" w:color="auto"/>
                </w:tcBorders>
              </w:tcPr>
            </w:tcPrChange>
          </w:tcPr>
          <w:p w14:paraId="1B4FFFED" w14:textId="7ACFBF82" w:rsidR="00F12FBB" w:rsidRPr="00F12FBB" w:rsidRDefault="00F12FBB" w:rsidP="00235C8B">
            <w:pPr>
              <w:spacing w:line="480" w:lineRule="auto"/>
              <w:rPr>
                <w:ins w:id="1096" w:author="Nick Maxwell" w:date="2025-05-15T09:45:00Z" w16du:dateUtc="2025-05-15T14:45:00Z"/>
                <w:rFonts w:ascii="Times New Roman" w:eastAsia="Times New Roman" w:hAnsi="Times New Roman" w:cs="Times New Roman"/>
                <w:rPrChange w:id="1097" w:author="Nick Maxwell" w:date="2025-05-15T10:03:00Z" w16du:dateUtc="2025-05-15T15:03:00Z">
                  <w:rPr>
                    <w:ins w:id="1098" w:author="Nick Maxwell" w:date="2025-05-15T09:45:00Z" w16du:dateUtc="2025-05-15T14:45:00Z"/>
                    <w:rFonts w:ascii="Times New Roman" w:eastAsia="Times New Roman" w:hAnsi="Times New Roman" w:cs="Times New Roman"/>
                    <w:sz w:val="24"/>
                    <w:szCs w:val="24"/>
                  </w:rPr>
                </w:rPrChange>
              </w:rPr>
            </w:pPr>
            <w:ins w:id="1099" w:author="Nick Maxwell" w:date="2025-05-15T09:45:00Z" w16du:dateUtc="2025-05-15T14:45:00Z">
              <w:r w:rsidRPr="00F12FBB">
                <w:rPr>
                  <w:rFonts w:ascii="Times New Roman" w:eastAsia="Times New Roman" w:hAnsi="Times New Roman" w:cs="Times New Roman"/>
                  <w:rPrChange w:id="1100" w:author="Nick Maxwell" w:date="2025-05-15T10:03:00Z" w16du:dateUtc="2025-05-15T15:03:00Z">
                    <w:rPr>
                      <w:rFonts w:ascii="Times New Roman" w:eastAsia="Times New Roman" w:hAnsi="Times New Roman" w:cs="Times New Roman"/>
                      <w:sz w:val="24"/>
                      <w:szCs w:val="24"/>
                    </w:rPr>
                  </w:rPrChange>
                </w:rPr>
                <w:t>Ethnicity</w:t>
              </w:r>
            </w:ins>
          </w:p>
        </w:tc>
        <w:tc>
          <w:tcPr>
            <w:tcW w:w="744" w:type="dxa"/>
            <w:tcBorders>
              <w:top w:val="single" w:sz="4" w:space="0" w:color="auto"/>
              <w:bottom w:val="single" w:sz="4" w:space="0" w:color="auto"/>
            </w:tcBorders>
            <w:tcPrChange w:id="1101" w:author="Nick Maxwell" w:date="2025-05-15T10:03:00Z" w16du:dateUtc="2025-05-15T15:03:00Z">
              <w:tcPr>
                <w:tcW w:w="962" w:type="dxa"/>
                <w:gridSpan w:val="2"/>
                <w:tcBorders>
                  <w:top w:val="single" w:sz="4" w:space="0" w:color="auto"/>
                  <w:bottom w:val="single" w:sz="4" w:space="0" w:color="auto"/>
                </w:tcBorders>
              </w:tcPr>
            </w:tcPrChange>
          </w:tcPr>
          <w:p w14:paraId="7AEC2CF1" w14:textId="73A0CF86" w:rsidR="00F12FBB" w:rsidRPr="00F12FBB" w:rsidRDefault="00F12FBB">
            <w:pPr>
              <w:spacing w:line="480" w:lineRule="auto"/>
              <w:jc w:val="center"/>
              <w:rPr>
                <w:ins w:id="1102" w:author="Nick Maxwell" w:date="2025-05-15T09:48:00Z" w16du:dateUtc="2025-05-15T14:48:00Z"/>
                <w:rFonts w:ascii="Times New Roman" w:eastAsia="Times New Roman" w:hAnsi="Times New Roman" w:cs="Times New Roman"/>
                <w:i/>
                <w:iCs/>
                <w:rPrChange w:id="1103" w:author="Nick Maxwell" w:date="2025-05-15T10:03:00Z" w16du:dateUtc="2025-05-15T15:03:00Z">
                  <w:rPr>
                    <w:ins w:id="1104" w:author="Nick Maxwell" w:date="2025-05-15T09:48:00Z" w16du:dateUtc="2025-05-15T14:48:00Z"/>
                    <w:rFonts w:ascii="Times New Roman" w:eastAsia="Times New Roman" w:hAnsi="Times New Roman" w:cs="Times New Roman"/>
                    <w:sz w:val="24"/>
                    <w:szCs w:val="24"/>
                  </w:rPr>
                </w:rPrChange>
              </w:rPr>
              <w:pPrChange w:id="1105" w:author="Nick Maxwell" w:date="2025-05-15T09:48:00Z" w16du:dateUtc="2025-05-15T14:48:00Z">
                <w:pPr>
                  <w:spacing w:line="480" w:lineRule="auto"/>
                </w:pPr>
              </w:pPrChange>
            </w:pPr>
            <w:ins w:id="1106" w:author="Nick Maxwell" w:date="2025-05-15T09:48:00Z" w16du:dateUtc="2025-05-15T14:48:00Z">
              <w:r w:rsidRPr="00F12FBB">
                <w:rPr>
                  <w:rFonts w:ascii="Times New Roman" w:eastAsia="Times New Roman" w:hAnsi="Times New Roman" w:cs="Times New Roman"/>
                  <w:i/>
                  <w:iCs/>
                  <w:rPrChange w:id="1107" w:author="Nick Maxwell" w:date="2025-05-15T10:03:00Z" w16du:dateUtc="2025-05-15T15:03:00Z">
                    <w:rPr>
                      <w:rFonts w:ascii="Times New Roman" w:eastAsia="Times New Roman" w:hAnsi="Times New Roman" w:cs="Times New Roman"/>
                      <w:sz w:val="24"/>
                      <w:szCs w:val="24"/>
                    </w:rPr>
                  </w:rPrChange>
                </w:rPr>
                <w:t>n</w:t>
              </w:r>
            </w:ins>
          </w:p>
        </w:tc>
        <w:tc>
          <w:tcPr>
            <w:tcW w:w="1355" w:type="dxa"/>
            <w:tcBorders>
              <w:top w:val="single" w:sz="4" w:space="0" w:color="auto"/>
              <w:bottom w:val="single" w:sz="4" w:space="0" w:color="auto"/>
            </w:tcBorders>
            <w:tcPrChange w:id="1108" w:author="Nick Maxwell" w:date="2025-05-15T10:03:00Z" w16du:dateUtc="2025-05-15T15:03:00Z">
              <w:tcPr>
                <w:tcW w:w="1779" w:type="dxa"/>
                <w:tcBorders>
                  <w:top w:val="single" w:sz="4" w:space="0" w:color="auto"/>
                  <w:bottom w:val="single" w:sz="4" w:space="0" w:color="auto"/>
                </w:tcBorders>
              </w:tcPr>
            </w:tcPrChange>
          </w:tcPr>
          <w:p w14:paraId="4339BE81" w14:textId="671D757F" w:rsidR="00F12FBB" w:rsidRPr="00F12FBB" w:rsidRDefault="00F12FBB">
            <w:pPr>
              <w:spacing w:line="480" w:lineRule="auto"/>
              <w:jc w:val="center"/>
              <w:rPr>
                <w:ins w:id="1109" w:author="Nick Maxwell" w:date="2025-05-15T09:44:00Z" w16du:dateUtc="2025-05-15T14:44:00Z"/>
                <w:rFonts w:ascii="Times New Roman" w:eastAsia="Times New Roman" w:hAnsi="Times New Roman" w:cs="Times New Roman"/>
                <w:rPrChange w:id="1110" w:author="Nick Maxwell" w:date="2025-05-15T10:03:00Z" w16du:dateUtc="2025-05-15T15:03:00Z">
                  <w:rPr>
                    <w:ins w:id="1111" w:author="Nick Maxwell" w:date="2025-05-15T09:44:00Z" w16du:dateUtc="2025-05-15T14:44:00Z"/>
                    <w:rFonts w:ascii="Times New Roman" w:eastAsia="Times New Roman" w:hAnsi="Times New Roman" w:cs="Times New Roman"/>
                    <w:sz w:val="24"/>
                    <w:szCs w:val="24"/>
                  </w:rPr>
                </w:rPrChange>
              </w:rPr>
              <w:pPrChange w:id="1112" w:author="Nick Maxwell" w:date="2025-05-15T09:48:00Z" w16du:dateUtc="2025-05-15T14:48:00Z">
                <w:pPr>
                  <w:spacing w:line="480" w:lineRule="auto"/>
                </w:pPr>
              </w:pPrChange>
            </w:pPr>
            <w:ins w:id="1113" w:author="Nick Maxwell" w:date="2025-05-15T09:59:00Z" w16du:dateUtc="2025-05-15T14:59:00Z">
              <w:r w:rsidRPr="00F12FBB">
                <w:rPr>
                  <w:rFonts w:ascii="Times New Roman" w:eastAsia="Times New Roman" w:hAnsi="Times New Roman" w:cs="Times New Roman"/>
                  <w:i/>
                  <w:iCs/>
                  <w:rPrChange w:id="1114" w:author="Nick Maxwell" w:date="2025-05-15T10:03:00Z" w16du:dateUtc="2025-05-15T15:03:00Z">
                    <w:rPr>
                      <w:rFonts w:ascii="Times New Roman" w:eastAsia="Times New Roman" w:hAnsi="Times New Roman" w:cs="Times New Roman"/>
                      <w:sz w:val="24"/>
                      <w:szCs w:val="24"/>
                    </w:rPr>
                  </w:rPrChange>
                </w:rPr>
                <w:t>M</w:t>
              </w:r>
              <w:r w:rsidRPr="00F12FBB">
                <w:rPr>
                  <w:rFonts w:ascii="Times New Roman" w:eastAsia="Times New Roman" w:hAnsi="Times New Roman" w:cs="Times New Roman"/>
                  <w:rPrChange w:id="1115" w:author="Nick Maxwell" w:date="2025-05-15T10:03:00Z" w16du:dateUtc="2025-05-15T15:03:00Z">
                    <w:rPr>
                      <w:rFonts w:ascii="Times New Roman" w:eastAsia="Times New Roman" w:hAnsi="Times New Roman" w:cs="Times New Roman"/>
                      <w:sz w:val="24"/>
                      <w:szCs w:val="24"/>
                    </w:rPr>
                  </w:rPrChange>
                </w:rPr>
                <w:t xml:space="preserve"> </w:t>
              </w:r>
            </w:ins>
            <w:ins w:id="1116" w:author="Nick Maxwell" w:date="2025-05-15T09:44:00Z" w16du:dateUtc="2025-05-15T14:44:00Z">
              <w:r w:rsidRPr="00F12FBB">
                <w:rPr>
                  <w:rFonts w:ascii="Times New Roman" w:eastAsia="Times New Roman" w:hAnsi="Times New Roman" w:cs="Times New Roman"/>
                  <w:rPrChange w:id="1117" w:author="Nick Maxwell" w:date="2025-05-15T10:03:00Z" w16du:dateUtc="2025-05-15T15:03:00Z">
                    <w:rPr>
                      <w:rFonts w:ascii="Times New Roman" w:eastAsia="Times New Roman" w:hAnsi="Times New Roman" w:cs="Times New Roman"/>
                      <w:sz w:val="24"/>
                      <w:szCs w:val="24"/>
                    </w:rPr>
                  </w:rPrChange>
                </w:rPr>
                <w:t>Age</w:t>
              </w:r>
            </w:ins>
          </w:p>
        </w:tc>
        <w:tc>
          <w:tcPr>
            <w:tcW w:w="1178" w:type="dxa"/>
            <w:tcBorders>
              <w:top w:val="single" w:sz="4" w:space="0" w:color="auto"/>
              <w:bottom w:val="single" w:sz="4" w:space="0" w:color="auto"/>
            </w:tcBorders>
            <w:tcPrChange w:id="1118" w:author="Nick Maxwell" w:date="2025-05-15T10:03:00Z" w16du:dateUtc="2025-05-15T15:03:00Z">
              <w:tcPr>
                <w:tcW w:w="1371" w:type="dxa"/>
                <w:tcBorders>
                  <w:top w:val="single" w:sz="4" w:space="0" w:color="auto"/>
                  <w:bottom w:val="single" w:sz="4" w:space="0" w:color="auto"/>
                </w:tcBorders>
              </w:tcPr>
            </w:tcPrChange>
          </w:tcPr>
          <w:p w14:paraId="194E4677" w14:textId="558CF600" w:rsidR="00F12FBB" w:rsidRPr="00F12FBB" w:rsidRDefault="00F12FBB">
            <w:pPr>
              <w:spacing w:line="480" w:lineRule="auto"/>
              <w:jc w:val="center"/>
              <w:rPr>
                <w:ins w:id="1119" w:author="Nick Maxwell" w:date="2025-05-15T09:44:00Z" w16du:dateUtc="2025-05-15T14:44:00Z"/>
                <w:rFonts w:ascii="Times New Roman" w:eastAsia="Times New Roman" w:hAnsi="Times New Roman" w:cs="Times New Roman"/>
                <w:rPrChange w:id="1120" w:author="Nick Maxwell" w:date="2025-05-15T10:03:00Z" w16du:dateUtc="2025-05-15T15:03:00Z">
                  <w:rPr>
                    <w:ins w:id="1121" w:author="Nick Maxwell" w:date="2025-05-15T09:44:00Z" w16du:dateUtc="2025-05-15T14:44:00Z"/>
                    <w:rFonts w:ascii="Times New Roman" w:eastAsia="Times New Roman" w:hAnsi="Times New Roman" w:cs="Times New Roman"/>
                    <w:sz w:val="24"/>
                    <w:szCs w:val="24"/>
                  </w:rPr>
                </w:rPrChange>
              </w:rPr>
              <w:pPrChange w:id="1122" w:author="Nick Maxwell" w:date="2025-05-15T09:48:00Z" w16du:dateUtc="2025-05-15T14:48:00Z">
                <w:pPr>
                  <w:spacing w:line="480" w:lineRule="auto"/>
                </w:pPr>
              </w:pPrChange>
            </w:pPr>
            <w:ins w:id="1123" w:author="Nick Maxwell" w:date="2025-05-15T09:44:00Z" w16du:dateUtc="2025-05-15T14:44:00Z">
              <w:r w:rsidRPr="00F12FBB">
                <w:rPr>
                  <w:rFonts w:ascii="Times New Roman" w:eastAsia="Times New Roman" w:hAnsi="Times New Roman" w:cs="Times New Roman"/>
                  <w:rPrChange w:id="1124" w:author="Nick Maxwell" w:date="2025-05-15T10:03:00Z" w16du:dateUtc="2025-05-15T15:03:00Z">
                    <w:rPr>
                      <w:rFonts w:ascii="Times New Roman" w:eastAsia="Times New Roman" w:hAnsi="Times New Roman" w:cs="Times New Roman"/>
                      <w:sz w:val="24"/>
                      <w:szCs w:val="24"/>
                    </w:rPr>
                  </w:rPrChange>
                </w:rPr>
                <w:t>% Female</w:t>
              </w:r>
            </w:ins>
          </w:p>
        </w:tc>
      </w:tr>
      <w:tr w:rsidR="00F12FBB" w:rsidRPr="00F12FBB" w14:paraId="4862D1AF" w14:textId="77777777" w:rsidTr="00F12FBB">
        <w:trPr>
          <w:ins w:id="1125" w:author="Nick Maxwell" w:date="2025-05-15T09:44:00Z"/>
        </w:trPr>
        <w:tc>
          <w:tcPr>
            <w:tcW w:w="1440" w:type="dxa"/>
            <w:tcBorders>
              <w:top w:val="single" w:sz="4" w:space="0" w:color="auto"/>
            </w:tcBorders>
            <w:tcPrChange w:id="1126" w:author="Nick Maxwell" w:date="2025-05-15T10:03:00Z" w16du:dateUtc="2025-05-15T15:03:00Z">
              <w:tcPr>
                <w:tcW w:w="3305" w:type="dxa"/>
                <w:gridSpan w:val="2"/>
                <w:tcBorders>
                  <w:top w:val="single" w:sz="4" w:space="0" w:color="auto"/>
                </w:tcBorders>
              </w:tcPr>
            </w:tcPrChange>
          </w:tcPr>
          <w:p w14:paraId="021A1D05" w14:textId="45EED929" w:rsidR="00F12FBB" w:rsidRPr="00F12FBB" w:rsidRDefault="00F12FBB" w:rsidP="00235C8B">
            <w:pPr>
              <w:spacing w:line="480" w:lineRule="auto"/>
              <w:rPr>
                <w:ins w:id="1127" w:author="Nick Maxwell" w:date="2025-05-15T10:03:00Z" w16du:dateUtc="2025-05-15T15:03:00Z"/>
                <w:rFonts w:ascii="Times New Roman" w:eastAsia="Times New Roman" w:hAnsi="Times New Roman" w:cs="Times New Roman"/>
                <w:rPrChange w:id="1128" w:author="Nick Maxwell" w:date="2025-05-15T10:03:00Z" w16du:dateUtc="2025-05-15T15:03:00Z">
                  <w:rPr>
                    <w:ins w:id="1129" w:author="Nick Maxwell" w:date="2025-05-15T10:03:00Z" w16du:dateUtc="2025-05-15T15:03:00Z"/>
                    <w:rFonts w:ascii="Times New Roman" w:eastAsia="Times New Roman" w:hAnsi="Times New Roman" w:cs="Times New Roman"/>
                    <w:sz w:val="24"/>
                    <w:szCs w:val="24"/>
                  </w:rPr>
                </w:rPrChange>
              </w:rPr>
            </w:pPr>
            <w:ins w:id="1130" w:author="Nick Maxwell" w:date="2025-05-15T10:03:00Z" w16du:dateUtc="2025-05-15T15:03:00Z">
              <w:r w:rsidRPr="00F12FBB">
                <w:rPr>
                  <w:rFonts w:ascii="Times New Roman" w:eastAsia="Times New Roman" w:hAnsi="Times New Roman" w:cs="Times New Roman"/>
                  <w:rPrChange w:id="1131" w:author="Nick Maxwell" w:date="2025-05-15T10:03:00Z" w16du:dateUtc="2025-05-15T15:03:00Z">
                    <w:rPr>
                      <w:rFonts w:ascii="Times New Roman" w:eastAsia="Times New Roman" w:hAnsi="Times New Roman" w:cs="Times New Roman"/>
                      <w:sz w:val="24"/>
                      <w:szCs w:val="24"/>
                    </w:rPr>
                  </w:rPrChange>
                </w:rPr>
                <w:t>Ex 1.</w:t>
              </w:r>
            </w:ins>
          </w:p>
        </w:tc>
        <w:tc>
          <w:tcPr>
            <w:tcW w:w="3022" w:type="dxa"/>
            <w:tcBorders>
              <w:top w:val="single" w:sz="4" w:space="0" w:color="auto"/>
            </w:tcBorders>
            <w:tcPrChange w:id="1132" w:author="Nick Maxwell" w:date="2025-05-15T10:03:00Z" w16du:dateUtc="2025-05-15T15:03:00Z">
              <w:tcPr>
                <w:tcW w:w="3305" w:type="dxa"/>
                <w:gridSpan w:val="3"/>
                <w:tcBorders>
                  <w:top w:val="single" w:sz="4" w:space="0" w:color="auto"/>
                </w:tcBorders>
              </w:tcPr>
            </w:tcPrChange>
          </w:tcPr>
          <w:p w14:paraId="5BE32352" w14:textId="76966127" w:rsidR="00F12FBB" w:rsidRPr="00F12FBB" w:rsidRDefault="00F12FBB" w:rsidP="00235C8B">
            <w:pPr>
              <w:spacing w:line="480" w:lineRule="auto"/>
              <w:rPr>
                <w:ins w:id="1133" w:author="Nick Maxwell" w:date="2025-05-15T09:44:00Z" w16du:dateUtc="2025-05-15T14:44:00Z"/>
                <w:rFonts w:ascii="Times New Roman" w:eastAsia="Times New Roman" w:hAnsi="Times New Roman" w:cs="Times New Roman"/>
                <w:rPrChange w:id="1134" w:author="Nick Maxwell" w:date="2025-05-15T10:03:00Z" w16du:dateUtc="2025-05-15T15:03:00Z">
                  <w:rPr>
                    <w:ins w:id="1135" w:author="Nick Maxwell" w:date="2025-05-15T09:44:00Z" w16du:dateUtc="2025-05-15T14:44:00Z"/>
                    <w:rFonts w:ascii="Times New Roman" w:eastAsia="Times New Roman" w:hAnsi="Times New Roman" w:cs="Times New Roman"/>
                    <w:sz w:val="24"/>
                    <w:szCs w:val="24"/>
                  </w:rPr>
                </w:rPrChange>
              </w:rPr>
            </w:pPr>
            <w:ins w:id="1136" w:author="Nick Maxwell" w:date="2025-05-15T09:44:00Z" w16du:dateUtc="2025-05-15T14:44:00Z">
              <w:r w:rsidRPr="00F12FBB">
                <w:rPr>
                  <w:rFonts w:ascii="Times New Roman" w:eastAsia="Times New Roman" w:hAnsi="Times New Roman" w:cs="Times New Roman"/>
                  <w:rPrChange w:id="1137" w:author="Nick Maxwell" w:date="2025-05-15T10:03:00Z" w16du:dateUtc="2025-05-15T15:03:00Z">
                    <w:rPr>
                      <w:rFonts w:ascii="Times New Roman" w:eastAsia="Times New Roman" w:hAnsi="Times New Roman" w:cs="Times New Roman"/>
                      <w:sz w:val="24"/>
                      <w:szCs w:val="24"/>
                    </w:rPr>
                  </w:rPrChange>
                </w:rPr>
                <w:t>Midwestern Sta</w:t>
              </w:r>
            </w:ins>
            <w:ins w:id="1138" w:author="Nick Maxwell" w:date="2025-05-15T09:45:00Z" w16du:dateUtc="2025-05-15T14:45:00Z">
              <w:r w:rsidRPr="00F12FBB">
                <w:rPr>
                  <w:rFonts w:ascii="Times New Roman" w:eastAsia="Times New Roman" w:hAnsi="Times New Roman" w:cs="Times New Roman"/>
                  <w:rPrChange w:id="1139" w:author="Nick Maxwell" w:date="2025-05-15T10:03:00Z" w16du:dateUtc="2025-05-15T15:03:00Z">
                    <w:rPr>
                      <w:rFonts w:ascii="Times New Roman" w:eastAsia="Times New Roman" w:hAnsi="Times New Roman" w:cs="Times New Roman"/>
                      <w:sz w:val="24"/>
                      <w:szCs w:val="24"/>
                    </w:rPr>
                  </w:rPrChange>
                </w:rPr>
                <w:t>te University</w:t>
              </w:r>
            </w:ins>
          </w:p>
        </w:tc>
        <w:tc>
          <w:tcPr>
            <w:tcW w:w="1621" w:type="dxa"/>
            <w:tcBorders>
              <w:top w:val="single" w:sz="4" w:space="0" w:color="auto"/>
            </w:tcBorders>
            <w:tcPrChange w:id="1140" w:author="Nick Maxwell" w:date="2025-05-15T10:03:00Z" w16du:dateUtc="2025-05-15T15:03:00Z">
              <w:tcPr>
                <w:tcW w:w="1938" w:type="dxa"/>
                <w:gridSpan w:val="3"/>
                <w:tcBorders>
                  <w:top w:val="single" w:sz="4" w:space="0" w:color="auto"/>
                </w:tcBorders>
              </w:tcPr>
            </w:tcPrChange>
          </w:tcPr>
          <w:p w14:paraId="6824D114" w14:textId="0893D33D" w:rsidR="00F12FBB" w:rsidRPr="00F12FBB" w:rsidRDefault="00F12FBB" w:rsidP="00235C8B">
            <w:pPr>
              <w:spacing w:line="480" w:lineRule="auto"/>
              <w:rPr>
                <w:ins w:id="1141" w:author="Nick Maxwell" w:date="2025-05-15T09:45:00Z" w16du:dateUtc="2025-05-15T14:45:00Z"/>
                <w:rFonts w:ascii="Times New Roman" w:eastAsia="Times New Roman" w:hAnsi="Times New Roman" w:cs="Times New Roman"/>
                <w:rPrChange w:id="1142" w:author="Nick Maxwell" w:date="2025-05-15T10:03:00Z" w16du:dateUtc="2025-05-15T15:03:00Z">
                  <w:rPr>
                    <w:ins w:id="1143" w:author="Nick Maxwell" w:date="2025-05-15T09:45:00Z" w16du:dateUtc="2025-05-15T14:45:00Z"/>
                    <w:rFonts w:ascii="Times New Roman" w:eastAsia="Times New Roman" w:hAnsi="Times New Roman" w:cs="Times New Roman"/>
                    <w:sz w:val="24"/>
                    <w:szCs w:val="24"/>
                  </w:rPr>
                </w:rPrChange>
              </w:rPr>
            </w:pPr>
            <w:ins w:id="1144" w:author="Nick Maxwell" w:date="2025-05-15T09:46:00Z" w16du:dateUtc="2025-05-15T14:46:00Z">
              <w:r w:rsidRPr="00F12FBB">
                <w:rPr>
                  <w:rFonts w:ascii="Times New Roman" w:eastAsia="Times New Roman" w:hAnsi="Times New Roman" w:cs="Times New Roman"/>
                  <w:rPrChange w:id="1145" w:author="Nick Maxwell" w:date="2025-05-15T10:03:00Z" w16du:dateUtc="2025-05-15T15:03:00Z">
                    <w:rPr>
                      <w:rFonts w:ascii="Times New Roman" w:eastAsia="Times New Roman" w:hAnsi="Times New Roman" w:cs="Times New Roman"/>
                      <w:sz w:val="24"/>
                      <w:szCs w:val="24"/>
                    </w:rPr>
                  </w:rPrChange>
                </w:rPr>
                <w:t>Black</w:t>
              </w:r>
            </w:ins>
          </w:p>
        </w:tc>
        <w:tc>
          <w:tcPr>
            <w:tcW w:w="744" w:type="dxa"/>
            <w:tcBorders>
              <w:top w:val="single" w:sz="4" w:space="0" w:color="auto"/>
            </w:tcBorders>
            <w:tcPrChange w:id="1146" w:author="Nick Maxwell" w:date="2025-05-15T10:03:00Z" w16du:dateUtc="2025-05-15T15:03:00Z">
              <w:tcPr>
                <w:tcW w:w="962" w:type="dxa"/>
                <w:gridSpan w:val="2"/>
                <w:tcBorders>
                  <w:top w:val="single" w:sz="4" w:space="0" w:color="auto"/>
                </w:tcBorders>
              </w:tcPr>
            </w:tcPrChange>
          </w:tcPr>
          <w:p w14:paraId="7ACC6C56" w14:textId="3A3FB825" w:rsidR="00F12FBB" w:rsidRPr="00F12FBB" w:rsidRDefault="00F12FBB">
            <w:pPr>
              <w:spacing w:line="480" w:lineRule="auto"/>
              <w:jc w:val="center"/>
              <w:rPr>
                <w:ins w:id="1147" w:author="Nick Maxwell" w:date="2025-05-15T09:48:00Z" w16du:dateUtc="2025-05-15T14:48:00Z"/>
                <w:rFonts w:ascii="Times New Roman" w:eastAsia="Times New Roman" w:hAnsi="Times New Roman" w:cs="Times New Roman"/>
                <w:rPrChange w:id="1148" w:author="Nick Maxwell" w:date="2025-05-15T10:03:00Z" w16du:dateUtc="2025-05-15T15:03:00Z">
                  <w:rPr>
                    <w:ins w:id="1149" w:author="Nick Maxwell" w:date="2025-05-15T09:48:00Z" w16du:dateUtc="2025-05-15T14:48:00Z"/>
                    <w:rFonts w:ascii="Times New Roman" w:eastAsia="Times New Roman" w:hAnsi="Times New Roman" w:cs="Times New Roman"/>
                    <w:sz w:val="24"/>
                    <w:szCs w:val="24"/>
                  </w:rPr>
                </w:rPrChange>
              </w:rPr>
              <w:pPrChange w:id="1150" w:author="Nick Maxwell" w:date="2025-05-15T09:48:00Z" w16du:dateUtc="2025-05-15T14:48:00Z">
                <w:pPr>
                  <w:spacing w:line="480" w:lineRule="auto"/>
                </w:pPr>
              </w:pPrChange>
            </w:pPr>
            <w:ins w:id="1151" w:author="Nick Maxwell" w:date="2025-05-15T09:56:00Z" w16du:dateUtc="2025-05-15T14:56:00Z">
              <w:r w:rsidRPr="00F12FBB">
                <w:rPr>
                  <w:rFonts w:ascii="Times New Roman" w:eastAsia="Times New Roman" w:hAnsi="Times New Roman" w:cs="Times New Roman"/>
                  <w:rPrChange w:id="1152" w:author="Nick Maxwell" w:date="2025-05-15T10:03:00Z" w16du:dateUtc="2025-05-15T15:03:00Z">
                    <w:rPr>
                      <w:rFonts w:ascii="Times New Roman" w:eastAsia="Times New Roman" w:hAnsi="Times New Roman" w:cs="Times New Roman"/>
                      <w:sz w:val="24"/>
                      <w:szCs w:val="24"/>
                    </w:rPr>
                  </w:rPrChange>
                </w:rPr>
                <w:t>32</w:t>
              </w:r>
            </w:ins>
          </w:p>
        </w:tc>
        <w:tc>
          <w:tcPr>
            <w:tcW w:w="1355" w:type="dxa"/>
            <w:tcBorders>
              <w:top w:val="single" w:sz="4" w:space="0" w:color="auto"/>
            </w:tcBorders>
            <w:tcPrChange w:id="1153" w:author="Nick Maxwell" w:date="2025-05-15T10:03:00Z" w16du:dateUtc="2025-05-15T15:03:00Z">
              <w:tcPr>
                <w:tcW w:w="1779" w:type="dxa"/>
                <w:tcBorders>
                  <w:top w:val="single" w:sz="4" w:space="0" w:color="auto"/>
                </w:tcBorders>
              </w:tcPr>
            </w:tcPrChange>
          </w:tcPr>
          <w:p w14:paraId="33CEE3D8" w14:textId="3460895A" w:rsidR="00F12FBB" w:rsidRPr="00F12FBB" w:rsidRDefault="00F12FBB">
            <w:pPr>
              <w:spacing w:line="480" w:lineRule="auto"/>
              <w:jc w:val="center"/>
              <w:rPr>
                <w:ins w:id="1154" w:author="Nick Maxwell" w:date="2025-05-15T09:44:00Z" w16du:dateUtc="2025-05-15T14:44:00Z"/>
                <w:rFonts w:ascii="Times New Roman" w:eastAsia="Times New Roman" w:hAnsi="Times New Roman" w:cs="Times New Roman"/>
                <w:rPrChange w:id="1155" w:author="Nick Maxwell" w:date="2025-05-15T10:03:00Z" w16du:dateUtc="2025-05-15T15:03:00Z">
                  <w:rPr>
                    <w:ins w:id="1156" w:author="Nick Maxwell" w:date="2025-05-15T09:44:00Z" w16du:dateUtc="2025-05-15T14:44:00Z"/>
                    <w:rFonts w:ascii="Times New Roman" w:eastAsia="Times New Roman" w:hAnsi="Times New Roman" w:cs="Times New Roman"/>
                    <w:sz w:val="24"/>
                    <w:szCs w:val="24"/>
                  </w:rPr>
                </w:rPrChange>
              </w:rPr>
              <w:pPrChange w:id="1157" w:author="Nick Maxwell" w:date="2025-05-15T09:48:00Z" w16du:dateUtc="2025-05-15T14:48:00Z">
                <w:pPr>
                  <w:spacing w:line="480" w:lineRule="auto"/>
                </w:pPr>
              </w:pPrChange>
            </w:pPr>
            <w:ins w:id="1158" w:author="Nick Maxwell" w:date="2025-05-15T09:56:00Z" w16du:dateUtc="2025-05-15T14:56:00Z">
              <w:r w:rsidRPr="00F12FBB">
                <w:rPr>
                  <w:rFonts w:ascii="Times New Roman" w:eastAsia="Times New Roman" w:hAnsi="Times New Roman" w:cs="Times New Roman"/>
                  <w:rPrChange w:id="1159" w:author="Nick Maxwell" w:date="2025-05-15T10:03:00Z" w16du:dateUtc="2025-05-15T15:03:00Z">
                    <w:rPr>
                      <w:rFonts w:ascii="Times New Roman" w:eastAsia="Times New Roman" w:hAnsi="Times New Roman" w:cs="Times New Roman"/>
                      <w:sz w:val="24"/>
                      <w:szCs w:val="24"/>
                    </w:rPr>
                  </w:rPrChange>
                </w:rPr>
                <w:t>20.</w:t>
              </w:r>
            </w:ins>
            <w:ins w:id="1160" w:author="Nick Maxwell" w:date="2025-05-15T09:58:00Z" w16du:dateUtc="2025-05-15T14:58:00Z">
              <w:r w:rsidRPr="00F12FBB">
                <w:rPr>
                  <w:rFonts w:ascii="Times New Roman" w:eastAsia="Times New Roman" w:hAnsi="Times New Roman" w:cs="Times New Roman"/>
                  <w:rPrChange w:id="1161" w:author="Nick Maxwell" w:date="2025-05-15T10:03:00Z" w16du:dateUtc="2025-05-15T15:03:00Z">
                    <w:rPr>
                      <w:rFonts w:ascii="Times New Roman" w:eastAsia="Times New Roman" w:hAnsi="Times New Roman" w:cs="Times New Roman"/>
                      <w:sz w:val="24"/>
                      <w:szCs w:val="24"/>
                    </w:rPr>
                  </w:rPrChange>
                </w:rPr>
                <w:t>73</w:t>
              </w:r>
            </w:ins>
            <w:ins w:id="1162" w:author="Nick Maxwell" w:date="2025-05-15T09:56:00Z" w16du:dateUtc="2025-05-15T14:56:00Z">
              <w:r w:rsidRPr="00F12FBB">
                <w:rPr>
                  <w:rFonts w:ascii="Times New Roman" w:eastAsia="Times New Roman" w:hAnsi="Times New Roman" w:cs="Times New Roman"/>
                  <w:rPrChange w:id="1163" w:author="Nick Maxwell" w:date="2025-05-15T10:03:00Z" w16du:dateUtc="2025-05-15T15:03:00Z">
                    <w:rPr>
                      <w:rFonts w:ascii="Times New Roman" w:eastAsia="Times New Roman" w:hAnsi="Times New Roman" w:cs="Times New Roman"/>
                      <w:sz w:val="24"/>
                      <w:szCs w:val="24"/>
                    </w:rPr>
                  </w:rPrChange>
                </w:rPr>
                <w:t xml:space="preserve"> (</w:t>
              </w:r>
            </w:ins>
            <w:ins w:id="1164" w:author="Nick Maxwell" w:date="2025-05-15T09:58:00Z" w16du:dateUtc="2025-05-15T14:58:00Z">
              <w:r w:rsidRPr="00F12FBB">
                <w:rPr>
                  <w:rFonts w:ascii="Times New Roman" w:eastAsia="Times New Roman" w:hAnsi="Times New Roman" w:cs="Times New Roman"/>
                  <w:rPrChange w:id="1165" w:author="Nick Maxwell" w:date="2025-05-15T10:03:00Z" w16du:dateUtc="2025-05-15T15:03:00Z">
                    <w:rPr>
                      <w:rFonts w:ascii="Times New Roman" w:eastAsia="Times New Roman" w:hAnsi="Times New Roman" w:cs="Times New Roman"/>
                      <w:sz w:val="24"/>
                      <w:szCs w:val="24"/>
                    </w:rPr>
                  </w:rPrChange>
                </w:rPr>
                <w:t>5.02</w:t>
              </w:r>
            </w:ins>
            <w:ins w:id="1166" w:author="Nick Maxwell" w:date="2025-05-15T09:57:00Z" w16du:dateUtc="2025-05-15T14:57:00Z">
              <w:r w:rsidRPr="00F12FBB">
                <w:rPr>
                  <w:rFonts w:ascii="Times New Roman" w:eastAsia="Times New Roman" w:hAnsi="Times New Roman" w:cs="Times New Roman"/>
                  <w:rPrChange w:id="1167" w:author="Nick Maxwell" w:date="2025-05-15T10:03:00Z" w16du:dateUtc="2025-05-15T15:03:00Z">
                    <w:rPr>
                      <w:rFonts w:ascii="Times New Roman" w:eastAsia="Times New Roman" w:hAnsi="Times New Roman" w:cs="Times New Roman"/>
                      <w:sz w:val="24"/>
                      <w:szCs w:val="24"/>
                    </w:rPr>
                  </w:rPrChange>
                </w:rPr>
                <w:t>)</w:t>
              </w:r>
            </w:ins>
          </w:p>
        </w:tc>
        <w:tc>
          <w:tcPr>
            <w:tcW w:w="1178" w:type="dxa"/>
            <w:tcBorders>
              <w:top w:val="single" w:sz="4" w:space="0" w:color="auto"/>
            </w:tcBorders>
            <w:tcPrChange w:id="1168" w:author="Nick Maxwell" w:date="2025-05-15T10:03:00Z" w16du:dateUtc="2025-05-15T15:03:00Z">
              <w:tcPr>
                <w:tcW w:w="1371" w:type="dxa"/>
                <w:tcBorders>
                  <w:top w:val="single" w:sz="4" w:space="0" w:color="auto"/>
                </w:tcBorders>
              </w:tcPr>
            </w:tcPrChange>
          </w:tcPr>
          <w:p w14:paraId="2307B441" w14:textId="6A938022" w:rsidR="00F12FBB" w:rsidRPr="00F12FBB" w:rsidRDefault="00F12FBB">
            <w:pPr>
              <w:spacing w:line="480" w:lineRule="auto"/>
              <w:jc w:val="center"/>
              <w:rPr>
                <w:ins w:id="1169" w:author="Nick Maxwell" w:date="2025-05-15T09:44:00Z" w16du:dateUtc="2025-05-15T14:44:00Z"/>
                <w:rFonts w:ascii="Times New Roman" w:eastAsia="Times New Roman" w:hAnsi="Times New Roman" w:cs="Times New Roman"/>
                <w:rPrChange w:id="1170" w:author="Nick Maxwell" w:date="2025-05-15T10:03:00Z" w16du:dateUtc="2025-05-15T15:03:00Z">
                  <w:rPr>
                    <w:ins w:id="1171" w:author="Nick Maxwell" w:date="2025-05-15T09:44:00Z" w16du:dateUtc="2025-05-15T14:44:00Z"/>
                    <w:rFonts w:ascii="Times New Roman" w:eastAsia="Times New Roman" w:hAnsi="Times New Roman" w:cs="Times New Roman"/>
                    <w:sz w:val="24"/>
                    <w:szCs w:val="24"/>
                  </w:rPr>
                </w:rPrChange>
              </w:rPr>
              <w:pPrChange w:id="1172" w:author="Nick Maxwell" w:date="2025-05-15T09:48:00Z" w16du:dateUtc="2025-05-15T14:48:00Z">
                <w:pPr>
                  <w:spacing w:line="480" w:lineRule="auto"/>
                </w:pPr>
              </w:pPrChange>
            </w:pPr>
            <w:ins w:id="1173" w:author="Nick Maxwell" w:date="2025-05-15T10:00:00Z" w16du:dateUtc="2025-05-15T15:00:00Z">
              <w:r w:rsidRPr="00F12FBB">
                <w:rPr>
                  <w:rFonts w:ascii="Times New Roman" w:eastAsia="Times New Roman" w:hAnsi="Times New Roman" w:cs="Times New Roman"/>
                  <w:rPrChange w:id="1174" w:author="Nick Maxwell" w:date="2025-05-15T10:03:00Z" w16du:dateUtc="2025-05-15T15:03:00Z">
                    <w:rPr>
                      <w:rFonts w:ascii="Times New Roman" w:eastAsia="Times New Roman" w:hAnsi="Times New Roman" w:cs="Times New Roman"/>
                      <w:sz w:val="24"/>
                      <w:szCs w:val="24"/>
                    </w:rPr>
                  </w:rPrChange>
                </w:rPr>
                <w:t>87.88</w:t>
              </w:r>
            </w:ins>
          </w:p>
        </w:tc>
      </w:tr>
      <w:tr w:rsidR="00F12FBB" w:rsidRPr="00F12FBB" w14:paraId="1D214ED4" w14:textId="77777777" w:rsidTr="00F12FBB">
        <w:trPr>
          <w:ins w:id="1175" w:author="Nick Maxwell" w:date="2025-05-15T09:46:00Z"/>
        </w:trPr>
        <w:tc>
          <w:tcPr>
            <w:tcW w:w="1440" w:type="dxa"/>
            <w:tcPrChange w:id="1176" w:author="Nick Maxwell" w:date="2025-05-15T10:03:00Z" w16du:dateUtc="2025-05-15T15:03:00Z">
              <w:tcPr>
                <w:tcW w:w="3305" w:type="dxa"/>
                <w:gridSpan w:val="2"/>
              </w:tcPr>
            </w:tcPrChange>
          </w:tcPr>
          <w:p w14:paraId="7CC33444" w14:textId="77777777" w:rsidR="00F12FBB" w:rsidRPr="00F12FBB" w:rsidRDefault="00F12FBB" w:rsidP="00235C8B">
            <w:pPr>
              <w:spacing w:line="480" w:lineRule="auto"/>
              <w:rPr>
                <w:ins w:id="1177" w:author="Nick Maxwell" w:date="2025-05-15T10:03:00Z" w16du:dateUtc="2025-05-15T15:03:00Z"/>
                <w:rFonts w:ascii="Times New Roman" w:eastAsia="Times New Roman" w:hAnsi="Times New Roman" w:cs="Times New Roman"/>
                <w:rPrChange w:id="1178" w:author="Nick Maxwell" w:date="2025-05-15T10:03:00Z" w16du:dateUtc="2025-05-15T15:03:00Z">
                  <w:rPr>
                    <w:ins w:id="1179" w:author="Nick Maxwell" w:date="2025-05-15T10:03:00Z" w16du:dateUtc="2025-05-15T15:03:00Z"/>
                    <w:rFonts w:ascii="Times New Roman" w:eastAsia="Times New Roman" w:hAnsi="Times New Roman" w:cs="Times New Roman"/>
                    <w:sz w:val="24"/>
                    <w:szCs w:val="24"/>
                  </w:rPr>
                </w:rPrChange>
              </w:rPr>
            </w:pPr>
          </w:p>
        </w:tc>
        <w:tc>
          <w:tcPr>
            <w:tcW w:w="3022" w:type="dxa"/>
            <w:tcPrChange w:id="1180" w:author="Nick Maxwell" w:date="2025-05-15T10:03:00Z" w16du:dateUtc="2025-05-15T15:03:00Z">
              <w:tcPr>
                <w:tcW w:w="3305" w:type="dxa"/>
                <w:gridSpan w:val="3"/>
              </w:tcPr>
            </w:tcPrChange>
          </w:tcPr>
          <w:p w14:paraId="520E2636" w14:textId="3ED7ED9B" w:rsidR="00F12FBB" w:rsidRPr="00F12FBB" w:rsidRDefault="00F12FBB" w:rsidP="00235C8B">
            <w:pPr>
              <w:spacing w:line="480" w:lineRule="auto"/>
              <w:rPr>
                <w:ins w:id="1181" w:author="Nick Maxwell" w:date="2025-05-15T09:46:00Z" w16du:dateUtc="2025-05-15T14:46:00Z"/>
                <w:rFonts w:ascii="Times New Roman" w:eastAsia="Times New Roman" w:hAnsi="Times New Roman" w:cs="Times New Roman"/>
                <w:rPrChange w:id="1182" w:author="Nick Maxwell" w:date="2025-05-15T10:03:00Z" w16du:dateUtc="2025-05-15T15:03:00Z">
                  <w:rPr>
                    <w:ins w:id="1183" w:author="Nick Maxwell" w:date="2025-05-15T09:46:00Z" w16du:dateUtc="2025-05-15T14:46:00Z"/>
                    <w:rFonts w:ascii="Times New Roman" w:eastAsia="Times New Roman" w:hAnsi="Times New Roman" w:cs="Times New Roman"/>
                    <w:sz w:val="24"/>
                    <w:szCs w:val="24"/>
                  </w:rPr>
                </w:rPrChange>
              </w:rPr>
            </w:pPr>
          </w:p>
        </w:tc>
        <w:tc>
          <w:tcPr>
            <w:tcW w:w="1621" w:type="dxa"/>
            <w:tcPrChange w:id="1184" w:author="Nick Maxwell" w:date="2025-05-15T10:03:00Z" w16du:dateUtc="2025-05-15T15:03:00Z">
              <w:tcPr>
                <w:tcW w:w="1938" w:type="dxa"/>
                <w:gridSpan w:val="3"/>
              </w:tcPr>
            </w:tcPrChange>
          </w:tcPr>
          <w:p w14:paraId="03DCC096" w14:textId="2D75545F" w:rsidR="00F12FBB" w:rsidRPr="00F12FBB" w:rsidRDefault="00F12FBB" w:rsidP="00235C8B">
            <w:pPr>
              <w:spacing w:line="480" w:lineRule="auto"/>
              <w:rPr>
                <w:ins w:id="1185" w:author="Nick Maxwell" w:date="2025-05-15T09:46:00Z" w16du:dateUtc="2025-05-15T14:46:00Z"/>
                <w:rFonts w:ascii="Times New Roman" w:eastAsia="Times New Roman" w:hAnsi="Times New Roman" w:cs="Times New Roman"/>
                <w:rPrChange w:id="1186" w:author="Nick Maxwell" w:date="2025-05-15T10:03:00Z" w16du:dateUtc="2025-05-15T15:03:00Z">
                  <w:rPr>
                    <w:ins w:id="1187" w:author="Nick Maxwell" w:date="2025-05-15T09:46:00Z" w16du:dateUtc="2025-05-15T14:46:00Z"/>
                    <w:rFonts w:ascii="Times New Roman" w:eastAsia="Times New Roman" w:hAnsi="Times New Roman" w:cs="Times New Roman"/>
                    <w:sz w:val="24"/>
                    <w:szCs w:val="24"/>
                  </w:rPr>
                </w:rPrChange>
              </w:rPr>
            </w:pPr>
            <w:ins w:id="1188" w:author="Nick Maxwell" w:date="2025-05-15T09:48:00Z" w16du:dateUtc="2025-05-15T14:48:00Z">
              <w:r w:rsidRPr="00F12FBB">
                <w:rPr>
                  <w:rFonts w:ascii="Times New Roman" w:eastAsia="Times New Roman" w:hAnsi="Times New Roman" w:cs="Times New Roman"/>
                  <w:rPrChange w:id="1189" w:author="Nick Maxwell" w:date="2025-05-15T10:03:00Z" w16du:dateUtc="2025-05-15T15:03:00Z">
                    <w:rPr>
                      <w:rFonts w:ascii="Times New Roman" w:eastAsia="Times New Roman" w:hAnsi="Times New Roman" w:cs="Times New Roman"/>
                      <w:sz w:val="24"/>
                      <w:szCs w:val="24"/>
                    </w:rPr>
                  </w:rPrChange>
                </w:rPr>
                <w:t>Caucasian</w:t>
              </w:r>
            </w:ins>
          </w:p>
        </w:tc>
        <w:tc>
          <w:tcPr>
            <w:tcW w:w="744" w:type="dxa"/>
            <w:tcPrChange w:id="1190" w:author="Nick Maxwell" w:date="2025-05-15T10:03:00Z" w16du:dateUtc="2025-05-15T15:03:00Z">
              <w:tcPr>
                <w:tcW w:w="962" w:type="dxa"/>
                <w:gridSpan w:val="2"/>
              </w:tcPr>
            </w:tcPrChange>
          </w:tcPr>
          <w:p w14:paraId="34B952A5" w14:textId="46B27862" w:rsidR="00F12FBB" w:rsidRPr="00F12FBB" w:rsidRDefault="00F12FBB">
            <w:pPr>
              <w:spacing w:line="480" w:lineRule="auto"/>
              <w:jc w:val="center"/>
              <w:rPr>
                <w:ins w:id="1191" w:author="Nick Maxwell" w:date="2025-05-15T09:48:00Z" w16du:dateUtc="2025-05-15T14:48:00Z"/>
                <w:rFonts w:ascii="Times New Roman" w:eastAsia="Times New Roman" w:hAnsi="Times New Roman" w:cs="Times New Roman"/>
                <w:rPrChange w:id="1192" w:author="Nick Maxwell" w:date="2025-05-15T10:03:00Z" w16du:dateUtc="2025-05-15T15:03:00Z">
                  <w:rPr>
                    <w:ins w:id="1193" w:author="Nick Maxwell" w:date="2025-05-15T09:48:00Z" w16du:dateUtc="2025-05-15T14:48:00Z"/>
                    <w:rFonts w:ascii="Times New Roman" w:eastAsia="Times New Roman" w:hAnsi="Times New Roman" w:cs="Times New Roman"/>
                    <w:sz w:val="24"/>
                    <w:szCs w:val="24"/>
                  </w:rPr>
                </w:rPrChange>
              </w:rPr>
              <w:pPrChange w:id="1194" w:author="Nick Maxwell" w:date="2025-05-15T09:48:00Z" w16du:dateUtc="2025-05-15T14:48:00Z">
                <w:pPr>
                  <w:spacing w:line="480" w:lineRule="auto"/>
                </w:pPr>
              </w:pPrChange>
            </w:pPr>
            <w:ins w:id="1195" w:author="Nick Maxwell" w:date="2025-05-15T09:56:00Z" w16du:dateUtc="2025-05-15T14:56:00Z">
              <w:r w:rsidRPr="00F12FBB">
                <w:rPr>
                  <w:rFonts w:ascii="Times New Roman" w:eastAsia="Times New Roman" w:hAnsi="Times New Roman" w:cs="Times New Roman"/>
                  <w:rPrChange w:id="1196" w:author="Nick Maxwell" w:date="2025-05-15T10:03:00Z" w16du:dateUtc="2025-05-15T15:03:00Z">
                    <w:rPr>
                      <w:rFonts w:ascii="Times New Roman" w:eastAsia="Times New Roman" w:hAnsi="Times New Roman" w:cs="Times New Roman"/>
                      <w:sz w:val="24"/>
                      <w:szCs w:val="24"/>
                    </w:rPr>
                  </w:rPrChange>
                </w:rPr>
                <w:t>60</w:t>
              </w:r>
            </w:ins>
          </w:p>
        </w:tc>
        <w:tc>
          <w:tcPr>
            <w:tcW w:w="1355" w:type="dxa"/>
            <w:tcPrChange w:id="1197" w:author="Nick Maxwell" w:date="2025-05-15T10:03:00Z" w16du:dateUtc="2025-05-15T15:03:00Z">
              <w:tcPr>
                <w:tcW w:w="1779" w:type="dxa"/>
              </w:tcPr>
            </w:tcPrChange>
          </w:tcPr>
          <w:p w14:paraId="46D4DB3C" w14:textId="142014FF" w:rsidR="00F12FBB" w:rsidRPr="00F12FBB" w:rsidRDefault="00F12FBB">
            <w:pPr>
              <w:spacing w:line="480" w:lineRule="auto"/>
              <w:jc w:val="center"/>
              <w:rPr>
                <w:ins w:id="1198" w:author="Nick Maxwell" w:date="2025-05-15T09:46:00Z" w16du:dateUtc="2025-05-15T14:46:00Z"/>
                <w:rFonts w:ascii="Times New Roman" w:eastAsia="Times New Roman" w:hAnsi="Times New Roman" w:cs="Times New Roman"/>
                <w:rPrChange w:id="1199" w:author="Nick Maxwell" w:date="2025-05-15T10:03:00Z" w16du:dateUtc="2025-05-15T15:03:00Z">
                  <w:rPr>
                    <w:ins w:id="1200" w:author="Nick Maxwell" w:date="2025-05-15T09:46:00Z" w16du:dateUtc="2025-05-15T14:46:00Z"/>
                    <w:rFonts w:ascii="Times New Roman" w:eastAsia="Times New Roman" w:hAnsi="Times New Roman" w:cs="Times New Roman"/>
                    <w:sz w:val="24"/>
                    <w:szCs w:val="24"/>
                  </w:rPr>
                </w:rPrChange>
              </w:rPr>
              <w:pPrChange w:id="1201" w:author="Nick Maxwell" w:date="2025-05-15T09:48:00Z" w16du:dateUtc="2025-05-15T14:48:00Z">
                <w:pPr>
                  <w:spacing w:line="480" w:lineRule="auto"/>
                </w:pPr>
              </w:pPrChange>
            </w:pPr>
            <w:ins w:id="1202" w:author="Nick Maxwell" w:date="2025-05-15T09:58:00Z" w16du:dateUtc="2025-05-15T14:58:00Z">
              <w:r w:rsidRPr="00F12FBB">
                <w:rPr>
                  <w:rFonts w:ascii="Times New Roman" w:eastAsia="Times New Roman" w:hAnsi="Times New Roman" w:cs="Times New Roman"/>
                  <w:rPrChange w:id="1203" w:author="Nick Maxwell" w:date="2025-05-15T10:03:00Z" w16du:dateUtc="2025-05-15T15:03:00Z">
                    <w:rPr>
                      <w:rFonts w:ascii="Times New Roman" w:eastAsia="Times New Roman" w:hAnsi="Times New Roman" w:cs="Times New Roman"/>
                      <w:sz w:val="24"/>
                      <w:szCs w:val="24"/>
                    </w:rPr>
                  </w:rPrChange>
                </w:rPr>
                <w:t>20.40 (4.42)</w:t>
              </w:r>
            </w:ins>
          </w:p>
        </w:tc>
        <w:tc>
          <w:tcPr>
            <w:tcW w:w="1178" w:type="dxa"/>
            <w:tcPrChange w:id="1204" w:author="Nick Maxwell" w:date="2025-05-15T10:03:00Z" w16du:dateUtc="2025-05-15T15:03:00Z">
              <w:tcPr>
                <w:tcW w:w="1371" w:type="dxa"/>
              </w:tcPr>
            </w:tcPrChange>
          </w:tcPr>
          <w:p w14:paraId="6EEB7518" w14:textId="6C40EBC8" w:rsidR="00F12FBB" w:rsidRPr="00F12FBB" w:rsidRDefault="00F12FBB">
            <w:pPr>
              <w:spacing w:line="480" w:lineRule="auto"/>
              <w:jc w:val="center"/>
              <w:rPr>
                <w:ins w:id="1205" w:author="Nick Maxwell" w:date="2025-05-15T09:46:00Z" w16du:dateUtc="2025-05-15T14:46:00Z"/>
                <w:rFonts w:ascii="Times New Roman" w:eastAsia="Times New Roman" w:hAnsi="Times New Roman" w:cs="Times New Roman"/>
                <w:rPrChange w:id="1206" w:author="Nick Maxwell" w:date="2025-05-15T10:03:00Z" w16du:dateUtc="2025-05-15T15:03:00Z">
                  <w:rPr>
                    <w:ins w:id="1207" w:author="Nick Maxwell" w:date="2025-05-15T09:46:00Z" w16du:dateUtc="2025-05-15T14:46:00Z"/>
                    <w:rFonts w:ascii="Times New Roman" w:eastAsia="Times New Roman" w:hAnsi="Times New Roman" w:cs="Times New Roman"/>
                    <w:sz w:val="24"/>
                    <w:szCs w:val="24"/>
                  </w:rPr>
                </w:rPrChange>
              </w:rPr>
              <w:pPrChange w:id="1208" w:author="Nick Maxwell" w:date="2025-05-15T09:48:00Z" w16du:dateUtc="2025-05-15T14:48:00Z">
                <w:pPr>
                  <w:spacing w:line="480" w:lineRule="auto"/>
                </w:pPr>
              </w:pPrChange>
            </w:pPr>
            <w:ins w:id="1209" w:author="Nick Maxwell" w:date="2025-05-15T10:00:00Z" w16du:dateUtc="2025-05-15T15:00:00Z">
              <w:r w:rsidRPr="00F12FBB">
                <w:rPr>
                  <w:rFonts w:ascii="Times New Roman" w:eastAsia="Times New Roman" w:hAnsi="Times New Roman" w:cs="Times New Roman"/>
                  <w:rPrChange w:id="1210" w:author="Nick Maxwell" w:date="2025-05-15T10:03:00Z" w16du:dateUtc="2025-05-15T15:03:00Z">
                    <w:rPr>
                      <w:rFonts w:ascii="Times New Roman" w:eastAsia="Times New Roman" w:hAnsi="Times New Roman" w:cs="Times New Roman"/>
                      <w:sz w:val="24"/>
                      <w:szCs w:val="24"/>
                    </w:rPr>
                  </w:rPrChange>
                </w:rPr>
                <w:t>73.33</w:t>
              </w:r>
            </w:ins>
          </w:p>
        </w:tc>
      </w:tr>
      <w:tr w:rsidR="00F12FBB" w:rsidRPr="00F12FBB" w14:paraId="7D0DACF8" w14:textId="77777777" w:rsidTr="00F12FBB">
        <w:trPr>
          <w:ins w:id="1211" w:author="Nick Maxwell" w:date="2025-05-15T09:46:00Z"/>
        </w:trPr>
        <w:tc>
          <w:tcPr>
            <w:tcW w:w="1440" w:type="dxa"/>
            <w:tcPrChange w:id="1212" w:author="Nick Maxwell" w:date="2025-05-15T10:03:00Z" w16du:dateUtc="2025-05-15T15:03:00Z">
              <w:tcPr>
                <w:tcW w:w="3305" w:type="dxa"/>
                <w:gridSpan w:val="2"/>
                <w:tcBorders>
                  <w:bottom w:val="single" w:sz="4" w:space="0" w:color="auto"/>
                </w:tcBorders>
              </w:tcPr>
            </w:tcPrChange>
          </w:tcPr>
          <w:p w14:paraId="4055D19F" w14:textId="77777777" w:rsidR="00F12FBB" w:rsidRPr="00F12FBB" w:rsidRDefault="00F12FBB" w:rsidP="00235C8B">
            <w:pPr>
              <w:spacing w:line="480" w:lineRule="auto"/>
              <w:rPr>
                <w:ins w:id="1213" w:author="Nick Maxwell" w:date="2025-05-15T10:03:00Z" w16du:dateUtc="2025-05-15T15:03:00Z"/>
                <w:rFonts w:ascii="Times New Roman" w:eastAsia="Times New Roman" w:hAnsi="Times New Roman" w:cs="Times New Roman"/>
                <w:rPrChange w:id="1214" w:author="Nick Maxwell" w:date="2025-05-15T10:03:00Z" w16du:dateUtc="2025-05-15T15:03:00Z">
                  <w:rPr>
                    <w:ins w:id="1215" w:author="Nick Maxwell" w:date="2025-05-15T10:03:00Z" w16du:dateUtc="2025-05-15T15:03:00Z"/>
                    <w:rFonts w:ascii="Times New Roman" w:eastAsia="Times New Roman" w:hAnsi="Times New Roman" w:cs="Times New Roman"/>
                    <w:sz w:val="24"/>
                    <w:szCs w:val="24"/>
                  </w:rPr>
                </w:rPrChange>
              </w:rPr>
            </w:pPr>
          </w:p>
        </w:tc>
        <w:tc>
          <w:tcPr>
            <w:tcW w:w="3022" w:type="dxa"/>
            <w:tcPrChange w:id="1216" w:author="Nick Maxwell" w:date="2025-05-15T10:03:00Z" w16du:dateUtc="2025-05-15T15:03:00Z">
              <w:tcPr>
                <w:tcW w:w="3305" w:type="dxa"/>
                <w:gridSpan w:val="3"/>
                <w:tcBorders>
                  <w:bottom w:val="single" w:sz="4" w:space="0" w:color="auto"/>
                </w:tcBorders>
              </w:tcPr>
            </w:tcPrChange>
          </w:tcPr>
          <w:p w14:paraId="36037A22" w14:textId="67B90731" w:rsidR="00F12FBB" w:rsidRPr="00F12FBB" w:rsidRDefault="00F12FBB" w:rsidP="00235C8B">
            <w:pPr>
              <w:spacing w:line="480" w:lineRule="auto"/>
              <w:rPr>
                <w:ins w:id="1217" w:author="Nick Maxwell" w:date="2025-05-15T09:46:00Z" w16du:dateUtc="2025-05-15T14:46:00Z"/>
                <w:rFonts w:ascii="Times New Roman" w:eastAsia="Times New Roman" w:hAnsi="Times New Roman" w:cs="Times New Roman"/>
                <w:rPrChange w:id="1218" w:author="Nick Maxwell" w:date="2025-05-15T10:03:00Z" w16du:dateUtc="2025-05-15T15:03:00Z">
                  <w:rPr>
                    <w:ins w:id="1219" w:author="Nick Maxwell" w:date="2025-05-15T09:46:00Z" w16du:dateUtc="2025-05-15T14:46:00Z"/>
                    <w:rFonts w:ascii="Times New Roman" w:eastAsia="Times New Roman" w:hAnsi="Times New Roman" w:cs="Times New Roman"/>
                    <w:sz w:val="24"/>
                    <w:szCs w:val="24"/>
                  </w:rPr>
                </w:rPrChange>
              </w:rPr>
            </w:pPr>
            <w:ins w:id="1220" w:author="Nick Maxwell" w:date="2025-05-15T09:48:00Z" w16du:dateUtc="2025-05-15T14:48:00Z">
              <w:r w:rsidRPr="00F12FBB">
                <w:rPr>
                  <w:rFonts w:ascii="Times New Roman" w:eastAsia="Times New Roman" w:hAnsi="Times New Roman" w:cs="Times New Roman"/>
                  <w:rPrChange w:id="1221" w:author="Nick Maxwell" w:date="2025-05-15T10:03:00Z" w16du:dateUtc="2025-05-15T15:03:00Z">
                    <w:rPr>
                      <w:rFonts w:ascii="Times New Roman" w:eastAsia="Times New Roman" w:hAnsi="Times New Roman" w:cs="Times New Roman"/>
                      <w:sz w:val="24"/>
                      <w:szCs w:val="24"/>
                    </w:rPr>
                  </w:rPrChange>
                </w:rPr>
                <w:t>Jackson State University</w:t>
              </w:r>
            </w:ins>
          </w:p>
        </w:tc>
        <w:tc>
          <w:tcPr>
            <w:tcW w:w="1621" w:type="dxa"/>
            <w:tcPrChange w:id="1222" w:author="Nick Maxwell" w:date="2025-05-15T10:03:00Z" w16du:dateUtc="2025-05-15T15:03:00Z">
              <w:tcPr>
                <w:tcW w:w="1938" w:type="dxa"/>
                <w:gridSpan w:val="3"/>
                <w:tcBorders>
                  <w:bottom w:val="single" w:sz="4" w:space="0" w:color="auto"/>
                </w:tcBorders>
              </w:tcPr>
            </w:tcPrChange>
          </w:tcPr>
          <w:p w14:paraId="3E713774" w14:textId="7E1DCF2C" w:rsidR="00F12FBB" w:rsidRPr="00F12FBB" w:rsidRDefault="00F12FBB" w:rsidP="00235C8B">
            <w:pPr>
              <w:spacing w:line="480" w:lineRule="auto"/>
              <w:rPr>
                <w:ins w:id="1223" w:author="Nick Maxwell" w:date="2025-05-15T09:46:00Z" w16du:dateUtc="2025-05-15T14:46:00Z"/>
                <w:rFonts w:ascii="Times New Roman" w:eastAsia="Times New Roman" w:hAnsi="Times New Roman" w:cs="Times New Roman"/>
                <w:rPrChange w:id="1224" w:author="Nick Maxwell" w:date="2025-05-15T10:03:00Z" w16du:dateUtc="2025-05-15T15:03:00Z">
                  <w:rPr>
                    <w:ins w:id="1225" w:author="Nick Maxwell" w:date="2025-05-15T09:46:00Z" w16du:dateUtc="2025-05-15T14:46:00Z"/>
                    <w:rFonts w:ascii="Times New Roman" w:eastAsia="Times New Roman" w:hAnsi="Times New Roman" w:cs="Times New Roman"/>
                    <w:sz w:val="24"/>
                    <w:szCs w:val="24"/>
                  </w:rPr>
                </w:rPrChange>
              </w:rPr>
            </w:pPr>
            <w:ins w:id="1226" w:author="Nick Maxwell" w:date="2025-05-15T09:48:00Z" w16du:dateUtc="2025-05-15T14:48:00Z">
              <w:r w:rsidRPr="00F12FBB">
                <w:rPr>
                  <w:rFonts w:ascii="Times New Roman" w:eastAsia="Times New Roman" w:hAnsi="Times New Roman" w:cs="Times New Roman"/>
                  <w:rPrChange w:id="1227" w:author="Nick Maxwell" w:date="2025-05-15T10:03:00Z" w16du:dateUtc="2025-05-15T15:03:00Z">
                    <w:rPr>
                      <w:rFonts w:ascii="Times New Roman" w:eastAsia="Times New Roman" w:hAnsi="Times New Roman" w:cs="Times New Roman"/>
                      <w:sz w:val="24"/>
                      <w:szCs w:val="24"/>
                    </w:rPr>
                  </w:rPrChange>
                </w:rPr>
                <w:t>Black</w:t>
              </w:r>
            </w:ins>
          </w:p>
        </w:tc>
        <w:tc>
          <w:tcPr>
            <w:tcW w:w="744" w:type="dxa"/>
            <w:tcPrChange w:id="1228" w:author="Nick Maxwell" w:date="2025-05-15T10:03:00Z" w16du:dateUtc="2025-05-15T15:03:00Z">
              <w:tcPr>
                <w:tcW w:w="962" w:type="dxa"/>
                <w:gridSpan w:val="2"/>
                <w:tcBorders>
                  <w:bottom w:val="single" w:sz="4" w:space="0" w:color="auto"/>
                </w:tcBorders>
              </w:tcPr>
            </w:tcPrChange>
          </w:tcPr>
          <w:p w14:paraId="6CDA5F6D" w14:textId="48E07C32" w:rsidR="00F12FBB" w:rsidRPr="00F12FBB" w:rsidRDefault="00F12FBB">
            <w:pPr>
              <w:spacing w:line="480" w:lineRule="auto"/>
              <w:jc w:val="center"/>
              <w:rPr>
                <w:ins w:id="1229" w:author="Nick Maxwell" w:date="2025-05-15T09:48:00Z" w16du:dateUtc="2025-05-15T14:48:00Z"/>
                <w:rFonts w:ascii="Times New Roman" w:eastAsia="Times New Roman" w:hAnsi="Times New Roman" w:cs="Times New Roman"/>
                <w:rPrChange w:id="1230" w:author="Nick Maxwell" w:date="2025-05-15T10:03:00Z" w16du:dateUtc="2025-05-15T15:03:00Z">
                  <w:rPr>
                    <w:ins w:id="1231" w:author="Nick Maxwell" w:date="2025-05-15T09:48:00Z" w16du:dateUtc="2025-05-15T14:48:00Z"/>
                    <w:rFonts w:ascii="Times New Roman" w:eastAsia="Times New Roman" w:hAnsi="Times New Roman" w:cs="Times New Roman"/>
                    <w:sz w:val="24"/>
                    <w:szCs w:val="24"/>
                  </w:rPr>
                </w:rPrChange>
              </w:rPr>
              <w:pPrChange w:id="1232" w:author="Nick Maxwell" w:date="2025-05-15T09:48:00Z" w16du:dateUtc="2025-05-15T14:48:00Z">
                <w:pPr>
                  <w:spacing w:line="480" w:lineRule="auto"/>
                </w:pPr>
              </w:pPrChange>
            </w:pPr>
            <w:ins w:id="1233" w:author="Nick Maxwell" w:date="2025-05-15T09:53:00Z" w16du:dateUtc="2025-05-15T14:53:00Z">
              <w:r w:rsidRPr="00F12FBB">
                <w:rPr>
                  <w:rFonts w:ascii="Times New Roman" w:eastAsia="Times New Roman" w:hAnsi="Times New Roman" w:cs="Times New Roman"/>
                  <w:rPrChange w:id="1234" w:author="Nick Maxwell" w:date="2025-05-15T10:03:00Z" w16du:dateUtc="2025-05-15T15:03:00Z">
                    <w:rPr>
                      <w:rFonts w:ascii="Times New Roman" w:eastAsia="Times New Roman" w:hAnsi="Times New Roman" w:cs="Times New Roman"/>
                      <w:sz w:val="24"/>
                      <w:szCs w:val="24"/>
                    </w:rPr>
                  </w:rPrChange>
                </w:rPr>
                <w:t>27</w:t>
              </w:r>
            </w:ins>
          </w:p>
        </w:tc>
        <w:tc>
          <w:tcPr>
            <w:tcW w:w="1355" w:type="dxa"/>
            <w:tcPrChange w:id="1235" w:author="Nick Maxwell" w:date="2025-05-15T10:03:00Z" w16du:dateUtc="2025-05-15T15:03:00Z">
              <w:tcPr>
                <w:tcW w:w="1779" w:type="dxa"/>
                <w:tcBorders>
                  <w:bottom w:val="single" w:sz="4" w:space="0" w:color="auto"/>
                </w:tcBorders>
              </w:tcPr>
            </w:tcPrChange>
          </w:tcPr>
          <w:p w14:paraId="18693376" w14:textId="27D1F82D" w:rsidR="00F12FBB" w:rsidRPr="00F12FBB" w:rsidRDefault="00F12FBB">
            <w:pPr>
              <w:spacing w:line="480" w:lineRule="auto"/>
              <w:jc w:val="center"/>
              <w:rPr>
                <w:ins w:id="1236" w:author="Nick Maxwell" w:date="2025-05-15T09:46:00Z" w16du:dateUtc="2025-05-15T14:46:00Z"/>
                <w:rFonts w:ascii="Times New Roman" w:eastAsia="Times New Roman" w:hAnsi="Times New Roman" w:cs="Times New Roman"/>
                <w:rPrChange w:id="1237" w:author="Nick Maxwell" w:date="2025-05-15T10:03:00Z" w16du:dateUtc="2025-05-15T15:03:00Z">
                  <w:rPr>
                    <w:ins w:id="1238" w:author="Nick Maxwell" w:date="2025-05-15T09:46:00Z" w16du:dateUtc="2025-05-15T14:46:00Z"/>
                    <w:rFonts w:ascii="Times New Roman" w:eastAsia="Times New Roman" w:hAnsi="Times New Roman" w:cs="Times New Roman"/>
                    <w:sz w:val="24"/>
                    <w:szCs w:val="24"/>
                  </w:rPr>
                </w:rPrChange>
              </w:rPr>
              <w:pPrChange w:id="1239" w:author="Nick Maxwell" w:date="2025-05-15T09:48:00Z" w16du:dateUtc="2025-05-15T14:48:00Z">
                <w:pPr>
                  <w:spacing w:line="480" w:lineRule="auto"/>
                </w:pPr>
              </w:pPrChange>
            </w:pPr>
            <w:ins w:id="1240" w:author="Nick Maxwell" w:date="2025-05-15T09:59:00Z" w16du:dateUtc="2025-05-15T14:59:00Z">
              <w:r w:rsidRPr="00F12FBB">
                <w:rPr>
                  <w:rFonts w:ascii="Times New Roman" w:eastAsia="Times New Roman" w:hAnsi="Times New Roman" w:cs="Times New Roman"/>
                  <w:rPrChange w:id="1241" w:author="Nick Maxwell" w:date="2025-05-15T10:03:00Z" w16du:dateUtc="2025-05-15T15:03:00Z">
                    <w:rPr>
                      <w:rFonts w:ascii="Times New Roman" w:eastAsia="Times New Roman" w:hAnsi="Times New Roman" w:cs="Times New Roman"/>
                      <w:sz w:val="24"/>
                      <w:szCs w:val="24"/>
                    </w:rPr>
                  </w:rPrChange>
                </w:rPr>
                <w:t>21.22 (1.52)</w:t>
              </w:r>
            </w:ins>
          </w:p>
        </w:tc>
        <w:tc>
          <w:tcPr>
            <w:tcW w:w="1178" w:type="dxa"/>
            <w:tcPrChange w:id="1242" w:author="Nick Maxwell" w:date="2025-05-15T10:03:00Z" w16du:dateUtc="2025-05-15T15:03:00Z">
              <w:tcPr>
                <w:tcW w:w="1371" w:type="dxa"/>
                <w:tcBorders>
                  <w:bottom w:val="single" w:sz="4" w:space="0" w:color="auto"/>
                </w:tcBorders>
              </w:tcPr>
            </w:tcPrChange>
          </w:tcPr>
          <w:p w14:paraId="16E7F2F0" w14:textId="7F222EC2" w:rsidR="00F12FBB" w:rsidRPr="00F12FBB" w:rsidRDefault="00F12FBB">
            <w:pPr>
              <w:spacing w:line="480" w:lineRule="auto"/>
              <w:jc w:val="center"/>
              <w:rPr>
                <w:ins w:id="1243" w:author="Nick Maxwell" w:date="2025-05-15T09:46:00Z" w16du:dateUtc="2025-05-15T14:46:00Z"/>
                <w:rFonts w:ascii="Times New Roman" w:eastAsia="Times New Roman" w:hAnsi="Times New Roman" w:cs="Times New Roman"/>
                <w:rPrChange w:id="1244" w:author="Nick Maxwell" w:date="2025-05-15T10:03:00Z" w16du:dateUtc="2025-05-15T15:03:00Z">
                  <w:rPr>
                    <w:ins w:id="1245" w:author="Nick Maxwell" w:date="2025-05-15T09:46:00Z" w16du:dateUtc="2025-05-15T14:46:00Z"/>
                    <w:rFonts w:ascii="Times New Roman" w:eastAsia="Times New Roman" w:hAnsi="Times New Roman" w:cs="Times New Roman"/>
                    <w:sz w:val="24"/>
                    <w:szCs w:val="24"/>
                  </w:rPr>
                </w:rPrChange>
              </w:rPr>
              <w:pPrChange w:id="1246" w:author="Nick Maxwell" w:date="2025-05-15T09:48:00Z" w16du:dateUtc="2025-05-15T14:48:00Z">
                <w:pPr>
                  <w:spacing w:line="480" w:lineRule="auto"/>
                </w:pPr>
              </w:pPrChange>
            </w:pPr>
            <w:ins w:id="1247" w:author="Nick Maxwell" w:date="2025-05-15T10:00:00Z" w16du:dateUtc="2025-05-15T15:00:00Z">
              <w:r w:rsidRPr="00F12FBB">
                <w:rPr>
                  <w:rFonts w:ascii="Times New Roman" w:eastAsia="Times New Roman" w:hAnsi="Times New Roman" w:cs="Times New Roman"/>
                  <w:rPrChange w:id="1248" w:author="Nick Maxwell" w:date="2025-05-15T10:03:00Z" w16du:dateUtc="2025-05-15T15:03:00Z">
                    <w:rPr>
                      <w:rFonts w:ascii="Times New Roman" w:eastAsia="Times New Roman" w:hAnsi="Times New Roman" w:cs="Times New Roman"/>
                      <w:sz w:val="24"/>
                      <w:szCs w:val="24"/>
                    </w:rPr>
                  </w:rPrChange>
                </w:rPr>
                <w:t>88.89</w:t>
              </w:r>
            </w:ins>
          </w:p>
        </w:tc>
      </w:tr>
      <w:tr w:rsidR="00F12FBB" w:rsidRPr="00F12FBB" w14:paraId="33FA6A0C" w14:textId="77777777" w:rsidTr="00F12FBB">
        <w:tblPrEx>
          <w:tblPrExChange w:id="1249" w:author="Nick Maxwell" w:date="2025-05-15T10:04:00Z" w16du:dateUtc="2025-05-15T15:04:00Z">
            <w:tblPrEx>
              <w:tblW w:w="9360" w:type="dxa"/>
            </w:tblPrEx>
          </w:tblPrExChange>
        </w:tblPrEx>
        <w:trPr>
          <w:ins w:id="1250" w:author="Nick Maxwell" w:date="2025-05-15T10:03:00Z"/>
          <w:trPrChange w:id="1251" w:author="Nick Maxwell" w:date="2025-05-15T10:04:00Z" w16du:dateUtc="2025-05-15T15:04:00Z">
            <w:trPr>
              <w:gridAfter w:val="0"/>
            </w:trPr>
          </w:trPrChange>
        </w:trPr>
        <w:tc>
          <w:tcPr>
            <w:tcW w:w="1440" w:type="dxa"/>
            <w:tcPrChange w:id="1252" w:author="Nick Maxwell" w:date="2025-05-15T10:04:00Z" w16du:dateUtc="2025-05-15T15:04:00Z">
              <w:tcPr>
                <w:tcW w:w="1440" w:type="dxa"/>
                <w:tcBorders>
                  <w:bottom w:val="single" w:sz="4" w:space="0" w:color="auto"/>
                </w:tcBorders>
              </w:tcPr>
            </w:tcPrChange>
          </w:tcPr>
          <w:p w14:paraId="3CF7EB2D" w14:textId="0C448E67" w:rsidR="00F12FBB" w:rsidRPr="00F12FBB" w:rsidRDefault="00F12FBB" w:rsidP="00235C8B">
            <w:pPr>
              <w:spacing w:line="480" w:lineRule="auto"/>
              <w:rPr>
                <w:ins w:id="1253" w:author="Nick Maxwell" w:date="2025-05-15T10:03:00Z" w16du:dateUtc="2025-05-15T15:03:00Z"/>
                <w:rFonts w:ascii="Times New Roman" w:eastAsia="Times New Roman" w:hAnsi="Times New Roman" w:cs="Times New Roman"/>
              </w:rPr>
            </w:pPr>
            <w:ins w:id="1254" w:author="Nick Maxwell" w:date="2025-05-15T10:03:00Z" w16du:dateUtc="2025-05-15T15:03:00Z">
              <w:r>
                <w:rPr>
                  <w:rFonts w:ascii="Times New Roman" w:eastAsia="Times New Roman" w:hAnsi="Times New Roman" w:cs="Times New Roman"/>
                </w:rPr>
                <w:t>Ex 2.</w:t>
              </w:r>
            </w:ins>
          </w:p>
        </w:tc>
        <w:tc>
          <w:tcPr>
            <w:tcW w:w="3022" w:type="dxa"/>
            <w:tcPrChange w:id="1255" w:author="Nick Maxwell" w:date="2025-05-15T10:04:00Z" w16du:dateUtc="2025-05-15T15:04:00Z">
              <w:tcPr>
                <w:tcW w:w="3022" w:type="dxa"/>
                <w:gridSpan w:val="2"/>
                <w:tcBorders>
                  <w:bottom w:val="single" w:sz="4" w:space="0" w:color="auto"/>
                </w:tcBorders>
              </w:tcPr>
            </w:tcPrChange>
          </w:tcPr>
          <w:p w14:paraId="0E05E4FC" w14:textId="7C12759D" w:rsidR="00F12FBB" w:rsidRPr="00F12FBB" w:rsidRDefault="00F12FBB" w:rsidP="00235C8B">
            <w:pPr>
              <w:spacing w:line="480" w:lineRule="auto"/>
              <w:rPr>
                <w:ins w:id="1256" w:author="Nick Maxwell" w:date="2025-05-15T10:03:00Z" w16du:dateUtc="2025-05-15T15:03:00Z"/>
                <w:rFonts w:ascii="Times New Roman" w:eastAsia="Times New Roman" w:hAnsi="Times New Roman" w:cs="Times New Roman"/>
              </w:rPr>
            </w:pPr>
            <w:ins w:id="1257" w:author="Nick Maxwell" w:date="2025-05-15T10:03:00Z" w16du:dateUtc="2025-05-15T15:03:00Z">
              <w:r>
                <w:rPr>
                  <w:rFonts w:ascii="Times New Roman" w:eastAsia="Times New Roman" w:hAnsi="Times New Roman" w:cs="Times New Roman"/>
                </w:rPr>
                <w:t>Prolific</w:t>
              </w:r>
            </w:ins>
          </w:p>
        </w:tc>
        <w:tc>
          <w:tcPr>
            <w:tcW w:w="1621" w:type="dxa"/>
            <w:tcPrChange w:id="1258" w:author="Nick Maxwell" w:date="2025-05-15T10:04:00Z" w16du:dateUtc="2025-05-15T15:04:00Z">
              <w:tcPr>
                <w:tcW w:w="1621" w:type="dxa"/>
                <w:tcBorders>
                  <w:bottom w:val="single" w:sz="4" w:space="0" w:color="auto"/>
                </w:tcBorders>
              </w:tcPr>
            </w:tcPrChange>
          </w:tcPr>
          <w:p w14:paraId="132E3D8A" w14:textId="1D6B3BFA" w:rsidR="00F12FBB" w:rsidRPr="00F12FBB" w:rsidRDefault="00F12FBB" w:rsidP="00235C8B">
            <w:pPr>
              <w:spacing w:line="480" w:lineRule="auto"/>
              <w:rPr>
                <w:ins w:id="1259" w:author="Nick Maxwell" w:date="2025-05-15T10:03:00Z" w16du:dateUtc="2025-05-15T15:03:00Z"/>
                <w:rFonts w:ascii="Times New Roman" w:eastAsia="Times New Roman" w:hAnsi="Times New Roman" w:cs="Times New Roman"/>
              </w:rPr>
            </w:pPr>
            <w:ins w:id="1260" w:author="Nick Maxwell" w:date="2025-05-15T10:03:00Z" w16du:dateUtc="2025-05-15T15:03:00Z">
              <w:r>
                <w:rPr>
                  <w:rFonts w:ascii="Times New Roman" w:eastAsia="Times New Roman" w:hAnsi="Times New Roman" w:cs="Times New Roman"/>
                </w:rPr>
                <w:t>Black</w:t>
              </w:r>
            </w:ins>
          </w:p>
        </w:tc>
        <w:tc>
          <w:tcPr>
            <w:tcW w:w="744" w:type="dxa"/>
            <w:tcPrChange w:id="1261" w:author="Nick Maxwell" w:date="2025-05-15T10:04:00Z" w16du:dateUtc="2025-05-15T15:04:00Z">
              <w:tcPr>
                <w:tcW w:w="744" w:type="dxa"/>
                <w:gridSpan w:val="2"/>
                <w:tcBorders>
                  <w:bottom w:val="single" w:sz="4" w:space="0" w:color="auto"/>
                </w:tcBorders>
              </w:tcPr>
            </w:tcPrChange>
          </w:tcPr>
          <w:p w14:paraId="6FFB8E21" w14:textId="24E67127" w:rsidR="00F12FBB" w:rsidRPr="00F12FBB" w:rsidRDefault="00DA0DB3" w:rsidP="0074008B">
            <w:pPr>
              <w:spacing w:line="480" w:lineRule="auto"/>
              <w:jc w:val="center"/>
              <w:rPr>
                <w:ins w:id="1262" w:author="Nick Maxwell" w:date="2025-05-15T10:03:00Z" w16du:dateUtc="2025-05-15T15:03:00Z"/>
                <w:rFonts w:ascii="Times New Roman" w:eastAsia="Times New Roman" w:hAnsi="Times New Roman" w:cs="Times New Roman"/>
              </w:rPr>
            </w:pPr>
            <w:ins w:id="1263" w:author="Nick Maxwell" w:date="2025-05-15T10:16:00Z" w16du:dateUtc="2025-05-15T15:16:00Z">
              <w:r>
                <w:rPr>
                  <w:rFonts w:ascii="Times New Roman" w:eastAsia="Times New Roman" w:hAnsi="Times New Roman" w:cs="Times New Roman"/>
                </w:rPr>
                <w:t>78</w:t>
              </w:r>
            </w:ins>
          </w:p>
        </w:tc>
        <w:tc>
          <w:tcPr>
            <w:tcW w:w="1355" w:type="dxa"/>
            <w:tcPrChange w:id="1264" w:author="Nick Maxwell" w:date="2025-05-15T10:04:00Z" w16du:dateUtc="2025-05-15T15:04:00Z">
              <w:tcPr>
                <w:tcW w:w="1355" w:type="dxa"/>
                <w:tcBorders>
                  <w:bottom w:val="single" w:sz="4" w:space="0" w:color="auto"/>
                </w:tcBorders>
              </w:tcPr>
            </w:tcPrChange>
          </w:tcPr>
          <w:p w14:paraId="20886E45" w14:textId="0006650D" w:rsidR="00F12FBB" w:rsidRPr="00F12FBB" w:rsidRDefault="00DA0DB3" w:rsidP="0074008B">
            <w:pPr>
              <w:spacing w:line="480" w:lineRule="auto"/>
              <w:jc w:val="center"/>
              <w:rPr>
                <w:ins w:id="1265" w:author="Nick Maxwell" w:date="2025-05-15T10:03:00Z" w16du:dateUtc="2025-05-15T15:03:00Z"/>
                <w:rFonts w:ascii="Times New Roman" w:eastAsia="Times New Roman" w:hAnsi="Times New Roman" w:cs="Times New Roman"/>
              </w:rPr>
            </w:pPr>
            <w:ins w:id="1266" w:author="Nick Maxwell" w:date="2025-05-15T10:16:00Z" w16du:dateUtc="2025-05-15T15:16:00Z">
              <w:r>
                <w:rPr>
                  <w:rFonts w:ascii="Times New Roman" w:eastAsia="Times New Roman" w:hAnsi="Times New Roman" w:cs="Times New Roman"/>
                </w:rPr>
                <w:t>33.19 (7.76)</w:t>
              </w:r>
            </w:ins>
          </w:p>
        </w:tc>
        <w:tc>
          <w:tcPr>
            <w:tcW w:w="1178" w:type="dxa"/>
            <w:tcPrChange w:id="1267" w:author="Nick Maxwell" w:date="2025-05-15T10:04:00Z" w16du:dateUtc="2025-05-15T15:04:00Z">
              <w:tcPr>
                <w:tcW w:w="1178" w:type="dxa"/>
                <w:gridSpan w:val="2"/>
                <w:tcBorders>
                  <w:bottom w:val="single" w:sz="4" w:space="0" w:color="auto"/>
                </w:tcBorders>
              </w:tcPr>
            </w:tcPrChange>
          </w:tcPr>
          <w:p w14:paraId="2CFAFE4C" w14:textId="23AAD1D8" w:rsidR="00F12FBB" w:rsidRPr="00F12FBB" w:rsidRDefault="00DA0DB3" w:rsidP="0074008B">
            <w:pPr>
              <w:spacing w:line="480" w:lineRule="auto"/>
              <w:jc w:val="center"/>
              <w:rPr>
                <w:ins w:id="1268" w:author="Nick Maxwell" w:date="2025-05-15T10:03:00Z" w16du:dateUtc="2025-05-15T15:03:00Z"/>
                <w:rFonts w:ascii="Times New Roman" w:eastAsia="Times New Roman" w:hAnsi="Times New Roman" w:cs="Times New Roman"/>
              </w:rPr>
            </w:pPr>
            <w:ins w:id="1269" w:author="Nick Maxwell" w:date="2025-05-15T10:17:00Z" w16du:dateUtc="2025-05-15T15:17:00Z">
              <w:r>
                <w:rPr>
                  <w:rFonts w:ascii="Times New Roman" w:eastAsia="Times New Roman" w:hAnsi="Times New Roman" w:cs="Times New Roman"/>
                </w:rPr>
                <w:t>57.69</w:t>
              </w:r>
            </w:ins>
          </w:p>
        </w:tc>
      </w:tr>
      <w:tr w:rsidR="00F12FBB" w:rsidRPr="00F12FBB" w14:paraId="4ED693B6" w14:textId="77777777" w:rsidTr="00F12FBB">
        <w:trPr>
          <w:ins w:id="1270" w:author="Nick Maxwell" w:date="2025-05-15T10:04:00Z"/>
        </w:trPr>
        <w:tc>
          <w:tcPr>
            <w:tcW w:w="1440" w:type="dxa"/>
            <w:tcBorders>
              <w:bottom w:val="single" w:sz="4" w:space="0" w:color="auto"/>
            </w:tcBorders>
          </w:tcPr>
          <w:p w14:paraId="21D625EA" w14:textId="77777777" w:rsidR="00F12FBB" w:rsidRDefault="00F12FBB" w:rsidP="00235C8B">
            <w:pPr>
              <w:spacing w:line="480" w:lineRule="auto"/>
              <w:rPr>
                <w:ins w:id="1271" w:author="Nick Maxwell" w:date="2025-05-15T10:04:00Z" w16du:dateUtc="2025-05-15T15:04:00Z"/>
                <w:rFonts w:ascii="Times New Roman" w:eastAsia="Times New Roman" w:hAnsi="Times New Roman" w:cs="Times New Roman"/>
              </w:rPr>
            </w:pPr>
          </w:p>
        </w:tc>
        <w:tc>
          <w:tcPr>
            <w:tcW w:w="3022" w:type="dxa"/>
            <w:tcBorders>
              <w:bottom w:val="single" w:sz="4" w:space="0" w:color="auto"/>
            </w:tcBorders>
          </w:tcPr>
          <w:p w14:paraId="2F79425F" w14:textId="77777777" w:rsidR="00F12FBB" w:rsidRDefault="00F12FBB" w:rsidP="00235C8B">
            <w:pPr>
              <w:spacing w:line="480" w:lineRule="auto"/>
              <w:rPr>
                <w:ins w:id="1272" w:author="Nick Maxwell" w:date="2025-05-15T10:04:00Z" w16du:dateUtc="2025-05-15T15:04:00Z"/>
                <w:rFonts w:ascii="Times New Roman" w:eastAsia="Times New Roman" w:hAnsi="Times New Roman" w:cs="Times New Roman"/>
              </w:rPr>
            </w:pPr>
          </w:p>
        </w:tc>
        <w:tc>
          <w:tcPr>
            <w:tcW w:w="1621" w:type="dxa"/>
            <w:tcBorders>
              <w:bottom w:val="single" w:sz="4" w:space="0" w:color="auto"/>
            </w:tcBorders>
          </w:tcPr>
          <w:p w14:paraId="59F41179" w14:textId="0C8A27D2" w:rsidR="00F12FBB" w:rsidRDefault="00F12FBB" w:rsidP="00235C8B">
            <w:pPr>
              <w:spacing w:line="480" w:lineRule="auto"/>
              <w:rPr>
                <w:ins w:id="1273" w:author="Nick Maxwell" w:date="2025-05-15T10:04:00Z" w16du:dateUtc="2025-05-15T15:04:00Z"/>
                <w:rFonts w:ascii="Times New Roman" w:eastAsia="Times New Roman" w:hAnsi="Times New Roman" w:cs="Times New Roman"/>
              </w:rPr>
            </w:pPr>
            <w:ins w:id="1274" w:author="Nick Maxwell" w:date="2025-05-15T10:04:00Z" w16du:dateUtc="2025-05-15T15:04:00Z">
              <w:r>
                <w:rPr>
                  <w:rFonts w:ascii="Times New Roman" w:eastAsia="Times New Roman" w:hAnsi="Times New Roman" w:cs="Times New Roman"/>
                </w:rPr>
                <w:t>Caucasian</w:t>
              </w:r>
            </w:ins>
          </w:p>
        </w:tc>
        <w:tc>
          <w:tcPr>
            <w:tcW w:w="744" w:type="dxa"/>
            <w:tcBorders>
              <w:bottom w:val="single" w:sz="4" w:space="0" w:color="auto"/>
            </w:tcBorders>
          </w:tcPr>
          <w:p w14:paraId="034F3C6E" w14:textId="1C9FF6D8" w:rsidR="00F12FBB" w:rsidRPr="00F12FBB" w:rsidRDefault="00DA0DB3" w:rsidP="0074008B">
            <w:pPr>
              <w:spacing w:line="480" w:lineRule="auto"/>
              <w:jc w:val="center"/>
              <w:rPr>
                <w:ins w:id="1275" w:author="Nick Maxwell" w:date="2025-05-15T10:04:00Z" w16du:dateUtc="2025-05-15T15:04:00Z"/>
                <w:rFonts w:ascii="Times New Roman" w:eastAsia="Times New Roman" w:hAnsi="Times New Roman" w:cs="Times New Roman"/>
              </w:rPr>
            </w:pPr>
            <w:ins w:id="1276" w:author="Nick Maxwell" w:date="2025-05-15T10:16:00Z" w16du:dateUtc="2025-05-15T15:16:00Z">
              <w:r>
                <w:rPr>
                  <w:rFonts w:ascii="Times New Roman" w:eastAsia="Times New Roman" w:hAnsi="Times New Roman" w:cs="Times New Roman"/>
                </w:rPr>
                <w:t>79</w:t>
              </w:r>
            </w:ins>
          </w:p>
        </w:tc>
        <w:tc>
          <w:tcPr>
            <w:tcW w:w="1355" w:type="dxa"/>
            <w:tcBorders>
              <w:bottom w:val="single" w:sz="4" w:space="0" w:color="auto"/>
            </w:tcBorders>
          </w:tcPr>
          <w:p w14:paraId="11CE09E7" w14:textId="451F5898" w:rsidR="00F12FBB" w:rsidRPr="00F12FBB" w:rsidRDefault="00DA0DB3" w:rsidP="0074008B">
            <w:pPr>
              <w:spacing w:line="480" w:lineRule="auto"/>
              <w:jc w:val="center"/>
              <w:rPr>
                <w:ins w:id="1277" w:author="Nick Maxwell" w:date="2025-05-15T10:04:00Z" w16du:dateUtc="2025-05-15T15:04:00Z"/>
                <w:rFonts w:ascii="Times New Roman" w:eastAsia="Times New Roman" w:hAnsi="Times New Roman" w:cs="Times New Roman"/>
              </w:rPr>
            </w:pPr>
            <w:ins w:id="1278" w:author="Nick Maxwell" w:date="2025-05-15T10:17:00Z" w16du:dateUtc="2025-05-15T15:17:00Z">
              <w:r>
                <w:rPr>
                  <w:rFonts w:ascii="Times New Roman" w:eastAsia="Times New Roman" w:hAnsi="Times New Roman" w:cs="Times New Roman"/>
                </w:rPr>
                <w:t>34.72 (9.34)</w:t>
              </w:r>
            </w:ins>
          </w:p>
        </w:tc>
        <w:tc>
          <w:tcPr>
            <w:tcW w:w="1178" w:type="dxa"/>
            <w:tcBorders>
              <w:bottom w:val="single" w:sz="4" w:space="0" w:color="auto"/>
            </w:tcBorders>
          </w:tcPr>
          <w:p w14:paraId="285E9067" w14:textId="5F672D98" w:rsidR="00F12FBB" w:rsidRPr="00F12FBB" w:rsidRDefault="00DA0DB3" w:rsidP="0074008B">
            <w:pPr>
              <w:spacing w:line="480" w:lineRule="auto"/>
              <w:jc w:val="center"/>
              <w:rPr>
                <w:ins w:id="1279" w:author="Nick Maxwell" w:date="2025-05-15T10:04:00Z" w16du:dateUtc="2025-05-15T15:04:00Z"/>
                <w:rFonts w:ascii="Times New Roman" w:eastAsia="Times New Roman" w:hAnsi="Times New Roman" w:cs="Times New Roman"/>
              </w:rPr>
            </w:pPr>
            <w:ins w:id="1280" w:author="Nick Maxwell" w:date="2025-05-15T10:17:00Z" w16du:dateUtc="2025-05-15T15:17:00Z">
              <w:r>
                <w:rPr>
                  <w:rFonts w:ascii="Times New Roman" w:eastAsia="Times New Roman" w:hAnsi="Times New Roman" w:cs="Times New Roman"/>
                </w:rPr>
                <w:t>55.70</w:t>
              </w:r>
            </w:ins>
          </w:p>
        </w:tc>
      </w:tr>
    </w:tbl>
    <w:p w14:paraId="78A4162C" w14:textId="129351E8" w:rsidR="004D6592" w:rsidRDefault="0074008B">
      <w:pPr>
        <w:spacing w:line="240" w:lineRule="auto"/>
        <w:rPr>
          <w:ins w:id="1281" w:author="Nick Maxwell" w:date="2025-05-14T13:26:00Z" w16du:dateUtc="2025-05-14T18:26:00Z"/>
          <w:rFonts w:ascii="Times New Roman" w:eastAsia="Times New Roman" w:hAnsi="Times New Roman" w:cs="Times New Roman"/>
          <w:sz w:val="24"/>
          <w:szCs w:val="24"/>
        </w:rPr>
        <w:pPrChange w:id="1282" w:author="Nick Maxwell" w:date="2025-05-15T09:49:00Z" w16du:dateUtc="2025-05-15T14:49:00Z">
          <w:pPr/>
        </w:pPrChange>
      </w:pPr>
      <w:ins w:id="1283" w:author="Nick Maxwell" w:date="2025-05-15T09:49:00Z" w16du:dateUtc="2025-05-15T14:49:00Z">
        <w:r w:rsidRPr="0074008B">
          <w:rPr>
            <w:rFonts w:ascii="Times New Roman" w:eastAsia="Times New Roman" w:hAnsi="Times New Roman" w:cs="Times New Roman"/>
            <w:i/>
            <w:iCs/>
            <w:sz w:val="24"/>
            <w:szCs w:val="24"/>
            <w:rPrChange w:id="1284" w:author="Nick Maxwell" w:date="2025-05-15T09:49:00Z" w16du:dateUtc="2025-05-15T14:49:00Z">
              <w:rPr>
                <w:rFonts w:ascii="Times New Roman" w:eastAsia="Times New Roman" w:hAnsi="Times New Roman" w:cs="Times New Roman"/>
                <w:sz w:val="24"/>
                <w:szCs w:val="24"/>
              </w:rPr>
            </w:rPrChange>
          </w:rPr>
          <w:t>Notes</w:t>
        </w:r>
        <w:r>
          <w:rPr>
            <w:rFonts w:ascii="Times New Roman" w:eastAsia="Times New Roman" w:hAnsi="Times New Roman" w:cs="Times New Roman"/>
            <w:sz w:val="24"/>
            <w:szCs w:val="24"/>
          </w:rPr>
          <w:t xml:space="preserve">: Parentheses denote </w:t>
        </w:r>
        <w:r w:rsidRPr="00AF71BD">
          <w:rPr>
            <w:rFonts w:ascii="Times New Roman" w:eastAsia="Times New Roman" w:hAnsi="Times New Roman" w:cs="Times New Roman"/>
            <w:i/>
            <w:iCs/>
            <w:sz w:val="24"/>
            <w:szCs w:val="24"/>
            <w:rPrChange w:id="1285" w:author="Nick Maxwell" w:date="2025-05-15T10:20:00Z" w16du:dateUtc="2025-05-15T15:20:00Z">
              <w:rPr>
                <w:rFonts w:ascii="Times New Roman" w:eastAsia="Times New Roman" w:hAnsi="Times New Roman" w:cs="Times New Roman"/>
                <w:sz w:val="24"/>
                <w:szCs w:val="24"/>
              </w:rPr>
            </w:rPrChange>
          </w:rPr>
          <w:t>sd</w:t>
        </w:r>
        <w:r>
          <w:rPr>
            <w:rFonts w:ascii="Times New Roman" w:eastAsia="Times New Roman" w:hAnsi="Times New Roman" w:cs="Times New Roman"/>
            <w:sz w:val="24"/>
            <w:szCs w:val="24"/>
          </w:rPr>
          <w:t>. All participants recruited from Jackson State University self-identified as Black.</w:t>
        </w:r>
      </w:ins>
      <w:ins w:id="1286" w:author="Nick Maxwell" w:date="2025-05-14T13:26:00Z" w16du:dateUtc="2025-05-14T18:26:00Z">
        <w:r w:rsidR="004D6592">
          <w:rPr>
            <w:rFonts w:ascii="Times New Roman" w:eastAsia="Times New Roman" w:hAnsi="Times New Roman" w:cs="Times New Roman"/>
            <w:sz w:val="24"/>
            <w:szCs w:val="24"/>
          </w:rPr>
          <w:br w:type="page"/>
        </w:r>
      </w:ins>
    </w:p>
    <w:p w14:paraId="000000A8" w14:textId="4C65CE31"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ins w:id="1287" w:author="Nick Maxwell" w:date="2025-05-14T13:25:00Z" w16du:dateUtc="2025-05-14T18:25:00Z">
        <w:r w:rsidR="004D6592">
          <w:rPr>
            <w:rFonts w:ascii="Times New Roman" w:eastAsia="Times New Roman" w:hAnsi="Times New Roman" w:cs="Times New Roman"/>
            <w:sz w:val="24"/>
            <w:szCs w:val="24"/>
          </w:rPr>
          <w:t>2</w:t>
        </w:r>
      </w:ins>
      <w:del w:id="1288" w:author="Nick Maxwell" w:date="2025-05-14T13:08:00Z" w16du:dateUtc="2025-05-14T18:08:00Z">
        <w:r w:rsidDel="001D1A90">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w:t>
      </w:r>
    </w:p>
    <w:p w14:paraId="000000A9" w14:textId="094665D7"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Mean Hits, False Alarms, and 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as </w:t>
      </w:r>
      <w:r w:rsidR="002721B1">
        <w:rPr>
          <w:rFonts w:ascii="Times New Roman" w:eastAsia="Times New Roman" w:hAnsi="Times New Roman" w:cs="Times New Roman"/>
          <w:i/>
          <w:sz w:val="24"/>
          <w:szCs w:val="24"/>
        </w:rPr>
        <w:t>F</w:t>
      </w:r>
      <w:r>
        <w:rPr>
          <w:rFonts w:ascii="Times New Roman" w:eastAsia="Times New Roman" w:hAnsi="Times New Roman" w:cs="Times New Roman"/>
          <w:i/>
          <w:sz w:val="24"/>
          <w:szCs w:val="24"/>
        </w:rPr>
        <w:t>unctions of Target Ethnicity and Participant Ethnicity in Experiment 1.</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2353"/>
        <w:gridCol w:w="2055"/>
        <w:gridCol w:w="2471"/>
        <w:gridCol w:w="2471"/>
      </w:tblGrid>
      <w:tr w:rsidR="003276EC" w14:paraId="56333582" w14:textId="77777777">
        <w:tc>
          <w:tcPr>
            <w:tcW w:w="2353" w:type="dxa"/>
            <w:tcBorders>
              <w:top w:val="single" w:sz="4" w:space="0" w:color="000000"/>
              <w:bottom w:val="single" w:sz="4" w:space="0" w:color="000000"/>
            </w:tcBorders>
          </w:tcPr>
          <w:p w14:paraId="000000A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2055" w:type="dxa"/>
            <w:tcBorders>
              <w:top w:val="single" w:sz="4" w:space="0" w:color="000000"/>
              <w:bottom w:val="single" w:sz="4" w:space="0" w:color="000000"/>
            </w:tcBorders>
          </w:tcPr>
          <w:p w14:paraId="000000AB"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2471" w:type="dxa"/>
            <w:tcBorders>
              <w:top w:val="single" w:sz="4" w:space="0" w:color="000000"/>
              <w:bottom w:val="single" w:sz="4" w:space="0" w:color="000000"/>
            </w:tcBorders>
          </w:tcPr>
          <w:p w14:paraId="000000A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 Participants</w:t>
            </w:r>
          </w:p>
        </w:tc>
        <w:tc>
          <w:tcPr>
            <w:tcW w:w="2471" w:type="dxa"/>
            <w:tcBorders>
              <w:top w:val="single" w:sz="4" w:space="0" w:color="000000"/>
              <w:bottom w:val="single" w:sz="4" w:space="0" w:color="000000"/>
            </w:tcBorders>
          </w:tcPr>
          <w:p w14:paraId="000000A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 Participants</w:t>
            </w:r>
          </w:p>
        </w:tc>
      </w:tr>
      <w:tr w:rsidR="003276EC" w14:paraId="0598AC2C" w14:textId="77777777">
        <w:tc>
          <w:tcPr>
            <w:tcW w:w="2353" w:type="dxa"/>
            <w:tcBorders>
              <w:top w:val="single" w:sz="4" w:space="0" w:color="000000"/>
            </w:tcBorders>
          </w:tcPr>
          <w:p w14:paraId="000000AE"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Hits</w:t>
            </w:r>
          </w:p>
        </w:tc>
        <w:tc>
          <w:tcPr>
            <w:tcW w:w="2055" w:type="dxa"/>
            <w:tcBorders>
              <w:top w:val="single" w:sz="4" w:space="0" w:color="000000"/>
            </w:tcBorders>
          </w:tcPr>
          <w:p w14:paraId="000000AF"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Borders>
              <w:top w:val="single" w:sz="4" w:space="0" w:color="000000"/>
            </w:tcBorders>
          </w:tcPr>
          <w:p w14:paraId="000000B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 (.04)</w:t>
            </w:r>
          </w:p>
        </w:tc>
        <w:tc>
          <w:tcPr>
            <w:tcW w:w="2471" w:type="dxa"/>
            <w:tcBorders>
              <w:top w:val="single" w:sz="4" w:space="0" w:color="000000"/>
            </w:tcBorders>
          </w:tcPr>
          <w:p w14:paraId="000000B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 (.04)</w:t>
            </w:r>
          </w:p>
        </w:tc>
      </w:tr>
      <w:tr w:rsidR="003276EC" w14:paraId="4D11D5B2" w14:textId="77777777">
        <w:tc>
          <w:tcPr>
            <w:tcW w:w="2353" w:type="dxa"/>
          </w:tcPr>
          <w:p w14:paraId="000000B2" w14:textId="77777777" w:rsidR="003276EC" w:rsidRDefault="003276EC" w:rsidP="00235C8B">
            <w:pPr>
              <w:spacing w:after="0" w:line="480" w:lineRule="auto"/>
              <w:rPr>
                <w:rFonts w:ascii="Times New Roman" w:eastAsia="Times New Roman" w:hAnsi="Times New Roman" w:cs="Times New Roman"/>
                <w:sz w:val="24"/>
                <w:szCs w:val="24"/>
              </w:rPr>
            </w:pPr>
          </w:p>
        </w:tc>
        <w:tc>
          <w:tcPr>
            <w:tcW w:w="2055" w:type="dxa"/>
          </w:tcPr>
          <w:p w14:paraId="000000B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2471" w:type="dxa"/>
          </w:tcPr>
          <w:p w14:paraId="000000B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 (.05)</w:t>
            </w:r>
          </w:p>
        </w:tc>
        <w:tc>
          <w:tcPr>
            <w:tcW w:w="2471" w:type="dxa"/>
          </w:tcPr>
          <w:p w14:paraId="000000B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 (.03)</w:t>
            </w:r>
          </w:p>
        </w:tc>
      </w:tr>
      <w:tr w:rsidR="003276EC" w14:paraId="403FF2F8" w14:textId="77777777">
        <w:tc>
          <w:tcPr>
            <w:tcW w:w="2353" w:type="dxa"/>
          </w:tcPr>
          <w:p w14:paraId="000000B6"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 Alarms</w:t>
            </w:r>
          </w:p>
        </w:tc>
        <w:tc>
          <w:tcPr>
            <w:tcW w:w="2055" w:type="dxa"/>
          </w:tcPr>
          <w:p w14:paraId="000000B7"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Pr>
          <w:p w14:paraId="000000B8"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71" w:type="dxa"/>
          </w:tcPr>
          <w:p w14:paraId="000000B9"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(.04)</w:t>
            </w:r>
          </w:p>
        </w:tc>
      </w:tr>
      <w:tr w:rsidR="003276EC" w14:paraId="7058DDBF" w14:textId="77777777">
        <w:tc>
          <w:tcPr>
            <w:tcW w:w="2353" w:type="dxa"/>
          </w:tcPr>
          <w:p w14:paraId="000000BA" w14:textId="77777777" w:rsidR="003276EC" w:rsidRDefault="003276EC" w:rsidP="00235C8B">
            <w:pPr>
              <w:spacing w:after="0" w:line="480" w:lineRule="auto"/>
              <w:rPr>
                <w:rFonts w:ascii="Times New Roman" w:eastAsia="Times New Roman" w:hAnsi="Times New Roman" w:cs="Times New Roman"/>
                <w:sz w:val="24"/>
                <w:szCs w:val="24"/>
              </w:rPr>
            </w:pPr>
          </w:p>
        </w:tc>
        <w:tc>
          <w:tcPr>
            <w:tcW w:w="2055" w:type="dxa"/>
          </w:tcPr>
          <w:p w14:paraId="000000BB"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2471" w:type="dxa"/>
          </w:tcPr>
          <w:p w14:paraId="000000B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(.03)</w:t>
            </w:r>
          </w:p>
        </w:tc>
        <w:tc>
          <w:tcPr>
            <w:tcW w:w="2471" w:type="dxa"/>
          </w:tcPr>
          <w:p w14:paraId="000000B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 (.04)</w:t>
            </w:r>
          </w:p>
        </w:tc>
      </w:tr>
      <w:tr w:rsidR="003276EC" w14:paraId="1C3FD76F" w14:textId="77777777">
        <w:tc>
          <w:tcPr>
            <w:tcW w:w="2353" w:type="dxa"/>
          </w:tcPr>
          <w:p w14:paraId="000000BE"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w:t>
            </w:r>
          </w:p>
        </w:tc>
        <w:tc>
          <w:tcPr>
            <w:tcW w:w="2055" w:type="dxa"/>
          </w:tcPr>
          <w:p w14:paraId="000000BF"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2471" w:type="dxa"/>
          </w:tcPr>
          <w:p w14:paraId="000000C0"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 (0.21)</w:t>
            </w:r>
          </w:p>
        </w:tc>
        <w:tc>
          <w:tcPr>
            <w:tcW w:w="2471" w:type="dxa"/>
          </w:tcPr>
          <w:p w14:paraId="000000C1"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 (0.24)</w:t>
            </w:r>
          </w:p>
        </w:tc>
      </w:tr>
      <w:tr w:rsidR="003276EC" w14:paraId="5838784B" w14:textId="77777777">
        <w:tc>
          <w:tcPr>
            <w:tcW w:w="2353" w:type="dxa"/>
            <w:tcBorders>
              <w:bottom w:val="single" w:sz="4" w:space="0" w:color="000000"/>
            </w:tcBorders>
          </w:tcPr>
          <w:p w14:paraId="000000C2" w14:textId="77777777" w:rsidR="003276EC" w:rsidRDefault="003276EC" w:rsidP="00235C8B">
            <w:pPr>
              <w:spacing w:after="0" w:line="480" w:lineRule="auto"/>
              <w:rPr>
                <w:rFonts w:ascii="Times New Roman" w:eastAsia="Times New Roman" w:hAnsi="Times New Roman" w:cs="Times New Roman"/>
                <w:sz w:val="24"/>
                <w:szCs w:val="24"/>
              </w:rPr>
            </w:pPr>
          </w:p>
        </w:tc>
        <w:tc>
          <w:tcPr>
            <w:tcW w:w="2055" w:type="dxa"/>
            <w:tcBorders>
              <w:bottom w:val="single" w:sz="4" w:space="0" w:color="000000"/>
            </w:tcBorders>
          </w:tcPr>
          <w:p w14:paraId="000000C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2471" w:type="dxa"/>
            <w:tcBorders>
              <w:bottom w:val="single" w:sz="4" w:space="0" w:color="000000"/>
            </w:tcBorders>
          </w:tcPr>
          <w:p w14:paraId="000000C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 (0.22)</w:t>
            </w:r>
          </w:p>
        </w:tc>
        <w:tc>
          <w:tcPr>
            <w:tcW w:w="2471" w:type="dxa"/>
            <w:tcBorders>
              <w:bottom w:val="single" w:sz="4" w:space="0" w:color="000000"/>
            </w:tcBorders>
          </w:tcPr>
          <w:p w14:paraId="000000C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 (0.22)</w:t>
            </w:r>
          </w:p>
        </w:tc>
      </w:tr>
    </w:tbl>
    <w:p w14:paraId="000000C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w:t>
      </w:r>
    </w:p>
    <w:p w14:paraId="000000C7" w14:textId="77777777" w:rsidR="003276EC" w:rsidRDefault="00AF045D">
      <w:pPr>
        <w:spacing w:after="0" w:line="480" w:lineRule="auto"/>
        <w:rPr>
          <w:rFonts w:ascii="Times New Roman" w:eastAsia="Times New Roman" w:hAnsi="Times New Roman" w:cs="Times New Roman"/>
          <w:sz w:val="24"/>
          <w:szCs w:val="24"/>
        </w:rPr>
        <w:pPrChange w:id="1289" w:author="Nick Maxwell" w:date="2025-05-14T15:34:00Z" w16du:dateUtc="2025-05-14T20:34:00Z">
          <w:pPr>
            <w:spacing w:after="0" w:line="240" w:lineRule="auto"/>
          </w:pPr>
        </w:pPrChange>
      </w:pPr>
      <w:r>
        <w:br w:type="page"/>
      </w:r>
    </w:p>
    <w:p w14:paraId="000000C8" w14:textId="0943AA4A"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ins w:id="1290" w:author="Nick Maxwell" w:date="2025-05-14T13:25:00Z" w16du:dateUtc="2025-05-14T18:25:00Z">
        <w:r w:rsidR="004D6592">
          <w:rPr>
            <w:rFonts w:ascii="Times New Roman" w:eastAsia="Times New Roman" w:hAnsi="Times New Roman" w:cs="Times New Roman"/>
            <w:sz w:val="24"/>
            <w:szCs w:val="24"/>
          </w:rPr>
          <w:t>3</w:t>
        </w:r>
      </w:ins>
      <w:del w:id="1291" w:author="Nick Maxwell" w:date="2025-05-14T13:08:00Z" w16du:dateUtc="2025-05-14T18:08:00Z">
        <w:r w:rsidDel="001D1A90">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w:t>
      </w:r>
    </w:p>
    <w:p w14:paraId="000000C9" w14:textId="0FF3E0A4"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Mean JOLs </w:t>
      </w:r>
      <w:del w:id="1292" w:author="Nick Maxwell" w:date="2025-05-14T13:25:00Z" w16du:dateUtc="2025-05-14T18:25:00Z">
        <w:r w:rsidDel="004D6592">
          <w:rPr>
            <w:rFonts w:ascii="Times New Roman" w:eastAsia="Times New Roman" w:hAnsi="Times New Roman" w:cs="Times New Roman"/>
            <w:i/>
            <w:sz w:val="24"/>
            <w:szCs w:val="24"/>
          </w:rPr>
          <w:delText xml:space="preserve">and Goodman-Kruskal Gammas (G) </w:delText>
        </w:r>
      </w:del>
      <w:r>
        <w:rPr>
          <w:rFonts w:ascii="Times New Roman" w:eastAsia="Times New Roman" w:hAnsi="Times New Roman" w:cs="Times New Roman"/>
          <w:i/>
          <w:sz w:val="24"/>
          <w:szCs w:val="24"/>
        </w:rPr>
        <w:t xml:space="preserve">as </w:t>
      </w:r>
      <w:r w:rsidR="002721B1">
        <w:rPr>
          <w:rFonts w:ascii="Times New Roman" w:eastAsia="Times New Roman" w:hAnsi="Times New Roman" w:cs="Times New Roman"/>
          <w:i/>
          <w:sz w:val="24"/>
          <w:szCs w:val="24"/>
        </w:rPr>
        <w:t>F</w:t>
      </w:r>
      <w:r>
        <w:rPr>
          <w:rFonts w:ascii="Times New Roman" w:eastAsia="Times New Roman" w:hAnsi="Times New Roman" w:cs="Times New Roman"/>
          <w:i/>
          <w:sz w:val="24"/>
          <w:szCs w:val="24"/>
        </w:rPr>
        <w:t>unctions of Target Ethnicity and Participant Ethnicity in Experiment</w:t>
      </w:r>
      <w:ins w:id="1293" w:author="Nick Maxwell" w:date="2025-05-14T13:08:00Z" w16du:dateUtc="2025-05-14T18:08:00Z">
        <w:r w:rsidR="001D1A90">
          <w:rPr>
            <w:rFonts w:ascii="Times New Roman" w:eastAsia="Times New Roman" w:hAnsi="Times New Roman" w:cs="Times New Roman"/>
            <w:i/>
            <w:sz w:val="24"/>
            <w:szCs w:val="24"/>
          </w:rPr>
          <w:t>s</w:t>
        </w:r>
      </w:ins>
      <w:r>
        <w:rPr>
          <w:rFonts w:ascii="Times New Roman" w:eastAsia="Times New Roman" w:hAnsi="Times New Roman" w:cs="Times New Roman"/>
          <w:i/>
          <w:sz w:val="24"/>
          <w:szCs w:val="24"/>
        </w:rPr>
        <w:t xml:space="preserve"> 1</w:t>
      </w:r>
      <w:ins w:id="1294" w:author="Nick Maxwell" w:date="2025-05-14T13:08:00Z" w16du:dateUtc="2025-05-14T18:08:00Z">
        <w:r w:rsidR="001D1A90">
          <w:rPr>
            <w:rFonts w:ascii="Times New Roman" w:eastAsia="Times New Roman" w:hAnsi="Times New Roman" w:cs="Times New Roman"/>
            <w:i/>
            <w:sz w:val="24"/>
            <w:szCs w:val="24"/>
          </w:rPr>
          <w:t xml:space="preserve"> and 2</w:t>
        </w:r>
      </w:ins>
      <w:r>
        <w:rPr>
          <w:rFonts w:ascii="Times New Roman" w:eastAsia="Times New Roman" w:hAnsi="Times New Roman" w:cs="Times New Roman"/>
          <w:i/>
          <w:sz w:val="24"/>
          <w:szCs w:val="24"/>
        </w:rPr>
        <w:t>.</w:t>
      </w:r>
    </w:p>
    <w:tbl>
      <w:tblPr>
        <w:tblStyle w:val="a0"/>
        <w:tblW w:w="8910" w:type="dxa"/>
        <w:tblBorders>
          <w:top w:val="nil"/>
          <w:left w:val="nil"/>
          <w:bottom w:val="nil"/>
          <w:right w:val="nil"/>
          <w:insideH w:val="nil"/>
          <w:insideV w:val="nil"/>
        </w:tblBorders>
        <w:tblLayout w:type="fixed"/>
        <w:tblLook w:val="0400" w:firstRow="0" w:lastRow="0" w:firstColumn="0" w:lastColumn="0" w:noHBand="0" w:noVBand="1"/>
        <w:tblPrChange w:id="1295" w:author="Nick Maxwell" w:date="2025-05-14T13:11:00Z" w16du:dateUtc="2025-05-14T18:11:00Z">
          <w:tblPr>
            <w:tblStyle w:val="a0"/>
            <w:tblW w:w="9540" w:type="dxa"/>
            <w:tblBorders>
              <w:top w:val="nil"/>
              <w:left w:val="nil"/>
              <w:bottom w:val="nil"/>
              <w:right w:val="nil"/>
              <w:insideH w:val="nil"/>
              <w:insideV w:val="nil"/>
            </w:tblBorders>
            <w:tblLayout w:type="fixed"/>
            <w:tblLook w:val="0400" w:firstRow="0" w:lastRow="0" w:firstColumn="0" w:lastColumn="0" w:noHBand="0" w:noVBand="1"/>
          </w:tblPr>
        </w:tblPrChange>
      </w:tblPr>
      <w:tblGrid>
        <w:gridCol w:w="1710"/>
        <w:gridCol w:w="1800"/>
        <w:gridCol w:w="1980"/>
        <w:gridCol w:w="1710"/>
        <w:gridCol w:w="1710"/>
        <w:tblGridChange w:id="1296">
          <w:tblGrid>
            <w:gridCol w:w="1710"/>
            <w:gridCol w:w="1800"/>
            <w:gridCol w:w="898"/>
            <w:gridCol w:w="1082"/>
            <w:gridCol w:w="810"/>
            <w:gridCol w:w="900"/>
            <w:gridCol w:w="1009"/>
            <w:gridCol w:w="701"/>
            <w:gridCol w:w="630"/>
          </w:tblGrid>
        </w:tblGridChange>
      </w:tblGrid>
      <w:tr w:rsidR="001D1A90" w14:paraId="096BAD37" w14:textId="77777777" w:rsidTr="001D1A90">
        <w:tc>
          <w:tcPr>
            <w:tcW w:w="1710" w:type="dxa"/>
            <w:tcBorders>
              <w:top w:val="single" w:sz="4" w:space="0" w:color="000000"/>
              <w:bottom w:val="single" w:sz="4" w:space="0" w:color="000000"/>
            </w:tcBorders>
            <w:tcPrChange w:id="1297" w:author="Nick Maxwell" w:date="2025-05-14T13:11:00Z" w16du:dateUtc="2025-05-14T18:11:00Z">
              <w:tcPr>
                <w:tcW w:w="1710" w:type="dxa"/>
                <w:tcBorders>
                  <w:top w:val="single" w:sz="4" w:space="0" w:color="000000"/>
                  <w:bottom w:val="single" w:sz="4" w:space="0" w:color="000000"/>
                </w:tcBorders>
              </w:tcPr>
            </w:tcPrChange>
          </w:tcPr>
          <w:p w14:paraId="000000CA" w14:textId="507294B6" w:rsidR="001D1A90" w:rsidRDefault="001D1A90" w:rsidP="00235C8B">
            <w:pPr>
              <w:spacing w:after="0" w:line="480" w:lineRule="auto"/>
              <w:rPr>
                <w:rFonts w:ascii="Times New Roman" w:eastAsia="Times New Roman" w:hAnsi="Times New Roman" w:cs="Times New Roman"/>
                <w:sz w:val="24"/>
                <w:szCs w:val="24"/>
              </w:rPr>
            </w:pPr>
            <w:ins w:id="1298" w:author="Nick Maxwell" w:date="2025-05-14T13:08:00Z" w16du:dateUtc="2025-05-14T18:08:00Z">
              <w:r>
                <w:rPr>
                  <w:rFonts w:ascii="Times New Roman" w:eastAsia="Times New Roman" w:hAnsi="Times New Roman" w:cs="Times New Roman"/>
                  <w:sz w:val="24"/>
                  <w:szCs w:val="24"/>
                </w:rPr>
                <w:t>Experiment</w:t>
              </w:r>
            </w:ins>
            <w:del w:id="1299" w:author="Nick Maxwell" w:date="2025-05-14T13:08:00Z" w16du:dateUtc="2025-05-14T18:08:00Z">
              <w:r w:rsidDel="001D1A90">
                <w:rPr>
                  <w:rFonts w:ascii="Times New Roman" w:eastAsia="Times New Roman" w:hAnsi="Times New Roman" w:cs="Times New Roman"/>
                  <w:sz w:val="24"/>
                  <w:szCs w:val="24"/>
                </w:rPr>
                <w:delText>Measure</w:delText>
              </w:r>
            </w:del>
          </w:p>
        </w:tc>
        <w:tc>
          <w:tcPr>
            <w:tcW w:w="1800" w:type="dxa"/>
            <w:tcBorders>
              <w:top w:val="single" w:sz="4" w:space="0" w:color="000000"/>
              <w:bottom w:val="single" w:sz="4" w:space="0" w:color="000000"/>
            </w:tcBorders>
            <w:tcPrChange w:id="1300" w:author="Nick Maxwell" w:date="2025-05-14T13:11:00Z" w16du:dateUtc="2025-05-14T18:11:00Z">
              <w:tcPr>
                <w:tcW w:w="2698" w:type="dxa"/>
                <w:gridSpan w:val="2"/>
                <w:tcBorders>
                  <w:top w:val="single" w:sz="4" w:space="0" w:color="000000"/>
                  <w:bottom w:val="single" w:sz="4" w:space="0" w:color="000000"/>
                </w:tcBorders>
              </w:tcPr>
            </w:tcPrChange>
          </w:tcPr>
          <w:p w14:paraId="000000CB" w14:textId="77777777" w:rsidR="001D1A90" w:rsidRDefault="001D1A90"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980" w:type="dxa"/>
            <w:tcBorders>
              <w:top w:val="single" w:sz="4" w:space="0" w:color="000000"/>
              <w:bottom w:val="single" w:sz="4" w:space="0" w:color="000000"/>
            </w:tcBorders>
            <w:tcPrChange w:id="1301" w:author="Nick Maxwell" w:date="2025-05-14T13:11:00Z" w16du:dateUtc="2025-05-14T18:11:00Z">
              <w:tcPr>
                <w:tcW w:w="1892" w:type="dxa"/>
                <w:gridSpan w:val="2"/>
                <w:tcBorders>
                  <w:top w:val="single" w:sz="4" w:space="0" w:color="000000"/>
                  <w:bottom w:val="single" w:sz="4" w:space="0" w:color="000000"/>
                </w:tcBorders>
              </w:tcPr>
            </w:tcPrChange>
          </w:tcPr>
          <w:p w14:paraId="1A3DAB4D" w14:textId="623EDABC" w:rsidR="001D1A90" w:rsidRDefault="001D1A90" w:rsidP="00235C8B">
            <w:pPr>
              <w:spacing w:after="0" w:line="480" w:lineRule="auto"/>
              <w:jc w:val="center"/>
              <w:rPr>
                <w:rFonts w:ascii="Times New Roman" w:eastAsia="Times New Roman" w:hAnsi="Times New Roman" w:cs="Times New Roman"/>
                <w:sz w:val="24"/>
                <w:szCs w:val="24"/>
              </w:rPr>
            </w:pPr>
            <w:ins w:id="1302" w:author="Nick Maxwell" w:date="2025-05-14T13:09:00Z" w16du:dateUtc="2025-05-14T18:09:00Z">
              <w:r>
                <w:rPr>
                  <w:rFonts w:ascii="Times New Roman" w:eastAsia="Times New Roman" w:hAnsi="Times New Roman" w:cs="Times New Roman"/>
                  <w:sz w:val="24"/>
                  <w:szCs w:val="24"/>
                </w:rPr>
                <w:t>Target Typicality</w:t>
              </w:r>
            </w:ins>
          </w:p>
        </w:tc>
        <w:tc>
          <w:tcPr>
            <w:tcW w:w="1710" w:type="dxa"/>
            <w:tcBorders>
              <w:top w:val="single" w:sz="4" w:space="0" w:color="000000"/>
              <w:bottom w:val="single" w:sz="4" w:space="0" w:color="000000"/>
            </w:tcBorders>
            <w:tcPrChange w:id="1303" w:author="Nick Maxwell" w:date="2025-05-14T13:11:00Z" w16du:dateUtc="2025-05-14T18:11:00Z">
              <w:tcPr>
                <w:tcW w:w="1909" w:type="dxa"/>
                <w:gridSpan w:val="2"/>
                <w:tcBorders>
                  <w:top w:val="single" w:sz="4" w:space="0" w:color="000000"/>
                  <w:bottom w:val="single" w:sz="4" w:space="0" w:color="000000"/>
                </w:tcBorders>
              </w:tcPr>
            </w:tcPrChange>
          </w:tcPr>
          <w:p w14:paraId="000000CC" w14:textId="08A54384" w:rsidR="001D1A90" w:rsidRDefault="001D1A90"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Black </w:t>
            </w:r>
            <w:del w:id="1304" w:author="Nick Maxwell" w:date="2025-05-14T13:09:00Z" w16du:dateUtc="2025-05-14T18:09:00Z">
              <w:r w:rsidDel="001D1A90">
                <w:rPr>
                  <w:rFonts w:ascii="Times New Roman" w:eastAsia="Times New Roman" w:hAnsi="Times New Roman" w:cs="Times New Roman"/>
                  <w:sz w:val="24"/>
                  <w:szCs w:val="24"/>
                </w:rPr>
                <w:delText>Participants</w:delText>
              </w:r>
            </w:del>
          </w:p>
        </w:tc>
        <w:tc>
          <w:tcPr>
            <w:tcW w:w="1710" w:type="dxa"/>
            <w:tcBorders>
              <w:top w:val="single" w:sz="4" w:space="0" w:color="000000"/>
              <w:bottom w:val="single" w:sz="4" w:space="0" w:color="000000"/>
            </w:tcBorders>
            <w:tcPrChange w:id="1305" w:author="Nick Maxwell" w:date="2025-05-14T13:11:00Z" w16du:dateUtc="2025-05-14T18:11:00Z">
              <w:tcPr>
                <w:tcW w:w="1331" w:type="dxa"/>
                <w:gridSpan w:val="2"/>
                <w:tcBorders>
                  <w:top w:val="single" w:sz="4" w:space="0" w:color="000000"/>
                  <w:bottom w:val="single" w:sz="4" w:space="0" w:color="000000"/>
                </w:tcBorders>
              </w:tcPr>
            </w:tcPrChange>
          </w:tcPr>
          <w:p w14:paraId="000000CD" w14:textId="71292716" w:rsidR="001D1A90" w:rsidRDefault="001D1A90"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Caucasian </w:t>
            </w:r>
            <w:del w:id="1306" w:author="Nick Maxwell" w:date="2025-05-14T13:09:00Z" w16du:dateUtc="2025-05-14T18:09:00Z">
              <w:r w:rsidDel="001D1A90">
                <w:rPr>
                  <w:rFonts w:ascii="Times New Roman" w:eastAsia="Times New Roman" w:hAnsi="Times New Roman" w:cs="Times New Roman"/>
                  <w:sz w:val="24"/>
                  <w:szCs w:val="24"/>
                </w:rPr>
                <w:delText>Participants</w:delText>
              </w:r>
            </w:del>
          </w:p>
        </w:tc>
      </w:tr>
      <w:tr w:rsidR="00017E84" w14:paraId="02E0D3E7" w14:textId="77777777" w:rsidTr="001D1A90">
        <w:tc>
          <w:tcPr>
            <w:tcW w:w="1710" w:type="dxa"/>
            <w:tcBorders>
              <w:top w:val="single" w:sz="4" w:space="0" w:color="000000"/>
            </w:tcBorders>
            <w:tcPrChange w:id="1307" w:author="Nick Maxwell" w:date="2025-05-14T13:11:00Z" w16du:dateUtc="2025-05-14T18:11:00Z">
              <w:tcPr>
                <w:tcW w:w="1710" w:type="dxa"/>
                <w:tcBorders>
                  <w:top w:val="single" w:sz="4" w:space="0" w:color="000000"/>
                </w:tcBorders>
              </w:tcPr>
            </w:tcPrChange>
          </w:tcPr>
          <w:p w14:paraId="000000CE" w14:textId="29C15E4B" w:rsidR="00017E84" w:rsidRDefault="00017E84" w:rsidP="00235C8B">
            <w:pPr>
              <w:spacing w:after="0" w:line="480" w:lineRule="auto"/>
              <w:rPr>
                <w:rFonts w:ascii="Times New Roman" w:eastAsia="Times New Roman" w:hAnsi="Times New Roman" w:cs="Times New Roman"/>
                <w:sz w:val="24"/>
                <w:szCs w:val="24"/>
              </w:rPr>
            </w:pPr>
            <w:del w:id="1308" w:author="Nick Maxwell" w:date="2025-05-14T13:08:00Z" w16du:dateUtc="2025-05-14T18:08:00Z">
              <w:r w:rsidDel="001D1A90">
                <w:rPr>
                  <w:rFonts w:ascii="Times New Roman" w:eastAsia="Times New Roman" w:hAnsi="Times New Roman" w:cs="Times New Roman"/>
                  <w:sz w:val="24"/>
                  <w:szCs w:val="24"/>
                </w:rPr>
                <w:delText>JOLs</w:delText>
              </w:r>
            </w:del>
            <w:ins w:id="1309" w:author="Nick Maxwell" w:date="2025-05-14T13:08:00Z" w16du:dateUtc="2025-05-14T18:08:00Z">
              <w:r>
                <w:rPr>
                  <w:rFonts w:ascii="Times New Roman" w:eastAsia="Times New Roman" w:hAnsi="Times New Roman" w:cs="Times New Roman"/>
                  <w:sz w:val="24"/>
                  <w:szCs w:val="24"/>
                </w:rPr>
                <w:t>Ex. 1</w:t>
              </w:r>
            </w:ins>
          </w:p>
        </w:tc>
        <w:tc>
          <w:tcPr>
            <w:tcW w:w="1800" w:type="dxa"/>
            <w:tcBorders>
              <w:top w:val="single" w:sz="4" w:space="0" w:color="000000"/>
            </w:tcBorders>
            <w:tcPrChange w:id="1310" w:author="Nick Maxwell" w:date="2025-05-14T13:11:00Z" w16du:dateUtc="2025-05-14T18:11:00Z">
              <w:tcPr>
                <w:tcW w:w="2698" w:type="dxa"/>
                <w:gridSpan w:val="2"/>
                <w:tcBorders>
                  <w:top w:val="single" w:sz="4" w:space="0" w:color="000000"/>
                </w:tcBorders>
              </w:tcPr>
            </w:tcPrChange>
          </w:tcPr>
          <w:p w14:paraId="000000CF" w14:textId="77777777" w:rsidR="00017E84" w:rsidRDefault="00017E84"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top w:val="single" w:sz="4" w:space="0" w:color="000000"/>
            </w:tcBorders>
            <w:tcPrChange w:id="1311" w:author="Nick Maxwell" w:date="2025-05-14T13:11:00Z" w16du:dateUtc="2025-05-14T18:11:00Z">
              <w:tcPr>
                <w:tcW w:w="1892" w:type="dxa"/>
                <w:gridSpan w:val="2"/>
                <w:tcBorders>
                  <w:top w:val="single" w:sz="4" w:space="0" w:color="000000"/>
                </w:tcBorders>
              </w:tcPr>
            </w:tcPrChange>
          </w:tcPr>
          <w:p w14:paraId="41EF6199" w14:textId="38A199BF" w:rsidR="00017E84" w:rsidRDefault="00017E84" w:rsidP="00235C8B">
            <w:pPr>
              <w:spacing w:after="0" w:line="480" w:lineRule="auto"/>
              <w:jc w:val="center"/>
              <w:rPr>
                <w:rFonts w:ascii="Times New Roman" w:eastAsia="Times New Roman" w:hAnsi="Times New Roman" w:cs="Times New Roman"/>
                <w:sz w:val="24"/>
                <w:szCs w:val="24"/>
              </w:rPr>
            </w:pPr>
            <w:ins w:id="1312" w:author="Nick Maxwell" w:date="2025-05-14T13:18:00Z" w16du:dateUtc="2025-05-14T18:18:00Z">
              <w:r w:rsidRPr="00017E84">
                <w:rPr>
                  <w:rFonts w:ascii="Times New Roman" w:eastAsia="Times New Roman" w:hAnsi="Times New Roman" w:cs="Times New Roman"/>
                  <w:sz w:val="24"/>
                  <w:szCs w:val="24"/>
                  <w:rPrChange w:id="1313" w:author="Nick Maxwell" w:date="2025-05-14T13:18:00Z" w16du:dateUtc="2025-05-14T18:18:00Z">
                    <w:rPr/>
                  </w:rPrChange>
                </w:rPr>
                <w:t>High</w:t>
              </w:r>
            </w:ins>
          </w:p>
        </w:tc>
        <w:tc>
          <w:tcPr>
            <w:tcW w:w="1710" w:type="dxa"/>
            <w:tcBorders>
              <w:top w:val="single" w:sz="4" w:space="0" w:color="000000"/>
            </w:tcBorders>
            <w:tcPrChange w:id="1314" w:author="Nick Maxwell" w:date="2025-05-14T13:11:00Z" w16du:dateUtc="2025-05-14T18:11:00Z">
              <w:tcPr>
                <w:tcW w:w="1909" w:type="dxa"/>
                <w:gridSpan w:val="2"/>
                <w:tcBorders>
                  <w:top w:val="single" w:sz="4" w:space="0" w:color="000000"/>
                </w:tcBorders>
              </w:tcPr>
            </w:tcPrChange>
          </w:tcPr>
          <w:p w14:paraId="000000D0" w14:textId="4AE157BA" w:rsidR="00017E84" w:rsidRDefault="00017E84"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54.45 (5.59)</w:t>
            </w:r>
          </w:p>
        </w:tc>
        <w:tc>
          <w:tcPr>
            <w:tcW w:w="1710" w:type="dxa"/>
            <w:tcBorders>
              <w:top w:val="single" w:sz="4" w:space="0" w:color="000000"/>
            </w:tcBorders>
            <w:tcPrChange w:id="1315" w:author="Nick Maxwell" w:date="2025-05-14T13:11:00Z" w16du:dateUtc="2025-05-14T18:11:00Z">
              <w:tcPr>
                <w:tcW w:w="1331" w:type="dxa"/>
                <w:gridSpan w:val="2"/>
                <w:tcBorders>
                  <w:top w:val="single" w:sz="4" w:space="0" w:color="000000"/>
                </w:tcBorders>
              </w:tcPr>
            </w:tcPrChange>
          </w:tcPr>
          <w:p w14:paraId="000000D1" w14:textId="77777777" w:rsidR="00017E84" w:rsidRDefault="00017E84"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 (4.58)</w:t>
            </w:r>
          </w:p>
        </w:tc>
      </w:tr>
      <w:tr w:rsidR="00017E84" w14:paraId="062DEBE2" w14:textId="77777777" w:rsidTr="001D1A90">
        <w:tc>
          <w:tcPr>
            <w:tcW w:w="1710" w:type="dxa"/>
            <w:tcPrChange w:id="1316" w:author="Nick Maxwell" w:date="2025-05-14T13:13:00Z" w16du:dateUtc="2025-05-14T18:13:00Z">
              <w:tcPr>
                <w:tcW w:w="1710" w:type="dxa"/>
              </w:tcPr>
            </w:tcPrChange>
          </w:tcPr>
          <w:p w14:paraId="000000D2" w14:textId="77777777" w:rsidR="00017E84" w:rsidRDefault="00017E84" w:rsidP="00235C8B">
            <w:pPr>
              <w:spacing w:after="0" w:line="480" w:lineRule="auto"/>
              <w:rPr>
                <w:rFonts w:ascii="Times New Roman" w:eastAsia="Times New Roman" w:hAnsi="Times New Roman" w:cs="Times New Roman"/>
                <w:sz w:val="24"/>
                <w:szCs w:val="24"/>
              </w:rPr>
            </w:pPr>
          </w:p>
        </w:tc>
        <w:tc>
          <w:tcPr>
            <w:tcW w:w="1800" w:type="dxa"/>
            <w:tcPrChange w:id="1317" w:author="Nick Maxwell" w:date="2025-05-14T13:13:00Z" w16du:dateUtc="2025-05-14T18:13:00Z">
              <w:tcPr>
                <w:tcW w:w="2698" w:type="dxa"/>
                <w:gridSpan w:val="2"/>
              </w:tcPr>
            </w:tcPrChange>
          </w:tcPr>
          <w:p w14:paraId="000000D3" w14:textId="77777777" w:rsidR="00017E84" w:rsidRDefault="00017E84"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PrChange w:id="1318" w:author="Nick Maxwell" w:date="2025-05-14T13:13:00Z" w16du:dateUtc="2025-05-14T18:13:00Z">
              <w:tcPr>
                <w:tcW w:w="1892" w:type="dxa"/>
                <w:gridSpan w:val="2"/>
              </w:tcPr>
            </w:tcPrChange>
          </w:tcPr>
          <w:p w14:paraId="23CF2513" w14:textId="0CF8587D" w:rsidR="00017E84" w:rsidRDefault="00017E84" w:rsidP="00235C8B">
            <w:pPr>
              <w:spacing w:after="0" w:line="480" w:lineRule="auto"/>
              <w:jc w:val="center"/>
              <w:rPr>
                <w:rFonts w:ascii="Times New Roman" w:eastAsia="Times New Roman" w:hAnsi="Times New Roman" w:cs="Times New Roman"/>
                <w:sz w:val="24"/>
                <w:szCs w:val="24"/>
              </w:rPr>
            </w:pPr>
            <w:ins w:id="1319" w:author="Nick Maxwell" w:date="2025-05-14T13:18:00Z" w16du:dateUtc="2025-05-14T18:18:00Z">
              <w:r w:rsidRPr="00017E84">
                <w:rPr>
                  <w:rFonts w:ascii="Times New Roman" w:eastAsia="Times New Roman" w:hAnsi="Times New Roman" w:cs="Times New Roman"/>
                  <w:sz w:val="24"/>
                  <w:szCs w:val="24"/>
                  <w:rPrChange w:id="1320" w:author="Nick Maxwell" w:date="2025-05-14T13:18:00Z" w16du:dateUtc="2025-05-14T18:18:00Z">
                    <w:rPr/>
                  </w:rPrChange>
                </w:rPr>
                <w:t>High</w:t>
              </w:r>
            </w:ins>
          </w:p>
        </w:tc>
        <w:tc>
          <w:tcPr>
            <w:tcW w:w="1710" w:type="dxa"/>
            <w:tcBorders>
              <w:bottom w:val="nil"/>
            </w:tcBorders>
            <w:tcPrChange w:id="1321" w:author="Nick Maxwell" w:date="2025-05-14T13:13:00Z" w16du:dateUtc="2025-05-14T18:13:00Z">
              <w:tcPr>
                <w:tcW w:w="1909" w:type="dxa"/>
                <w:gridSpan w:val="2"/>
              </w:tcPr>
            </w:tcPrChange>
          </w:tcPr>
          <w:p w14:paraId="000000D4" w14:textId="177FFB0F" w:rsidR="00017E84" w:rsidRDefault="00017E84"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 (5.78)</w:t>
            </w:r>
          </w:p>
        </w:tc>
        <w:tc>
          <w:tcPr>
            <w:tcW w:w="1710" w:type="dxa"/>
            <w:tcBorders>
              <w:bottom w:val="nil"/>
            </w:tcBorders>
            <w:tcPrChange w:id="1322" w:author="Nick Maxwell" w:date="2025-05-14T13:13:00Z" w16du:dateUtc="2025-05-14T18:13:00Z">
              <w:tcPr>
                <w:tcW w:w="1331" w:type="dxa"/>
                <w:gridSpan w:val="2"/>
              </w:tcPr>
            </w:tcPrChange>
          </w:tcPr>
          <w:p w14:paraId="000000D5" w14:textId="77777777" w:rsidR="00017E84" w:rsidRDefault="00017E84"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51.19 (4.59)</w:t>
            </w:r>
          </w:p>
        </w:tc>
      </w:tr>
      <w:tr w:rsidR="00017E84" w14:paraId="2ABF01F7" w14:textId="77777777" w:rsidTr="001D1A90">
        <w:tc>
          <w:tcPr>
            <w:tcW w:w="1710" w:type="dxa"/>
            <w:tcPrChange w:id="1323" w:author="Nick Maxwell" w:date="2025-05-14T13:13:00Z" w16du:dateUtc="2025-05-14T18:13:00Z">
              <w:tcPr>
                <w:tcW w:w="1710" w:type="dxa"/>
              </w:tcPr>
            </w:tcPrChange>
          </w:tcPr>
          <w:p w14:paraId="000000D6" w14:textId="195CD3E7" w:rsidR="00017E84" w:rsidRPr="001D1A90" w:rsidRDefault="00017E84" w:rsidP="00235C8B">
            <w:pPr>
              <w:spacing w:before="120" w:after="0" w:line="480" w:lineRule="auto"/>
              <w:rPr>
                <w:rFonts w:ascii="Times New Roman" w:eastAsia="Times New Roman" w:hAnsi="Times New Roman" w:cs="Times New Roman"/>
                <w:iCs/>
                <w:sz w:val="24"/>
                <w:szCs w:val="24"/>
              </w:rPr>
            </w:pPr>
            <w:del w:id="1324" w:author="Nick Maxwell" w:date="2025-05-14T13:08:00Z" w16du:dateUtc="2025-05-14T18:08:00Z">
              <w:r w:rsidRPr="001D1A90" w:rsidDel="001D1A90">
                <w:rPr>
                  <w:rFonts w:ascii="Times New Roman" w:eastAsia="Times New Roman" w:hAnsi="Times New Roman" w:cs="Times New Roman"/>
                  <w:iCs/>
                  <w:sz w:val="24"/>
                  <w:szCs w:val="24"/>
                  <w:rPrChange w:id="1325" w:author="Nick Maxwell" w:date="2025-05-14T13:08:00Z" w16du:dateUtc="2025-05-14T18:08:00Z">
                    <w:rPr>
                      <w:rFonts w:ascii="Times New Roman" w:eastAsia="Times New Roman" w:hAnsi="Times New Roman" w:cs="Times New Roman"/>
                      <w:i/>
                      <w:sz w:val="24"/>
                      <w:szCs w:val="24"/>
                    </w:rPr>
                  </w:rPrChange>
                </w:rPr>
                <w:delText>G</w:delText>
              </w:r>
              <w:r w:rsidRPr="001D1A90" w:rsidDel="001D1A90">
                <w:rPr>
                  <w:rFonts w:ascii="Times New Roman" w:eastAsia="Times New Roman" w:hAnsi="Times New Roman" w:cs="Times New Roman"/>
                  <w:iCs/>
                  <w:sz w:val="24"/>
                  <w:szCs w:val="24"/>
                </w:rPr>
                <w:delText>s</w:delText>
              </w:r>
            </w:del>
            <w:ins w:id="1326" w:author="Nick Maxwell" w:date="2025-05-14T13:08:00Z" w16du:dateUtc="2025-05-14T18:08:00Z">
              <w:r w:rsidRPr="001D1A90">
                <w:rPr>
                  <w:rFonts w:ascii="Times New Roman" w:eastAsia="Times New Roman" w:hAnsi="Times New Roman" w:cs="Times New Roman"/>
                  <w:iCs/>
                  <w:sz w:val="24"/>
                  <w:szCs w:val="24"/>
                  <w:rPrChange w:id="1327" w:author="Nick Maxwell" w:date="2025-05-14T13:08:00Z" w16du:dateUtc="2025-05-14T18:08:00Z">
                    <w:rPr>
                      <w:rFonts w:ascii="Times New Roman" w:eastAsia="Times New Roman" w:hAnsi="Times New Roman" w:cs="Times New Roman"/>
                      <w:i/>
                      <w:sz w:val="24"/>
                      <w:szCs w:val="24"/>
                    </w:rPr>
                  </w:rPrChange>
                </w:rPr>
                <w:t>Ex. 2</w:t>
              </w:r>
            </w:ins>
          </w:p>
        </w:tc>
        <w:tc>
          <w:tcPr>
            <w:tcW w:w="1800" w:type="dxa"/>
            <w:tcPrChange w:id="1328" w:author="Nick Maxwell" w:date="2025-05-14T13:13:00Z" w16du:dateUtc="2025-05-14T18:13:00Z">
              <w:tcPr>
                <w:tcW w:w="2698" w:type="dxa"/>
                <w:gridSpan w:val="2"/>
              </w:tcPr>
            </w:tcPrChange>
          </w:tcPr>
          <w:p w14:paraId="000000D7" w14:textId="77777777" w:rsidR="00017E84" w:rsidRDefault="00017E84"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980" w:type="dxa"/>
            <w:tcBorders>
              <w:right w:val="nil"/>
            </w:tcBorders>
            <w:tcPrChange w:id="1329" w:author="Nick Maxwell" w:date="2025-05-14T13:13:00Z" w16du:dateUtc="2025-05-14T18:13:00Z">
              <w:tcPr>
                <w:tcW w:w="1892" w:type="dxa"/>
                <w:gridSpan w:val="2"/>
              </w:tcPr>
            </w:tcPrChange>
          </w:tcPr>
          <w:p w14:paraId="67E2885D" w14:textId="4E957323" w:rsidR="00017E84" w:rsidDel="001D1A90" w:rsidRDefault="00017E84">
            <w:pPr>
              <w:spacing w:after="0" w:line="480" w:lineRule="auto"/>
              <w:jc w:val="center"/>
              <w:rPr>
                <w:rFonts w:ascii="Times New Roman" w:eastAsia="Times New Roman" w:hAnsi="Times New Roman" w:cs="Times New Roman"/>
                <w:sz w:val="24"/>
                <w:szCs w:val="24"/>
              </w:rPr>
              <w:pPrChange w:id="1330" w:author="Nick Maxwell" w:date="2025-05-14T15:34:00Z" w16du:dateUtc="2025-05-14T20:34:00Z">
                <w:pPr>
                  <w:spacing w:before="120" w:after="0" w:line="480" w:lineRule="auto"/>
                  <w:jc w:val="center"/>
                </w:pPr>
              </w:pPrChange>
            </w:pPr>
            <w:ins w:id="1331" w:author="Nick Maxwell" w:date="2025-05-14T13:18:00Z" w16du:dateUtc="2025-05-14T18:18:00Z">
              <w:r w:rsidRPr="00017E84">
                <w:rPr>
                  <w:rFonts w:ascii="Times New Roman" w:eastAsia="Times New Roman" w:hAnsi="Times New Roman" w:cs="Times New Roman"/>
                  <w:sz w:val="24"/>
                  <w:szCs w:val="24"/>
                  <w:rPrChange w:id="1332" w:author="Nick Maxwell" w:date="2025-05-14T13:18:00Z" w16du:dateUtc="2025-05-14T18:18:00Z">
                    <w:rPr/>
                  </w:rPrChange>
                </w:rPr>
                <w:t>High</w:t>
              </w:r>
            </w:ins>
          </w:p>
        </w:tc>
        <w:tc>
          <w:tcPr>
            <w:tcW w:w="1710" w:type="dxa"/>
            <w:tcBorders>
              <w:top w:val="nil"/>
              <w:left w:val="nil"/>
              <w:bottom w:val="nil"/>
              <w:right w:val="nil"/>
            </w:tcBorders>
            <w:tcPrChange w:id="1333" w:author="Nick Maxwell" w:date="2025-05-14T13:13:00Z" w16du:dateUtc="2025-05-14T18:13:00Z">
              <w:tcPr>
                <w:tcW w:w="1909" w:type="dxa"/>
                <w:gridSpan w:val="2"/>
              </w:tcPr>
            </w:tcPrChange>
          </w:tcPr>
          <w:p w14:paraId="000000D8" w14:textId="4EA67C80" w:rsidR="00017E84" w:rsidRDefault="00017E84" w:rsidP="00235C8B">
            <w:pPr>
              <w:spacing w:before="120" w:after="0" w:line="480" w:lineRule="auto"/>
              <w:jc w:val="center"/>
              <w:rPr>
                <w:rFonts w:ascii="Times New Roman" w:eastAsia="Times New Roman" w:hAnsi="Times New Roman" w:cs="Times New Roman"/>
                <w:sz w:val="24"/>
                <w:szCs w:val="24"/>
              </w:rPr>
            </w:pPr>
            <w:ins w:id="1334" w:author="Nick Maxwell" w:date="2025-05-14T13:13:00Z" w16du:dateUtc="2025-05-14T18:13:00Z">
              <w:r>
                <w:rPr>
                  <w:rFonts w:ascii="Times New Roman" w:eastAsia="Times New Roman" w:hAnsi="Times New Roman" w:cs="Times New Roman"/>
                  <w:sz w:val="24"/>
                  <w:szCs w:val="24"/>
                </w:rPr>
                <w:t>61.58 (3.60)</w:t>
              </w:r>
            </w:ins>
            <w:del w:id="1335" w:author="Nick Maxwell" w:date="2025-05-14T13:08:00Z" w16du:dateUtc="2025-05-14T18:08:00Z">
              <w:r w:rsidDel="001D1A90">
                <w:rPr>
                  <w:rFonts w:ascii="Times New Roman" w:eastAsia="Times New Roman" w:hAnsi="Times New Roman" w:cs="Times New Roman"/>
                  <w:sz w:val="24"/>
                  <w:szCs w:val="24"/>
                </w:rPr>
                <w:delText>.16 (.12)</w:delText>
              </w:r>
            </w:del>
          </w:p>
        </w:tc>
        <w:tc>
          <w:tcPr>
            <w:tcW w:w="1710" w:type="dxa"/>
            <w:tcBorders>
              <w:top w:val="nil"/>
              <w:left w:val="nil"/>
              <w:bottom w:val="nil"/>
              <w:right w:val="nil"/>
            </w:tcBorders>
            <w:tcPrChange w:id="1336" w:author="Nick Maxwell" w:date="2025-05-14T13:13:00Z" w16du:dateUtc="2025-05-14T18:13:00Z">
              <w:tcPr>
                <w:tcW w:w="1331" w:type="dxa"/>
                <w:gridSpan w:val="2"/>
              </w:tcPr>
            </w:tcPrChange>
          </w:tcPr>
          <w:p w14:paraId="000000D9" w14:textId="64031683" w:rsidR="00017E84" w:rsidRDefault="00017E84" w:rsidP="00235C8B">
            <w:pPr>
              <w:spacing w:before="120" w:after="0" w:line="480" w:lineRule="auto"/>
              <w:jc w:val="center"/>
              <w:rPr>
                <w:rFonts w:ascii="Times New Roman" w:eastAsia="Times New Roman" w:hAnsi="Times New Roman" w:cs="Times New Roman"/>
                <w:sz w:val="24"/>
                <w:szCs w:val="24"/>
              </w:rPr>
            </w:pPr>
            <w:ins w:id="1337" w:author="Nick Maxwell" w:date="2025-05-14T13:13:00Z" w16du:dateUtc="2025-05-14T18:13:00Z">
              <w:r>
                <w:rPr>
                  <w:rFonts w:ascii="Times New Roman" w:eastAsia="Times New Roman" w:hAnsi="Times New Roman" w:cs="Times New Roman"/>
                  <w:sz w:val="24"/>
                  <w:szCs w:val="24"/>
                </w:rPr>
                <w:t>47.41 (4.15)</w:t>
              </w:r>
            </w:ins>
            <w:del w:id="1338" w:author="Nick Maxwell" w:date="2025-05-14T13:08:00Z" w16du:dateUtc="2025-05-14T18:08:00Z">
              <w:r w:rsidDel="001D1A90">
                <w:rPr>
                  <w:rFonts w:ascii="Times New Roman" w:eastAsia="Times New Roman" w:hAnsi="Times New Roman" w:cs="Times New Roman"/>
                  <w:sz w:val="24"/>
                  <w:szCs w:val="24"/>
                </w:rPr>
                <w:delText>.19 (.12)</w:delText>
              </w:r>
            </w:del>
          </w:p>
        </w:tc>
      </w:tr>
      <w:tr w:rsidR="00017E84" w14:paraId="7CBB286D" w14:textId="77777777" w:rsidTr="001D1A90">
        <w:tc>
          <w:tcPr>
            <w:tcW w:w="1710" w:type="dxa"/>
            <w:tcPrChange w:id="1339" w:author="Nick Maxwell" w:date="2025-05-14T13:13:00Z" w16du:dateUtc="2025-05-14T18:13:00Z">
              <w:tcPr>
                <w:tcW w:w="1710" w:type="dxa"/>
                <w:tcBorders>
                  <w:bottom w:val="single" w:sz="4" w:space="0" w:color="000000"/>
                </w:tcBorders>
              </w:tcPr>
            </w:tcPrChange>
          </w:tcPr>
          <w:p w14:paraId="000000DA" w14:textId="77777777" w:rsidR="00017E84" w:rsidRDefault="00017E84" w:rsidP="00235C8B">
            <w:pPr>
              <w:spacing w:after="0" w:line="480" w:lineRule="auto"/>
              <w:rPr>
                <w:rFonts w:ascii="Times New Roman" w:eastAsia="Times New Roman" w:hAnsi="Times New Roman" w:cs="Times New Roman"/>
                <w:i/>
                <w:sz w:val="24"/>
                <w:szCs w:val="24"/>
              </w:rPr>
            </w:pPr>
          </w:p>
        </w:tc>
        <w:tc>
          <w:tcPr>
            <w:tcW w:w="1800" w:type="dxa"/>
            <w:tcPrChange w:id="1340" w:author="Nick Maxwell" w:date="2025-05-14T13:13:00Z" w16du:dateUtc="2025-05-14T18:13:00Z">
              <w:tcPr>
                <w:tcW w:w="2698" w:type="dxa"/>
                <w:gridSpan w:val="2"/>
                <w:tcBorders>
                  <w:bottom w:val="single" w:sz="4" w:space="0" w:color="000000"/>
                </w:tcBorders>
              </w:tcPr>
            </w:tcPrChange>
          </w:tcPr>
          <w:p w14:paraId="000000DB" w14:textId="77777777" w:rsidR="00017E84" w:rsidRDefault="00017E84"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980" w:type="dxa"/>
            <w:tcBorders>
              <w:right w:val="nil"/>
            </w:tcBorders>
            <w:tcPrChange w:id="1341" w:author="Nick Maxwell" w:date="2025-05-14T13:13:00Z" w16du:dateUtc="2025-05-14T18:13:00Z">
              <w:tcPr>
                <w:tcW w:w="1892" w:type="dxa"/>
                <w:gridSpan w:val="2"/>
                <w:tcBorders>
                  <w:bottom w:val="single" w:sz="4" w:space="0" w:color="000000"/>
                </w:tcBorders>
              </w:tcPr>
            </w:tcPrChange>
          </w:tcPr>
          <w:p w14:paraId="3598B1AF" w14:textId="566EF0C9" w:rsidR="00017E84" w:rsidDel="001D1A90" w:rsidRDefault="00017E84" w:rsidP="00235C8B">
            <w:pPr>
              <w:spacing w:after="0" w:line="480" w:lineRule="auto"/>
              <w:jc w:val="center"/>
              <w:rPr>
                <w:rFonts w:ascii="Times New Roman" w:eastAsia="Times New Roman" w:hAnsi="Times New Roman" w:cs="Times New Roman"/>
                <w:sz w:val="24"/>
                <w:szCs w:val="24"/>
              </w:rPr>
            </w:pPr>
            <w:ins w:id="1342" w:author="Nick Maxwell" w:date="2025-05-14T13:18:00Z" w16du:dateUtc="2025-05-14T18:18:00Z">
              <w:r w:rsidRPr="00017E84">
                <w:rPr>
                  <w:rFonts w:ascii="Times New Roman" w:eastAsia="Times New Roman" w:hAnsi="Times New Roman" w:cs="Times New Roman"/>
                  <w:sz w:val="24"/>
                  <w:szCs w:val="24"/>
                  <w:rPrChange w:id="1343" w:author="Nick Maxwell" w:date="2025-05-14T13:18:00Z" w16du:dateUtc="2025-05-14T18:18:00Z">
                    <w:rPr/>
                  </w:rPrChange>
                </w:rPr>
                <w:t>High</w:t>
              </w:r>
            </w:ins>
          </w:p>
        </w:tc>
        <w:tc>
          <w:tcPr>
            <w:tcW w:w="1710" w:type="dxa"/>
            <w:tcBorders>
              <w:top w:val="nil"/>
              <w:left w:val="nil"/>
              <w:bottom w:val="nil"/>
              <w:right w:val="nil"/>
            </w:tcBorders>
            <w:tcPrChange w:id="1344" w:author="Nick Maxwell" w:date="2025-05-14T13:13:00Z" w16du:dateUtc="2025-05-14T18:13:00Z">
              <w:tcPr>
                <w:tcW w:w="1909" w:type="dxa"/>
                <w:gridSpan w:val="2"/>
                <w:tcBorders>
                  <w:bottom w:val="single" w:sz="4" w:space="0" w:color="000000"/>
                </w:tcBorders>
              </w:tcPr>
            </w:tcPrChange>
          </w:tcPr>
          <w:p w14:paraId="000000DC" w14:textId="65837B86" w:rsidR="00017E84" w:rsidRDefault="00017E84" w:rsidP="00235C8B">
            <w:pPr>
              <w:spacing w:after="0" w:line="480" w:lineRule="auto"/>
              <w:jc w:val="center"/>
              <w:rPr>
                <w:rFonts w:ascii="Times New Roman" w:eastAsia="Times New Roman" w:hAnsi="Times New Roman" w:cs="Times New Roman"/>
                <w:sz w:val="24"/>
                <w:szCs w:val="24"/>
              </w:rPr>
            </w:pPr>
            <w:ins w:id="1345" w:author="Nick Maxwell" w:date="2025-05-14T13:13:00Z" w16du:dateUtc="2025-05-14T18:13:00Z">
              <w:r>
                <w:rPr>
                  <w:rFonts w:ascii="Times New Roman" w:eastAsia="Times New Roman" w:hAnsi="Times New Roman" w:cs="Times New Roman"/>
                  <w:sz w:val="24"/>
                  <w:szCs w:val="24"/>
                </w:rPr>
                <w:t>46.97 (3.71)</w:t>
              </w:r>
            </w:ins>
            <w:del w:id="1346" w:author="Nick Maxwell" w:date="2025-05-14T13:08:00Z" w16du:dateUtc="2025-05-14T18:08:00Z">
              <w:r w:rsidDel="001D1A90">
                <w:rPr>
                  <w:rFonts w:ascii="Times New Roman" w:eastAsia="Times New Roman" w:hAnsi="Times New Roman" w:cs="Times New Roman"/>
                  <w:sz w:val="24"/>
                  <w:szCs w:val="24"/>
                </w:rPr>
                <w:delText>.26 (.10)</w:delText>
              </w:r>
            </w:del>
          </w:p>
        </w:tc>
        <w:tc>
          <w:tcPr>
            <w:tcW w:w="1710" w:type="dxa"/>
            <w:tcBorders>
              <w:top w:val="nil"/>
              <w:left w:val="nil"/>
              <w:bottom w:val="nil"/>
              <w:right w:val="nil"/>
            </w:tcBorders>
            <w:tcPrChange w:id="1347" w:author="Nick Maxwell" w:date="2025-05-14T13:13:00Z" w16du:dateUtc="2025-05-14T18:13:00Z">
              <w:tcPr>
                <w:tcW w:w="1331" w:type="dxa"/>
                <w:gridSpan w:val="2"/>
                <w:tcBorders>
                  <w:bottom w:val="single" w:sz="4" w:space="0" w:color="000000"/>
                </w:tcBorders>
              </w:tcPr>
            </w:tcPrChange>
          </w:tcPr>
          <w:p w14:paraId="000000DD" w14:textId="0026BF04" w:rsidR="00017E84" w:rsidRDefault="00017E84" w:rsidP="00235C8B">
            <w:pPr>
              <w:spacing w:after="0" w:line="480" w:lineRule="auto"/>
              <w:jc w:val="center"/>
              <w:rPr>
                <w:rFonts w:ascii="Times New Roman" w:eastAsia="Times New Roman" w:hAnsi="Times New Roman" w:cs="Times New Roman"/>
                <w:sz w:val="24"/>
                <w:szCs w:val="24"/>
              </w:rPr>
            </w:pPr>
            <w:ins w:id="1348" w:author="Nick Maxwell" w:date="2025-05-14T13:13:00Z" w16du:dateUtc="2025-05-14T18:13:00Z">
              <w:r>
                <w:rPr>
                  <w:rFonts w:ascii="Times New Roman" w:eastAsia="Times New Roman" w:hAnsi="Times New Roman" w:cs="Times New Roman"/>
                  <w:sz w:val="24"/>
                  <w:szCs w:val="24"/>
                </w:rPr>
                <w:t>49.73 (3.80)</w:t>
              </w:r>
            </w:ins>
            <w:del w:id="1349" w:author="Nick Maxwell" w:date="2025-05-14T13:08:00Z" w16du:dateUtc="2025-05-14T18:08:00Z">
              <w:r w:rsidDel="001D1A90">
                <w:rPr>
                  <w:rFonts w:ascii="Times New Roman" w:eastAsia="Times New Roman" w:hAnsi="Times New Roman" w:cs="Times New Roman"/>
                  <w:sz w:val="24"/>
                  <w:szCs w:val="24"/>
                </w:rPr>
                <w:delText>.23 (.12)</w:delText>
              </w:r>
            </w:del>
          </w:p>
        </w:tc>
      </w:tr>
      <w:tr w:rsidR="001D1A90" w14:paraId="2A73B755" w14:textId="77777777" w:rsidTr="00017E84">
        <w:tblPrEx>
          <w:tblPrExChange w:id="1350" w:author="Nick Maxwell" w:date="2025-05-14T13:18:00Z" w16du:dateUtc="2025-05-14T18:18:00Z">
            <w:tblPrEx>
              <w:tblW w:w="8910" w:type="dxa"/>
            </w:tblPrEx>
          </w:tblPrExChange>
        </w:tblPrEx>
        <w:trPr>
          <w:ins w:id="1351" w:author="Nick Maxwell" w:date="2025-05-14T13:11:00Z"/>
          <w:trPrChange w:id="1352" w:author="Nick Maxwell" w:date="2025-05-14T13:18:00Z" w16du:dateUtc="2025-05-14T18:18:00Z">
            <w:trPr>
              <w:gridAfter w:val="0"/>
            </w:trPr>
          </w:trPrChange>
        </w:trPr>
        <w:tc>
          <w:tcPr>
            <w:tcW w:w="1710" w:type="dxa"/>
            <w:tcPrChange w:id="1353" w:author="Nick Maxwell" w:date="2025-05-14T13:18:00Z" w16du:dateUtc="2025-05-14T18:18:00Z">
              <w:tcPr>
                <w:tcW w:w="1710" w:type="dxa"/>
                <w:tcBorders>
                  <w:bottom w:val="single" w:sz="4" w:space="0" w:color="000000"/>
                </w:tcBorders>
              </w:tcPr>
            </w:tcPrChange>
          </w:tcPr>
          <w:p w14:paraId="2BEC993B" w14:textId="77777777" w:rsidR="001D1A90" w:rsidRDefault="001D1A90" w:rsidP="00235C8B">
            <w:pPr>
              <w:spacing w:after="0" w:line="480" w:lineRule="auto"/>
              <w:rPr>
                <w:ins w:id="1354" w:author="Nick Maxwell" w:date="2025-05-14T13:11:00Z" w16du:dateUtc="2025-05-14T18:11:00Z"/>
                <w:rFonts w:ascii="Times New Roman" w:eastAsia="Times New Roman" w:hAnsi="Times New Roman" w:cs="Times New Roman"/>
                <w:i/>
                <w:sz w:val="24"/>
                <w:szCs w:val="24"/>
              </w:rPr>
            </w:pPr>
          </w:p>
        </w:tc>
        <w:tc>
          <w:tcPr>
            <w:tcW w:w="1800" w:type="dxa"/>
            <w:tcPrChange w:id="1355" w:author="Nick Maxwell" w:date="2025-05-14T13:18:00Z" w16du:dateUtc="2025-05-14T18:18:00Z">
              <w:tcPr>
                <w:tcW w:w="1800" w:type="dxa"/>
                <w:tcBorders>
                  <w:bottom w:val="single" w:sz="4" w:space="0" w:color="000000"/>
                </w:tcBorders>
              </w:tcPr>
            </w:tcPrChange>
          </w:tcPr>
          <w:p w14:paraId="2EBF362A" w14:textId="7BB981E0" w:rsidR="001D1A90" w:rsidRDefault="001D1A90" w:rsidP="00235C8B">
            <w:pPr>
              <w:spacing w:after="0" w:line="480" w:lineRule="auto"/>
              <w:rPr>
                <w:ins w:id="1356" w:author="Nick Maxwell" w:date="2025-05-14T13:11:00Z" w16du:dateUtc="2025-05-14T18:11:00Z"/>
                <w:rFonts w:ascii="Times New Roman" w:eastAsia="Times New Roman" w:hAnsi="Times New Roman" w:cs="Times New Roman"/>
                <w:sz w:val="24"/>
                <w:szCs w:val="24"/>
              </w:rPr>
            </w:pPr>
            <w:ins w:id="1357" w:author="Nick Maxwell" w:date="2025-05-14T13:11:00Z" w16du:dateUtc="2025-05-14T18:11:00Z">
              <w:r>
                <w:rPr>
                  <w:rFonts w:ascii="Times New Roman" w:eastAsia="Times New Roman" w:hAnsi="Times New Roman" w:cs="Times New Roman"/>
                  <w:sz w:val="24"/>
                  <w:szCs w:val="24"/>
                </w:rPr>
                <w:t>Black</w:t>
              </w:r>
            </w:ins>
          </w:p>
        </w:tc>
        <w:tc>
          <w:tcPr>
            <w:tcW w:w="1980" w:type="dxa"/>
            <w:tcBorders>
              <w:right w:val="nil"/>
            </w:tcBorders>
            <w:tcPrChange w:id="1358" w:author="Nick Maxwell" w:date="2025-05-14T13:18:00Z" w16du:dateUtc="2025-05-14T18:18:00Z">
              <w:tcPr>
                <w:tcW w:w="1980" w:type="dxa"/>
                <w:gridSpan w:val="2"/>
                <w:tcBorders>
                  <w:bottom w:val="single" w:sz="4" w:space="0" w:color="000000"/>
                </w:tcBorders>
              </w:tcPr>
            </w:tcPrChange>
          </w:tcPr>
          <w:p w14:paraId="788DB8E7" w14:textId="1D51BA65" w:rsidR="001D1A90" w:rsidDel="001D1A90" w:rsidRDefault="001D1A90" w:rsidP="00235C8B">
            <w:pPr>
              <w:spacing w:after="0" w:line="480" w:lineRule="auto"/>
              <w:jc w:val="center"/>
              <w:rPr>
                <w:ins w:id="1359" w:author="Nick Maxwell" w:date="2025-05-14T13:11:00Z" w16du:dateUtc="2025-05-14T18:11:00Z"/>
                <w:rFonts w:ascii="Times New Roman" w:eastAsia="Times New Roman" w:hAnsi="Times New Roman" w:cs="Times New Roman"/>
                <w:sz w:val="24"/>
                <w:szCs w:val="24"/>
              </w:rPr>
            </w:pPr>
            <w:ins w:id="1360" w:author="Nick Maxwell" w:date="2025-05-14T13:11:00Z" w16du:dateUtc="2025-05-14T18:11:00Z">
              <w:r>
                <w:rPr>
                  <w:rFonts w:ascii="Times New Roman" w:eastAsia="Times New Roman" w:hAnsi="Times New Roman" w:cs="Times New Roman"/>
                  <w:sz w:val="24"/>
                  <w:szCs w:val="24"/>
                </w:rPr>
                <w:t>Low</w:t>
              </w:r>
            </w:ins>
          </w:p>
        </w:tc>
        <w:tc>
          <w:tcPr>
            <w:tcW w:w="1710" w:type="dxa"/>
            <w:tcBorders>
              <w:top w:val="nil"/>
              <w:left w:val="nil"/>
              <w:bottom w:val="nil"/>
              <w:right w:val="nil"/>
            </w:tcBorders>
            <w:tcPrChange w:id="1361" w:author="Nick Maxwell" w:date="2025-05-14T13:18:00Z" w16du:dateUtc="2025-05-14T18:18:00Z">
              <w:tcPr>
                <w:tcW w:w="1710" w:type="dxa"/>
                <w:gridSpan w:val="2"/>
                <w:tcBorders>
                  <w:bottom w:val="single" w:sz="4" w:space="0" w:color="000000"/>
                </w:tcBorders>
              </w:tcPr>
            </w:tcPrChange>
          </w:tcPr>
          <w:p w14:paraId="6FFB7957" w14:textId="697AAF2D" w:rsidR="001D1A90" w:rsidDel="001D1A90" w:rsidRDefault="001D1A90" w:rsidP="00235C8B">
            <w:pPr>
              <w:spacing w:after="0" w:line="480" w:lineRule="auto"/>
              <w:jc w:val="center"/>
              <w:rPr>
                <w:ins w:id="1362" w:author="Nick Maxwell" w:date="2025-05-14T13:11:00Z" w16du:dateUtc="2025-05-14T18:11:00Z"/>
                <w:rFonts w:ascii="Times New Roman" w:eastAsia="Times New Roman" w:hAnsi="Times New Roman" w:cs="Times New Roman"/>
                <w:sz w:val="24"/>
                <w:szCs w:val="24"/>
              </w:rPr>
            </w:pPr>
            <w:ins w:id="1363" w:author="Nick Maxwell" w:date="2025-05-14T13:13:00Z" w16du:dateUtc="2025-05-14T18:13:00Z">
              <w:r>
                <w:rPr>
                  <w:rFonts w:ascii="Times New Roman" w:eastAsia="Times New Roman" w:hAnsi="Times New Roman" w:cs="Times New Roman"/>
                  <w:sz w:val="24"/>
                  <w:szCs w:val="24"/>
                </w:rPr>
                <w:t>57.82 (3.50)</w:t>
              </w:r>
            </w:ins>
          </w:p>
        </w:tc>
        <w:tc>
          <w:tcPr>
            <w:tcW w:w="1710" w:type="dxa"/>
            <w:tcBorders>
              <w:top w:val="nil"/>
              <w:left w:val="nil"/>
              <w:bottom w:val="nil"/>
              <w:right w:val="nil"/>
            </w:tcBorders>
            <w:tcPrChange w:id="1364" w:author="Nick Maxwell" w:date="2025-05-14T13:18:00Z" w16du:dateUtc="2025-05-14T18:18:00Z">
              <w:tcPr>
                <w:tcW w:w="1710" w:type="dxa"/>
                <w:gridSpan w:val="2"/>
                <w:tcBorders>
                  <w:bottom w:val="single" w:sz="4" w:space="0" w:color="000000"/>
                </w:tcBorders>
              </w:tcPr>
            </w:tcPrChange>
          </w:tcPr>
          <w:p w14:paraId="1D6AEF86" w14:textId="229F506E" w:rsidR="001D1A90" w:rsidDel="001D1A90" w:rsidRDefault="001D1A90" w:rsidP="00235C8B">
            <w:pPr>
              <w:spacing w:after="0" w:line="480" w:lineRule="auto"/>
              <w:jc w:val="center"/>
              <w:rPr>
                <w:ins w:id="1365" w:author="Nick Maxwell" w:date="2025-05-14T13:11:00Z" w16du:dateUtc="2025-05-14T18:11:00Z"/>
                <w:rFonts w:ascii="Times New Roman" w:eastAsia="Times New Roman" w:hAnsi="Times New Roman" w:cs="Times New Roman"/>
                <w:sz w:val="24"/>
                <w:szCs w:val="24"/>
              </w:rPr>
            </w:pPr>
            <w:ins w:id="1366" w:author="Nick Maxwell" w:date="2025-05-14T13:13:00Z" w16du:dateUtc="2025-05-14T18:13:00Z">
              <w:r>
                <w:rPr>
                  <w:rFonts w:ascii="Times New Roman" w:eastAsia="Times New Roman" w:hAnsi="Times New Roman" w:cs="Times New Roman"/>
                  <w:sz w:val="24"/>
                  <w:szCs w:val="24"/>
                </w:rPr>
                <w:t>51.85 (3.92)</w:t>
              </w:r>
            </w:ins>
          </w:p>
        </w:tc>
      </w:tr>
      <w:tr w:rsidR="001D1A90" w14:paraId="0A32D043" w14:textId="77777777" w:rsidTr="00017E84">
        <w:tblPrEx>
          <w:tblPrExChange w:id="1367" w:author="Nick Maxwell" w:date="2025-05-14T13:18:00Z" w16du:dateUtc="2025-05-14T18:18:00Z">
            <w:tblPrEx>
              <w:tblW w:w="8910" w:type="dxa"/>
            </w:tblPrEx>
          </w:tblPrExChange>
        </w:tblPrEx>
        <w:trPr>
          <w:ins w:id="1368" w:author="Nick Maxwell" w:date="2025-05-14T13:11:00Z"/>
          <w:trPrChange w:id="1369" w:author="Nick Maxwell" w:date="2025-05-14T13:18:00Z" w16du:dateUtc="2025-05-14T18:18:00Z">
            <w:trPr>
              <w:gridAfter w:val="0"/>
            </w:trPr>
          </w:trPrChange>
        </w:trPr>
        <w:tc>
          <w:tcPr>
            <w:tcW w:w="1710" w:type="dxa"/>
            <w:tcBorders>
              <w:bottom w:val="single" w:sz="4" w:space="0" w:color="000000"/>
            </w:tcBorders>
            <w:tcPrChange w:id="1370" w:author="Nick Maxwell" w:date="2025-05-14T13:18:00Z" w16du:dateUtc="2025-05-14T18:18:00Z">
              <w:tcPr>
                <w:tcW w:w="1710" w:type="dxa"/>
                <w:tcBorders>
                  <w:bottom w:val="single" w:sz="4" w:space="0" w:color="000000"/>
                </w:tcBorders>
              </w:tcPr>
            </w:tcPrChange>
          </w:tcPr>
          <w:p w14:paraId="22B19347" w14:textId="77777777" w:rsidR="001D1A90" w:rsidRDefault="001D1A90" w:rsidP="00235C8B">
            <w:pPr>
              <w:spacing w:after="0" w:line="480" w:lineRule="auto"/>
              <w:rPr>
                <w:ins w:id="1371" w:author="Nick Maxwell" w:date="2025-05-14T13:11:00Z" w16du:dateUtc="2025-05-14T18:11:00Z"/>
                <w:rFonts w:ascii="Times New Roman" w:eastAsia="Times New Roman" w:hAnsi="Times New Roman" w:cs="Times New Roman"/>
                <w:i/>
                <w:sz w:val="24"/>
                <w:szCs w:val="24"/>
              </w:rPr>
            </w:pPr>
          </w:p>
        </w:tc>
        <w:tc>
          <w:tcPr>
            <w:tcW w:w="1800" w:type="dxa"/>
            <w:tcBorders>
              <w:bottom w:val="single" w:sz="4" w:space="0" w:color="auto"/>
            </w:tcBorders>
            <w:tcPrChange w:id="1372" w:author="Nick Maxwell" w:date="2025-05-14T13:18:00Z" w16du:dateUtc="2025-05-14T18:18:00Z">
              <w:tcPr>
                <w:tcW w:w="1800" w:type="dxa"/>
                <w:tcBorders>
                  <w:bottom w:val="single" w:sz="4" w:space="0" w:color="000000"/>
                </w:tcBorders>
              </w:tcPr>
            </w:tcPrChange>
          </w:tcPr>
          <w:p w14:paraId="116BE250" w14:textId="16B8643D" w:rsidR="001D1A90" w:rsidRDefault="001D1A90" w:rsidP="00235C8B">
            <w:pPr>
              <w:spacing w:after="0" w:line="480" w:lineRule="auto"/>
              <w:rPr>
                <w:ins w:id="1373" w:author="Nick Maxwell" w:date="2025-05-14T13:11:00Z" w16du:dateUtc="2025-05-14T18:11:00Z"/>
                <w:rFonts w:ascii="Times New Roman" w:eastAsia="Times New Roman" w:hAnsi="Times New Roman" w:cs="Times New Roman"/>
                <w:sz w:val="24"/>
                <w:szCs w:val="24"/>
              </w:rPr>
            </w:pPr>
            <w:ins w:id="1374" w:author="Nick Maxwell" w:date="2025-05-14T13:11:00Z" w16du:dateUtc="2025-05-14T18:11:00Z">
              <w:r>
                <w:rPr>
                  <w:rFonts w:ascii="Times New Roman" w:eastAsia="Times New Roman" w:hAnsi="Times New Roman" w:cs="Times New Roman"/>
                  <w:sz w:val="24"/>
                  <w:szCs w:val="24"/>
                </w:rPr>
                <w:t>Caucasian</w:t>
              </w:r>
            </w:ins>
          </w:p>
        </w:tc>
        <w:tc>
          <w:tcPr>
            <w:tcW w:w="1980" w:type="dxa"/>
            <w:tcBorders>
              <w:bottom w:val="single" w:sz="4" w:space="0" w:color="auto"/>
              <w:right w:val="nil"/>
            </w:tcBorders>
            <w:tcPrChange w:id="1375" w:author="Nick Maxwell" w:date="2025-05-14T13:18:00Z" w16du:dateUtc="2025-05-14T18:18:00Z">
              <w:tcPr>
                <w:tcW w:w="1980" w:type="dxa"/>
                <w:gridSpan w:val="2"/>
                <w:tcBorders>
                  <w:bottom w:val="single" w:sz="4" w:space="0" w:color="000000"/>
                </w:tcBorders>
              </w:tcPr>
            </w:tcPrChange>
          </w:tcPr>
          <w:p w14:paraId="72D5D088" w14:textId="00D0CBE6" w:rsidR="001D1A90" w:rsidDel="001D1A90" w:rsidRDefault="00017E84" w:rsidP="00235C8B">
            <w:pPr>
              <w:spacing w:after="0" w:line="480" w:lineRule="auto"/>
              <w:jc w:val="center"/>
              <w:rPr>
                <w:ins w:id="1376" w:author="Nick Maxwell" w:date="2025-05-14T13:11:00Z" w16du:dateUtc="2025-05-14T18:11:00Z"/>
                <w:rFonts w:ascii="Times New Roman" w:eastAsia="Times New Roman" w:hAnsi="Times New Roman" w:cs="Times New Roman"/>
                <w:sz w:val="24"/>
                <w:szCs w:val="24"/>
              </w:rPr>
            </w:pPr>
            <w:ins w:id="1377" w:author="Nick Maxwell" w:date="2025-05-14T13:18:00Z" w16du:dateUtc="2025-05-14T18:18:00Z">
              <w:r>
                <w:rPr>
                  <w:rFonts w:ascii="Times New Roman" w:eastAsia="Times New Roman" w:hAnsi="Times New Roman" w:cs="Times New Roman"/>
                  <w:sz w:val="24"/>
                  <w:szCs w:val="24"/>
                </w:rPr>
                <w:t>Low</w:t>
              </w:r>
            </w:ins>
          </w:p>
        </w:tc>
        <w:tc>
          <w:tcPr>
            <w:tcW w:w="1710" w:type="dxa"/>
            <w:tcBorders>
              <w:top w:val="nil"/>
              <w:left w:val="nil"/>
              <w:bottom w:val="single" w:sz="4" w:space="0" w:color="auto"/>
              <w:right w:val="nil"/>
            </w:tcBorders>
            <w:tcPrChange w:id="1378" w:author="Nick Maxwell" w:date="2025-05-14T13:18:00Z" w16du:dateUtc="2025-05-14T18:18:00Z">
              <w:tcPr>
                <w:tcW w:w="1710" w:type="dxa"/>
                <w:gridSpan w:val="2"/>
                <w:tcBorders>
                  <w:bottom w:val="single" w:sz="4" w:space="0" w:color="000000"/>
                </w:tcBorders>
              </w:tcPr>
            </w:tcPrChange>
          </w:tcPr>
          <w:p w14:paraId="0FADD776" w14:textId="54DD5038" w:rsidR="001D1A90" w:rsidDel="001D1A90" w:rsidRDefault="001D1A90" w:rsidP="00235C8B">
            <w:pPr>
              <w:spacing w:after="0" w:line="480" w:lineRule="auto"/>
              <w:jc w:val="center"/>
              <w:rPr>
                <w:ins w:id="1379" w:author="Nick Maxwell" w:date="2025-05-14T13:11:00Z" w16du:dateUtc="2025-05-14T18:11:00Z"/>
                <w:rFonts w:ascii="Times New Roman" w:eastAsia="Times New Roman" w:hAnsi="Times New Roman" w:cs="Times New Roman"/>
                <w:sz w:val="24"/>
                <w:szCs w:val="24"/>
              </w:rPr>
            </w:pPr>
            <w:ins w:id="1380" w:author="Nick Maxwell" w:date="2025-05-14T13:13:00Z" w16du:dateUtc="2025-05-14T18:13:00Z">
              <w:r>
                <w:rPr>
                  <w:rFonts w:ascii="Times New Roman" w:eastAsia="Times New Roman" w:hAnsi="Times New Roman" w:cs="Times New Roman"/>
                  <w:sz w:val="24"/>
                  <w:szCs w:val="24"/>
                </w:rPr>
                <w:t>50.09 (3.92)</w:t>
              </w:r>
            </w:ins>
          </w:p>
        </w:tc>
        <w:tc>
          <w:tcPr>
            <w:tcW w:w="1710" w:type="dxa"/>
            <w:tcBorders>
              <w:top w:val="nil"/>
              <w:left w:val="nil"/>
              <w:bottom w:val="single" w:sz="4" w:space="0" w:color="auto"/>
              <w:right w:val="nil"/>
            </w:tcBorders>
            <w:tcPrChange w:id="1381" w:author="Nick Maxwell" w:date="2025-05-14T13:18:00Z" w16du:dateUtc="2025-05-14T18:18:00Z">
              <w:tcPr>
                <w:tcW w:w="1710" w:type="dxa"/>
                <w:gridSpan w:val="2"/>
                <w:tcBorders>
                  <w:bottom w:val="single" w:sz="4" w:space="0" w:color="000000"/>
                </w:tcBorders>
              </w:tcPr>
            </w:tcPrChange>
          </w:tcPr>
          <w:p w14:paraId="1B2F8CA2" w14:textId="495B6064" w:rsidR="001D1A90" w:rsidDel="001D1A90" w:rsidRDefault="001D1A90" w:rsidP="00235C8B">
            <w:pPr>
              <w:spacing w:after="0" w:line="480" w:lineRule="auto"/>
              <w:jc w:val="center"/>
              <w:rPr>
                <w:ins w:id="1382" w:author="Nick Maxwell" w:date="2025-05-14T13:11:00Z" w16du:dateUtc="2025-05-14T18:11:00Z"/>
                <w:rFonts w:ascii="Times New Roman" w:eastAsia="Times New Roman" w:hAnsi="Times New Roman" w:cs="Times New Roman"/>
                <w:sz w:val="24"/>
                <w:szCs w:val="24"/>
              </w:rPr>
            </w:pPr>
            <w:ins w:id="1383" w:author="Nick Maxwell" w:date="2025-05-14T13:13:00Z" w16du:dateUtc="2025-05-14T18:13:00Z">
              <w:r>
                <w:rPr>
                  <w:rFonts w:ascii="Times New Roman" w:eastAsia="Times New Roman" w:hAnsi="Times New Roman" w:cs="Times New Roman"/>
                  <w:sz w:val="24"/>
                  <w:szCs w:val="24"/>
                </w:rPr>
                <w:t>50.35 (4.25)</w:t>
              </w:r>
            </w:ins>
          </w:p>
        </w:tc>
      </w:tr>
    </w:tbl>
    <w:p w14:paraId="000000DE" w14:textId="5CC47685" w:rsidR="003276EC" w:rsidRDefault="00AF045D">
      <w:pPr>
        <w:spacing w:after="0" w:line="240" w:lineRule="auto"/>
        <w:rPr>
          <w:rFonts w:ascii="Times New Roman" w:eastAsia="Times New Roman" w:hAnsi="Times New Roman" w:cs="Times New Roman"/>
          <w:sz w:val="24"/>
          <w:szCs w:val="24"/>
        </w:rPr>
        <w:pPrChange w:id="1384" w:author="Nick Maxwell" w:date="2025-05-14T15:34:00Z" w16du:dateUtc="2025-05-14T20:34:00Z">
          <w:pPr>
            <w:spacing w:after="0" w:line="480" w:lineRule="auto"/>
          </w:pPr>
        </w:pPrChange>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w:t>
      </w:r>
      <w:ins w:id="1385" w:author="Nick Maxwell" w:date="2025-05-14T13:11:00Z" w16du:dateUtc="2025-05-14T18:11:00Z">
        <w:r w:rsidR="001D1A90">
          <w:rPr>
            <w:rFonts w:ascii="Times New Roman" w:eastAsia="Times New Roman" w:hAnsi="Times New Roman" w:cs="Times New Roman"/>
            <w:sz w:val="24"/>
            <w:szCs w:val="24"/>
          </w:rPr>
          <w:t xml:space="preserve">. All targets in Experiment 1 were high typicality based on the </w:t>
        </w:r>
      </w:ins>
      <w:ins w:id="1386" w:author="Nick Maxwell" w:date="2025-05-14T13:12:00Z" w16du:dateUtc="2025-05-14T18:12:00Z">
        <w:r w:rsidR="001D1A90">
          <w:rPr>
            <w:rFonts w:ascii="Times New Roman" w:eastAsia="Times New Roman" w:hAnsi="Times New Roman" w:cs="Times New Roman"/>
            <w:sz w:val="24"/>
            <w:szCs w:val="24"/>
          </w:rPr>
          <w:t xml:space="preserve">Chicago Face </w:t>
        </w:r>
      </w:ins>
      <w:ins w:id="1387" w:author="Nick Maxwell" w:date="2025-05-14T13:18:00Z" w16du:dateUtc="2025-05-14T18:18:00Z">
        <w:r w:rsidR="00017E84">
          <w:rPr>
            <w:rFonts w:ascii="Times New Roman" w:eastAsia="Times New Roman" w:hAnsi="Times New Roman" w:cs="Times New Roman"/>
            <w:sz w:val="24"/>
            <w:szCs w:val="24"/>
          </w:rPr>
          <w:t>Database</w:t>
        </w:r>
      </w:ins>
      <w:ins w:id="1388" w:author="Nick Maxwell" w:date="2025-05-14T13:12:00Z" w16du:dateUtc="2025-05-14T18:12:00Z">
        <w:r w:rsidR="001D1A90">
          <w:rPr>
            <w:rFonts w:ascii="Times New Roman" w:eastAsia="Times New Roman" w:hAnsi="Times New Roman" w:cs="Times New Roman"/>
            <w:sz w:val="24"/>
            <w:szCs w:val="24"/>
          </w:rPr>
          <w:t xml:space="preserve"> (Ma et al., 2015)</w:t>
        </w:r>
      </w:ins>
      <w:ins w:id="1389" w:author="Nick Maxwell" w:date="2025-05-14T13:25:00Z" w16du:dateUtc="2025-05-14T18:25:00Z">
        <w:r w:rsidR="004D6592">
          <w:rPr>
            <w:rFonts w:ascii="Times New Roman" w:eastAsia="Times New Roman" w:hAnsi="Times New Roman" w:cs="Times New Roman"/>
            <w:sz w:val="24"/>
            <w:szCs w:val="24"/>
          </w:rPr>
          <w:t>.</w:t>
        </w:r>
      </w:ins>
    </w:p>
    <w:p w14:paraId="000000DF" w14:textId="77777777" w:rsidR="003276EC" w:rsidRDefault="003276EC">
      <w:pPr>
        <w:spacing w:after="0" w:line="480" w:lineRule="auto"/>
        <w:rPr>
          <w:rFonts w:ascii="Times New Roman" w:eastAsia="Times New Roman" w:hAnsi="Times New Roman" w:cs="Times New Roman"/>
          <w:sz w:val="24"/>
          <w:szCs w:val="24"/>
        </w:rPr>
        <w:pPrChange w:id="1390" w:author="Nick Maxwell" w:date="2025-05-14T15:34:00Z" w16du:dateUtc="2025-05-14T20:34:00Z">
          <w:pPr>
            <w:spacing w:after="0"/>
          </w:pPr>
        </w:pPrChange>
      </w:pPr>
    </w:p>
    <w:p w14:paraId="000000E0" w14:textId="6E06A508" w:rsidR="00235C8B" w:rsidRDefault="00235C8B">
      <w:pPr>
        <w:spacing w:line="480" w:lineRule="auto"/>
        <w:rPr>
          <w:ins w:id="1391" w:author="Nick Maxwell" w:date="2025-05-14T15:33:00Z" w16du:dateUtc="2025-05-14T20:33:00Z"/>
          <w:rFonts w:ascii="Times New Roman" w:eastAsia="Times New Roman" w:hAnsi="Times New Roman" w:cs="Times New Roman"/>
          <w:sz w:val="24"/>
          <w:szCs w:val="24"/>
        </w:rPr>
        <w:pPrChange w:id="1392" w:author="Nick Maxwell" w:date="2025-05-14T15:34:00Z" w16du:dateUtc="2025-05-14T20:34:00Z">
          <w:pPr/>
        </w:pPrChange>
      </w:pPr>
      <w:ins w:id="1393" w:author="Nick Maxwell" w:date="2025-05-14T15:33:00Z" w16du:dateUtc="2025-05-14T20:33:00Z">
        <w:r>
          <w:rPr>
            <w:rFonts w:ascii="Times New Roman" w:eastAsia="Times New Roman" w:hAnsi="Times New Roman" w:cs="Times New Roman"/>
            <w:sz w:val="24"/>
            <w:szCs w:val="24"/>
          </w:rPr>
          <w:br w:type="page"/>
        </w:r>
      </w:ins>
    </w:p>
    <w:p w14:paraId="0FF61739" w14:textId="188618AF" w:rsidR="003276EC" w:rsidRDefault="00235C8B">
      <w:pPr>
        <w:spacing w:after="0" w:line="480" w:lineRule="auto"/>
        <w:rPr>
          <w:ins w:id="1394" w:author="Nick Maxwell" w:date="2025-05-14T15:33:00Z" w16du:dateUtc="2025-05-14T20:33:00Z"/>
          <w:rFonts w:ascii="Times New Roman" w:eastAsia="Times New Roman" w:hAnsi="Times New Roman" w:cs="Times New Roman"/>
          <w:sz w:val="24"/>
          <w:szCs w:val="24"/>
        </w:rPr>
        <w:pPrChange w:id="1395" w:author="Nick Maxwell" w:date="2025-05-14T15:34:00Z" w16du:dateUtc="2025-05-14T20:34:00Z">
          <w:pPr>
            <w:spacing w:after="0"/>
          </w:pPr>
        </w:pPrChange>
      </w:pPr>
      <w:ins w:id="1396" w:author="Nick Maxwell" w:date="2025-05-14T15:33:00Z" w16du:dateUtc="2025-05-14T20:33:00Z">
        <w:r>
          <w:rPr>
            <w:rFonts w:ascii="Times New Roman" w:eastAsia="Times New Roman" w:hAnsi="Times New Roman" w:cs="Times New Roman"/>
            <w:sz w:val="24"/>
            <w:szCs w:val="24"/>
          </w:rPr>
          <w:lastRenderedPageBreak/>
          <w:t>Table 4.</w:t>
        </w:r>
      </w:ins>
    </w:p>
    <w:p w14:paraId="376F3B7E" w14:textId="05D9539C" w:rsidR="00235C8B" w:rsidRDefault="00235C8B" w:rsidP="00235C8B">
      <w:pPr>
        <w:spacing w:after="0" w:line="480" w:lineRule="auto"/>
        <w:rPr>
          <w:ins w:id="1397" w:author="Nick Maxwell" w:date="2025-05-14T15:34:00Z" w16du:dateUtc="2025-05-14T20:34:00Z"/>
          <w:rFonts w:ascii="Times New Roman" w:eastAsia="Times New Roman" w:hAnsi="Times New Roman" w:cs="Times New Roman"/>
          <w:i/>
          <w:sz w:val="24"/>
          <w:szCs w:val="24"/>
        </w:rPr>
      </w:pPr>
      <w:ins w:id="1398" w:author="Nick Maxwell" w:date="2025-05-14T15:34:00Z" w16du:dateUtc="2025-05-14T20:34:00Z">
        <w:r>
          <w:rPr>
            <w:rFonts w:ascii="Times New Roman" w:eastAsia="Times New Roman" w:hAnsi="Times New Roman" w:cs="Times New Roman"/>
            <w:i/>
            <w:sz w:val="24"/>
            <w:szCs w:val="24"/>
          </w:rPr>
          <w:t>Mean Goodman-Kruskal as Functions of Target Ethnicity and Participant Ethnicity in Experiments 1 and 2.</w:t>
        </w:r>
      </w:ins>
    </w:p>
    <w:tbl>
      <w:tblPr>
        <w:tblStyle w:val="a0"/>
        <w:tblW w:w="891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980"/>
        <w:gridCol w:w="1710"/>
        <w:gridCol w:w="1710"/>
      </w:tblGrid>
      <w:tr w:rsidR="00235C8B" w14:paraId="145E6870" w14:textId="77777777" w:rsidTr="007807F9">
        <w:trPr>
          <w:ins w:id="1399" w:author="Nick Maxwell" w:date="2025-05-14T15:34:00Z"/>
        </w:trPr>
        <w:tc>
          <w:tcPr>
            <w:tcW w:w="1710" w:type="dxa"/>
            <w:tcBorders>
              <w:top w:val="single" w:sz="4" w:space="0" w:color="000000"/>
              <w:bottom w:val="single" w:sz="4" w:space="0" w:color="000000"/>
            </w:tcBorders>
          </w:tcPr>
          <w:p w14:paraId="414A328E" w14:textId="77777777" w:rsidR="00235C8B" w:rsidRDefault="00235C8B" w:rsidP="007807F9">
            <w:pPr>
              <w:spacing w:after="0" w:line="480" w:lineRule="auto"/>
              <w:rPr>
                <w:ins w:id="1400" w:author="Nick Maxwell" w:date="2025-05-14T15:34:00Z" w16du:dateUtc="2025-05-14T20:34:00Z"/>
                <w:rFonts w:ascii="Times New Roman" w:eastAsia="Times New Roman" w:hAnsi="Times New Roman" w:cs="Times New Roman"/>
                <w:sz w:val="24"/>
                <w:szCs w:val="24"/>
              </w:rPr>
            </w:pPr>
            <w:ins w:id="1401" w:author="Nick Maxwell" w:date="2025-05-14T15:34:00Z" w16du:dateUtc="2025-05-14T20:34:00Z">
              <w:r>
                <w:rPr>
                  <w:rFonts w:ascii="Times New Roman" w:eastAsia="Times New Roman" w:hAnsi="Times New Roman" w:cs="Times New Roman"/>
                  <w:sz w:val="24"/>
                  <w:szCs w:val="24"/>
                </w:rPr>
                <w:t>Experiment</w:t>
              </w:r>
            </w:ins>
          </w:p>
        </w:tc>
        <w:tc>
          <w:tcPr>
            <w:tcW w:w="1800" w:type="dxa"/>
            <w:tcBorders>
              <w:top w:val="single" w:sz="4" w:space="0" w:color="000000"/>
              <w:bottom w:val="single" w:sz="4" w:space="0" w:color="000000"/>
            </w:tcBorders>
          </w:tcPr>
          <w:p w14:paraId="56824CFF" w14:textId="77777777" w:rsidR="00235C8B" w:rsidRDefault="00235C8B" w:rsidP="007807F9">
            <w:pPr>
              <w:spacing w:after="0" w:line="480" w:lineRule="auto"/>
              <w:rPr>
                <w:ins w:id="1402" w:author="Nick Maxwell" w:date="2025-05-14T15:34:00Z" w16du:dateUtc="2025-05-14T20:34:00Z"/>
                <w:rFonts w:ascii="Times New Roman" w:eastAsia="Times New Roman" w:hAnsi="Times New Roman" w:cs="Times New Roman"/>
                <w:sz w:val="24"/>
                <w:szCs w:val="24"/>
              </w:rPr>
            </w:pPr>
            <w:ins w:id="1403" w:author="Nick Maxwell" w:date="2025-05-14T15:34:00Z" w16du:dateUtc="2025-05-14T20:34:00Z">
              <w:r>
                <w:rPr>
                  <w:rFonts w:ascii="Times New Roman" w:eastAsia="Times New Roman" w:hAnsi="Times New Roman" w:cs="Times New Roman"/>
                  <w:sz w:val="24"/>
                  <w:szCs w:val="24"/>
                </w:rPr>
                <w:t>Target Ethnicity</w:t>
              </w:r>
            </w:ins>
          </w:p>
        </w:tc>
        <w:tc>
          <w:tcPr>
            <w:tcW w:w="1980" w:type="dxa"/>
            <w:tcBorders>
              <w:top w:val="single" w:sz="4" w:space="0" w:color="000000"/>
              <w:bottom w:val="single" w:sz="4" w:space="0" w:color="000000"/>
            </w:tcBorders>
          </w:tcPr>
          <w:p w14:paraId="5FD0C38D" w14:textId="77777777" w:rsidR="00235C8B" w:rsidRDefault="00235C8B" w:rsidP="007807F9">
            <w:pPr>
              <w:spacing w:after="0" w:line="480" w:lineRule="auto"/>
              <w:jc w:val="center"/>
              <w:rPr>
                <w:ins w:id="1404" w:author="Nick Maxwell" w:date="2025-05-14T15:34:00Z" w16du:dateUtc="2025-05-14T20:34:00Z"/>
                <w:rFonts w:ascii="Times New Roman" w:eastAsia="Times New Roman" w:hAnsi="Times New Roman" w:cs="Times New Roman"/>
                <w:sz w:val="24"/>
                <w:szCs w:val="24"/>
              </w:rPr>
            </w:pPr>
            <w:ins w:id="1405" w:author="Nick Maxwell" w:date="2025-05-14T15:34:00Z" w16du:dateUtc="2025-05-14T20:34:00Z">
              <w:r>
                <w:rPr>
                  <w:rFonts w:ascii="Times New Roman" w:eastAsia="Times New Roman" w:hAnsi="Times New Roman" w:cs="Times New Roman"/>
                  <w:sz w:val="24"/>
                  <w:szCs w:val="24"/>
                </w:rPr>
                <w:t>Target Typicality</w:t>
              </w:r>
            </w:ins>
          </w:p>
        </w:tc>
        <w:tc>
          <w:tcPr>
            <w:tcW w:w="1710" w:type="dxa"/>
            <w:tcBorders>
              <w:top w:val="single" w:sz="4" w:space="0" w:color="000000"/>
              <w:bottom w:val="single" w:sz="4" w:space="0" w:color="000000"/>
            </w:tcBorders>
          </w:tcPr>
          <w:p w14:paraId="66EAEE28" w14:textId="77777777" w:rsidR="00235C8B" w:rsidRDefault="00235C8B" w:rsidP="007807F9">
            <w:pPr>
              <w:spacing w:after="0" w:line="480" w:lineRule="auto"/>
              <w:jc w:val="center"/>
              <w:rPr>
                <w:ins w:id="1406" w:author="Nick Maxwell" w:date="2025-05-14T15:34:00Z" w16du:dateUtc="2025-05-14T20:34:00Z"/>
                <w:rFonts w:ascii="Times New Roman" w:eastAsia="Times New Roman" w:hAnsi="Times New Roman" w:cs="Times New Roman"/>
                <w:sz w:val="24"/>
                <w:szCs w:val="24"/>
              </w:rPr>
            </w:pPr>
            <w:ins w:id="1407" w:author="Nick Maxwell" w:date="2025-05-14T15:34:00Z" w16du:dateUtc="2025-05-14T20:34:00Z">
              <w:r>
                <w:rPr>
                  <w:rFonts w:ascii="Times New Roman" w:eastAsia="Times New Roman" w:hAnsi="Times New Roman" w:cs="Times New Roman"/>
                  <w:sz w:val="24"/>
                  <w:szCs w:val="24"/>
                </w:rPr>
                <w:t xml:space="preserve">Black </w:t>
              </w:r>
            </w:ins>
          </w:p>
        </w:tc>
        <w:tc>
          <w:tcPr>
            <w:tcW w:w="1710" w:type="dxa"/>
            <w:tcBorders>
              <w:top w:val="single" w:sz="4" w:space="0" w:color="000000"/>
              <w:bottom w:val="single" w:sz="4" w:space="0" w:color="000000"/>
            </w:tcBorders>
          </w:tcPr>
          <w:p w14:paraId="5DBF70FC" w14:textId="77777777" w:rsidR="00235C8B" w:rsidRDefault="00235C8B" w:rsidP="007807F9">
            <w:pPr>
              <w:spacing w:after="0" w:line="480" w:lineRule="auto"/>
              <w:jc w:val="center"/>
              <w:rPr>
                <w:ins w:id="1408" w:author="Nick Maxwell" w:date="2025-05-14T15:34:00Z" w16du:dateUtc="2025-05-14T20:34:00Z"/>
                <w:rFonts w:ascii="Times New Roman" w:eastAsia="Times New Roman" w:hAnsi="Times New Roman" w:cs="Times New Roman"/>
                <w:sz w:val="24"/>
                <w:szCs w:val="24"/>
              </w:rPr>
            </w:pPr>
            <w:ins w:id="1409" w:author="Nick Maxwell" w:date="2025-05-14T15:34:00Z" w16du:dateUtc="2025-05-14T20:34:00Z">
              <w:r>
                <w:rPr>
                  <w:rFonts w:ascii="Times New Roman" w:eastAsia="Times New Roman" w:hAnsi="Times New Roman" w:cs="Times New Roman"/>
                  <w:sz w:val="24"/>
                  <w:szCs w:val="24"/>
                </w:rPr>
                <w:t xml:space="preserve">Caucasian </w:t>
              </w:r>
            </w:ins>
          </w:p>
        </w:tc>
      </w:tr>
      <w:tr w:rsidR="00235C8B" w14:paraId="709AFEAB" w14:textId="77777777" w:rsidTr="007807F9">
        <w:trPr>
          <w:ins w:id="1410" w:author="Nick Maxwell" w:date="2025-05-14T15:34:00Z"/>
        </w:trPr>
        <w:tc>
          <w:tcPr>
            <w:tcW w:w="1710" w:type="dxa"/>
            <w:tcBorders>
              <w:top w:val="single" w:sz="4" w:space="0" w:color="000000"/>
            </w:tcBorders>
          </w:tcPr>
          <w:p w14:paraId="04D951F4" w14:textId="77777777" w:rsidR="00235C8B" w:rsidRDefault="00235C8B" w:rsidP="007807F9">
            <w:pPr>
              <w:spacing w:after="0" w:line="480" w:lineRule="auto"/>
              <w:rPr>
                <w:ins w:id="1411" w:author="Nick Maxwell" w:date="2025-05-14T15:34:00Z" w16du:dateUtc="2025-05-14T20:34:00Z"/>
                <w:rFonts w:ascii="Times New Roman" w:eastAsia="Times New Roman" w:hAnsi="Times New Roman" w:cs="Times New Roman"/>
                <w:sz w:val="24"/>
                <w:szCs w:val="24"/>
              </w:rPr>
            </w:pPr>
            <w:ins w:id="1412" w:author="Nick Maxwell" w:date="2025-05-14T15:34:00Z" w16du:dateUtc="2025-05-14T20:34:00Z">
              <w:r>
                <w:rPr>
                  <w:rFonts w:ascii="Times New Roman" w:eastAsia="Times New Roman" w:hAnsi="Times New Roman" w:cs="Times New Roman"/>
                  <w:sz w:val="24"/>
                  <w:szCs w:val="24"/>
                </w:rPr>
                <w:t>Ex. 1</w:t>
              </w:r>
            </w:ins>
          </w:p>
        </w:tc>
        <w:tc>
          <w:tcPr>
            <w:tcW w:w="1800" w:type="dxa"/>
            <w:tcBorders>
              <w:top w:val="single" w:sz="4" w:space="0" w:color="000000"/>
            </w:tcBorders>
          </w:tcPr>
          <w:p w14:paraId="2029B923" w14:textId="77777777" w:rsidR="00235C8B" w:rsidRDefault="00235C8B" w:rsidP="007807F9">
            <w:pPr>
              <w:spacing w:after="0" w:line="480" w:lineRule="auto"/>
              <w:rPr>
                <w:ins w:id="1413" w:author="Nick Maxwell" w:date="2025-05-14T15:34:00Z" w16du:dateUtc="2025-05-14T20:34:00Z"/>
                <w:rFonts w:ascii="Times New Roman" w:eastAsia="Times New Roman" w:hAnsi="Times New Roman" w:cs="Times New Roman"/>
                <w:sz w:val="24"/>
                <w:szCs w:val="24"/>
              </w:rPr>
            </w:pPr>
            <w:ins w:id="1414" w:author="Nick Maxwell" w:date="2025-05-14T15:34:00Z" w16du:dateUtc="2025-05-14T20:34:00Z">
              <w:r>
                <w:rPr>
                  <w:rFonts w:ascii="Times New Roman" w:eastAsia="Times New Roman" w:hAnsi="Times New Roman" w:cs="Times New Roman"/>
                  <w:sz w:val="24"/>
                  <w:szCs w:val="24"/>
                </w:rPr>
                <w:t>Black</w:t>
              </w:r>
            </w:ins>
          </w:p>
        </w:tc>
        <w:tc>
          <w:tcPr>
            <w:tcW w:w="1980" w:type="dxa"/>
            <w:tcBorders>
              <w:top w:val="single" w:sz="4" w:space="0" w:color="000000"/>
            </w:tcBorders>
          </w:tcPr>
          <w:p w14:paraId="7BB02FBB" w14:textId="77777777" w:rsidR="00235C8B" w:rsidRDefault="00235C8B" w:rsidP="007807F9">
            <w:pPr>
              <w:spacing w:after="0" w:line="480" w:lineRule="auto"/>
              <w:jc w:val="center"/>
              <w:rPr>
                <w:ins w:id="1415" w:author="Nick Maxwell" w:date="2025-05-14T15:34:00Z" w16du:dateUtc="2025-05-14T20:34:00Z"/>
                <w:rFonts w:ascii="Times New Roman" w:eastAsia="Times New Roman" w:hAnsi="Times New Roman" w:cs="Times New Roman"/>
                <w:sz w:val="24"/>
                <w:szCs w:val="24"/>
              </w:rPr>
            </w:pPr>
            <w:ins w:id="1416" w:author="Nick Maxwell" w:date="2025-05-14T15:34:00Z" w16du:dateUtc="2025-05-14T20:34:00Z">
              <w:r w:rsidRPr="007807F9">
                <w:rPr>
                  <w:rFonts w:ascii="Times New Roman" w:eastAsia="Times New Roman" w:hAnsi="Times New Roman" w:cs="Times New Roman"/>
                  <w:sz w:val="24"/>
                  <w:szCs w:val="24"/>
                </w:rPr>
                <w:t>High</w:t>
              </w:r>
            </w:ins>
          </w:p>
        </w:tc>
        <w:tc>
          <w:tcPr>
            <w:tcW w:w="1710" w:type="dxa"/>
            <w:tcBorders>
              <w:top w:val="single" w:sz="4" w:space="0" w:color="000000"/>
            </w:tcBorders>
          </w:tcPr>
          <w:p w14:paraId="312405BB" w14:textId="01BCDBC6" w:rsidR="00235C8B" w:rsidRDefault="00090C28" w:rsidP="007807F9">
            <w:pPr>
              <w:spacing w:after="0" w:line="480" w:lineRule="auto"/>
              <w:jc w:val="center"/>
              <w:rPr>
                <w:ins w:id="1417" w:author="Nick Maxwell" w:date="2025-05-14T15:34:00Z" w16du:dateUtc="2025-05-14T20:34:00Z"/>
                <w:rFonts w:ascii="Times New Roman" w:eastAsia="Times New Roman" w:hAnsi="Times New Roman" w:cs="Times New Roman"/>
                <w:sz w:val="24"/>
                <w:szCs w:val="24"/>
              </w:rPr>
            </w:pPr>
            <w:ins w:id="1418" w:author="Nick Maxwell" w:date="2025-05-14T15:39:00Z" w16du:dateUtc="2025-05-14T20:39:00Z">
              <w:r>
                <w:rPr>
                  <w:rFonts w:ascii="Times New Roman" w:eastAsia="Times New Roman" w:hAnsi="Times New Roman" w:cs="Times New Roman"/>
                  <w:sz w:val="24"/>
                  <w:szCs w:val="24"/>
                </w:rPr>
                <w:t>.16 (.12)</w:t>
              </w:r>
            </w:ins>
          </w:p>
        </w:tc>
        <w:tc>
          <w:tcPr>
            <w:tcW w:w="1710" w:type="dxa"/>
            <w:tcBorders>
              <w:top w:val="single" w:sz="4" w:space="0" w:color="000000"/>
            </w:tcBorders>
          </w:tcPr>
          <w:p w14:paraId="4DFCA6E2" w14:textId="10409E0D" w:rsidR="00235C8B" w:rsidRDefault="00CA2B75" w:rsidP="007807F9">
            <w:pPr>
              <w:spacing w:after="0" w:line="480" w:lineRule="auto"/>
              <w:jc w:val="center"/>
              <w:rPr>
                <w:ins w:id="1419" w:author="Nick Maxwell" w:date="2025-05-14T15:34:00Z" w16du:dateUtc="2025-05-14T20:34:00Z"/>
                <w:rFonts w:ascii="Times New Roman" w:eastAsia="Times New Roman" w:hAnsi="Times New Roman" w:cs="Times New Roman"/>
                <w:sz w:val="24"/>
                <w:szCs w:val="24"/>
              </w:rPr>
            </w:pPr>
            <w:ins w:id="1420" w:author="Nick Maxwell" w:date="2025-05-14T15:50:00Z" w16du:dateUtc="2025-05-14T20:50:00Z">
              <w:r>
                <w:rPr>
                  <w:rFonts w:ascii="Times New Roman" w:eastAsia="Times New Roman" w:hAnsi="Times New Roman" w:cs="Times New Roman"/>
                  <w:sz w:val="24"/>
                  <w:szCs w:val="24"/>
                </w:rPr>
                <w:t>.19 (.12)</w:t>
              </w:r>
            </w:ins>
          </w:p>
        </w:tc>
      </w:tr>
      <w:tr w:rsidR="00235C8B" w14:paraId="25C3752B" w14:textId="77777777" w:rsidTr="007807F9">
        <w:trPr>
          <w:ins w:id="1421" w:author="Nick Maxwell" w:date="2025-05-14T15:34:00Z"/>
        </w:trPr>
        <w:tc>
          <w:tcPr>
            <w:tcW w:w="1710" w:type="dxa"/>
          </w:tcPr>
          <w:p w14:paraId="0528ECC5" w14:textId="77777777" w:rsidR="00235C8B" w:rsidRDefault="00235C8B" w:rsidP="007807F9">
            <w:pPr>
              <w:spacing w:after="0" w:line="480" w:lineRule="auto"/>
              <w:rPr>
                <w:ins w:id="1422" w:author="Nick Maxwell" w:date="2025-05-14T15:34:00Z" w16du:dateUtc="2025-05-14T20:34:00Z"/>
                <w:rFonts w:ascii="Times New Roman" w:eastAsia="Times New Roman" w:hAnsi="Times New Roman" w:cs="Times New Roman"/>
                <w:sz w:val="24"/>
                <w:szCs w:val="24"/>
              </w:rPr>
            </w:pPr>
          </w:p>
        </w:tc>
        <w:tc>
          <w:tcPr>
            <w:tcW w:w="1800" w:type="dxa"/>
          </w:tcPr>
          <w:p w14:paraId="0E1004C8" w14:textId="77777777" w:rsidR="00235C8B" w:rsidRDefault="00235C8B" w:rsidP="007807F9">
            <w:pPr>
              <w:spacing w:after="0" w:line="480" w:lineRule="auto"/>
              <w:rPr>
                <w:ins w:id="1423" w:author="Nick Maxwell" w:date="2025-05-14T15:34:00Z" w16du:dateUtc="2025-05-14T20:34:00Z"/>
                <w:rFonts w:ascii="Times New Roman" w:eastAsia="Times New Roman" w:hAnsi="Times New Roman" w:cs="Times New Roman"/>
                <w:sz w:val="24"/>
                <w:szCs w:val="24"/>
              </w:rPr>
            </w:pPr>
            <w:ins w:id="1424" w:author="Nick Maxwell" w:date="2025-05-14T15:34:00Z" w16du:dateUtc="2025-05-14T20:34:00Z">
              <w:r>
                <w:rPr>
                  <w:rFonts w:ascii="Times New Roman" w:eastAsia="Times New Roman" w:hAnsi="Times New Roman" w:cs="Times New Roman"/>
                  <w:sz w:val="24"/>
                  <w:szCs w:val="24"/>
                </w:rPr>
                <w:t>Caucasian</w:t>
              </w:r>
            </w:ins>
          </w:p>
        </w:tc>
        <w:tc>
          <w:tcPr>
            <w:tcW w:w="1980" w:type="dxa"/>
          </w:tcPr>
          <w:p w14:paraId="17941D83" w14:textId="77777777" w:rsidR="00235C8B" w:rsidRDefault="00235C8B" w:rsidP="007807F9">
            <w:pPr>
              <w:spacing w:after="0" w:line="480" w:lineRule="auto"/>
              <w:jc w:val="center"/>
              <w:rPr>
                <w:ins w:id="1425" w:author="Nick Maxwell" w:date="2025-05-14T15:34:00Z" w16du:dateUtc="2025-05-14T20:34:00Z"/>
                <w:rFonts w:ascii="Times New Roman" w:eastAsia="Times New Roman" w:hAnsi="Times New Roman" w:cs="Times New Roman"/>
                <w:sz w:val="24"/>
                <w:szCs w:val="24"/>
              </w:rPr>
            </w:pPr>
            <w:ins w:id="1426" w:author="Nick Maxwell" w:date="2025-05-14T15:34:00Z" w16du:dateUtc="2025-05-14T20:34:00Z">
              <w:r w:rsidRPr="007807F9">
                <w:rPr>
                  <w:rFonts w:ascii="Times New Roman" w:eastAsia="Times New Roman" w:hAnsi="Times New Roman" w:cs="Times New Roman"/>
                  <w:sz w:val="24"/>
                  <w:szCs w:val="24"/>
                </w:rPr>
                <w:t>High</w:t>
              </w:r>
            </w:ins>
          </w:p>
        </w:tc>
        <w:tc>
          <w:tcPr>
            <w:tcW w:w="1710" w:type="dxa"/>
            <w:tcBorders>
              <w:bottom w:val="nil"/>
            </w:tcBorders>
          </w:tcPr>
          <w:p w14:paraId="283CEE8D" w14:textId="60EBB818" w:rsidR="00235C8B" w:rsidRDefault="00CA2B75" w:rsidP="007807F9">
            <w:pPr>
              <w:spacing w:after="0" w:line="480" w:lineRule="auto"/>
              <w:jc w:val="center"/>
              <w:rPr>
                <w:ins w:id="1427" w:author="Nick Maxwell" w:date="2025-05-14T15:34:00Z" w16du:dateUtc="2025-05-14T20:34:00Z"/>
                <w:rFonts w:ascii="Times New Roman" w:eastAsia="Times New Roman" w:hAnsi="Times New Roman" w:cs="Times New Roman"/>
                <w:sz w:val="24"/>
                <w:szCs w:val="24"/>
              </w:rPr>
            </w:pPr>
            <w:ins w:id="1428" w:author="Nick Maxwell" w:date="2025-05-14T15:50:00Z" w16du:dateUtc="2025-05-14T20:50:00Z">
              <w:r>
                <w:rPr>
                  <w:rFonts w:ascii="Times New Roman" w:eastAsia="Times New Roman" w:hAnsi="Times New Roman" w:cs="Times New Roman"/>
                  <w:sz w:val="24"/>
                  <w:szCs w:val="24"/>
                </w:rPr>
                <w:t>.26 (.10)</w:t>
              </w:r>
            </w:ins>
          </w:p>
        </w:tc>
        <w:tc>
          <w:tcPr>
            <w:tcW w:w="1710" w:type="dxa"/>
            <w:tcBorders>
              <w:bottom w:val="nil"/>
            </w:tcBorders>
          </w:tcPr>
          <w:p w14:paraId="44986765" w14:textId="20E93ED2" w:rsidR="00235C8B" w:rsidRDefault="00CA2B75" w:rsidP="007807F9">
            <w:pPr>
              <w:spacing w:after="0" w:line="480" w:lineRule="auto"/>
              <w:jc w:val="center"/>
              <w:rPr>
                <w:ins w:id="1429" w:author="Nick Maxwell" w:date="2025-05-14T15:34:00Z" w16du:dateUtc="2025-05-14T20:34:00Z"/>
                <w:rFonts w:ascii="Times New Roman" w:eastAsia="Times New Roman" w:hAnsi="Times New Roman" w:cs="Times New Roman"/>
                <w:sz w:val="24"/>
                <w:szCs w:val="24"/>
              </w:rPr>
            </w:pPr>
            <w:ins w:id="1430" w:author="Nick Maxwell" w:date="2025-05-14T15:50:00Z" w16du:dateUtc="2025-05-14T20:50:00Z">
              <w:r>
                <w:rPr>
                  <w:rFonts w:ascii="Times New Roman" w:eastAsia="Times New Roman" w:hAnsi="Times New Roman" w:cs="Times New Roman"/>
                  <w:sz w:val="24"/>
                  <w:szCs w:val="24"/>
                </w:rPr>
                <w:t>.23 (.12)</w:t>
              </w:r>
            </w:ins>
          </w:p>
        </w:tc>
      </w:tr>
      <w:tr w:rsidR="00235C8B" w14:paraId="4A6F40A3" w14:textId="77777777" w:rsidTr="007807F9">
        <w:trPr>
          <w:ins w:id="1431" w:author="Nick Maxwell" w:date="2025-05-14T15:34:00Z"/>
        </w:trPr>
        <w:tc>
          <w:tcPr>
            <w:tcW w:w="1710" w:type="dxa"/>
          </w:tcPr>
          <w:p w14:paraId="5672C68A" w14:textId="77777777" w:rsidR="00235C8B" w:rsidRPr="001D1A90" w:rsidRDefault="00235C8B">
            <w:pPr>
              <w:spacing w:after="0" w:line="480" w:lineRule="auto"/>
              <w:rPr>
                <w:ins w:id="1432" w:author="Nick Maxwell" w:date="2025-05-14T15:34:00Z" w16du:dateUtc="2025-05-14T20:34:00Z"/>
                <w:rFonts w:ascii="Times New Roman" w:eastAsia="Times New Roman" w:hAnsi="Times New Roman" w:cs="Times New Roman"/>
                <w:iCs/>
                <w:sz w:val="24"/>
                <w:szCs w:val="24"/>
              </w:rPr>
              <w:pPrChange w:id="1433" w:author="Nick Maxwell" w:date="2025-05-14T15:50:00Z" w16du:dateUtc="2025-05-14T20:50:00Z">
                <w:pPr>
                  <w:spacing w:before="120" w:after="0" w:line="480" w:lineRule="auto"/>
                </w:pPr>
              </w:pPrChange>
            </w:pPr>
            <w:ins w:id="1434" w:author="Nick Maxwell" w:date="2025-05-14T15:34:00Z" w16du:dateUtc="2025-05-14T20:34:00Z">
              <w:r w:rsidRPr="007807F9">
                <w:rPr>
                  <w:rFonts w:ascii="Times New Roman" w:eastAsia="Times New Roman" w:hAnsi="Times New Roman" w:cs="Times New Roman"/>
                  <w:iCs/>
                  <w:sz w:val="24"/>
                  <w:szCs w:val="24"/>
                </w:rPr>
                <w:t>Ex. 2</w:t>
              </w:r>
            </w:ins>
          </w:p>
        </w:tc>
        <w:tc>
          <w:tcPr>
            <w:tcW w:w="1800" w:type="dxa"/>
          </w:tcPr>
          <w:p w14:paraId="0C3786C2" w14:textId="77777777" w:rsidR="00235C8B" w:rsidRDefault="00235C8B">
            <w:pPr>
              <w:spacing w:after="0" w:line="480" w:lineRule="auto"/>
              <w:rPr>
                <w:ins w:id="1435" w:author="Nick Maxwell" w:date="2025-05-14T15:34:00Z" w16du:dateUtc="2025-05-14T20:34:00Z"/>
                <w:rFonts w:ascii="Times New Roman" w:eastAsia="Times New Roman" w:hAnsi="Times New Roman" w:cs="Times New Roman"/>
                <w:sz w:val="24"/>
                <w:szCs w:val="24"/>
              </w:rPr>
              <w:pPrChange w:id="1436" w:author="Nick Maxwell" w:date="2025-05-14T15:50:00Z" w16du:dateUtc="2025-05-14T20:50:00Z">
                <w:pPr>
                  <w:spacing w:before="120" w:after="0" w:line="480" w:lineRule="auto"/>
                </w:pPr>
              </w:pPrChange>
            </w:pPr>
            <w:ins w:id="1437" w:author="Nick Maxwell" w:date="2025-05-14T15:34:00Z" w16du:dateUtc="2025-05-14T20:34:00Z">
              <w:r>
                <w:rPr>
                  <w:rFonts w:ascii="Times New Roman" w:eastAsia="Times New Roman" w:hAnsi="Times New Roman" w:cs="Times New Roman"/>
                  <w:sz w:val="24"/>
                  <w:szCs w:val="24"/>
                </w:rPr>
                <w:t>Black</w:t>
              </w:r>
            </w:ins>
          </w:p>
        </w:tc>
        <w:tc>
          <w:tcPr>
            <w:tcW w:w="1980" w:type="dxa"/>
            <w:tcBorders>
              <w:right w:val="nil"/>
            </w:tcBorders>
          </w:tcPr>
          <w:p w14:paraId="49398629" w14:textId="77777777" w:rsidR="00235C8B" w:rsidDel="001D1A90" w:rsidRDefault="00235C8B" w:rsidP="00CA2B75">
            <w:pPr>
              <w:spacing w:after="0" w:line="480" w:lineRule="auto"/>
              <w:jc w:val="center"/>
              <w:rPr>
                <w:ins w:id="1438" w:author="Nick Maxwell" w:date="2025-05-14T15:34:00Z" w16du:dateUtc="2025-05-14T20:34:00Z"/>
                <w:rFonts w:ascii="Times New Roman" w:eastAsia="Times New Roman" w:hAnsi="Times New Roman" w:cs="Times New Roman"/>
                <w:sz w:val="24"/>
                <w:szCs w:val="24"/>
              </w:rPr>
            </w:pPr>
            <w:ins w:id="1439" w:author="Nick Maxwell" w:date="2025-05-14T15:34:00Z" w16du:dateUtc="2025-05-14T20:34:00Z">
              <w:r w:rsidRPr="007807F9">
                <w:rPr>
                  <w:rFonts w:ascii="Times New Roman" w:eastAsia="Times New Roman" w:hAnsi="Times New Roman" w:cs="Times New Roman"/>
                  <w:sz w:val="24"/>
                  <w:szCs w:val="24"/>
                </w:rPr>
                <w:t>High</w:t>
              </w:r>
            </w:ins>
          </w:p>
        </w:tc>
        <w:tc>
          <w:tcPr>
            <w:tcW w:w="1710" w:type="dxa"/>
            <w:tcBorders>
              <w:top w:val="nil"/>
              <w:left w:val="nil"/>
              <w:bottom w:val="nil"/>
              <w:right w:val="nil"/>
            </w:tcBorders>
          </w:tcPr>
          <w:p w14:paraId="3EDCA9E3" w14:textId="3125A8A7" w:rsidR="00235C8B" w:rsidRDefault="00CA2B75">
            <w:pPr>
              <w:spacing w:after="0" w:line="480" w:lineRule="auto"/>
              <w:jc w:val="center"/>
              <w:rPr>
                <w:ins w:id="1440" w:author="Nick Maxwell" w:date="2025-05-14T15:34:00Z" w16du:dateUtc="2025-05-14T20:34:00Z"/>
                <w:rFonts w:ascii="Times New Roman" w:eastAsia="Times New Roman" w:hAnsi="Times New Roman" w:cs="Times New Roman"/>
                <w:sz w:val="24"/>
                <w:szCs w:val="24"/>
              </w:rPr>
              <w:pPrChange w:id="1441" w:author="Nick Maxwell" w:date="2025-05-14T15:50:00Z" w16du:dateUtc="2025-05-14T20:50:00Z">
                <w:pPr>
                  <w:spacing w:before="120" w:after="0" w:line="480" w:lineRule="auto"/>
                  <w:jc w:val="center"/>
                </w:pPr>
              </w:pPrChange>
            </w:pPr>
            <w:ins w:id="1442" w:author="Nick Maxwell" w:date="2025-05-14T15:51:00Z" w16du:dateUtc="2025-05-14T20:51:00Z">
              <w:r>
                <w:rPr>
                  <w:rFonts w:ascii="Times New Roman" w:eastAsia="Times New Roman" w:hAnsi="Times New Roman" w:cs="Times New Roman"/>
                  <w:sz w:val="24"/>
                  <w:szCs w:val="24"/>
                </w:rPr>
                <w:t>.1</w:t>
              </w:r>
            </w:ins>
            <w:ins w:id="1443" w:author="Nick Maxwell" w:date="2025-05-14T15:52:00Z" w16du:dateUtc="2025-05-14T20:52:00Z">
              <w:r>
                <w:rPr>
                  <w:rFonts w:ascii="Times New Roman" w:eastAsia="Times New Roman" w:hAnsi="Times New Roman" w:cs="Times New Roman"/>
                  <w:sz w:val="24"/>
                  <w:szCs w:val="24"/>
                </w:rPr>
                <w:t>1 (.10)</w:t>
              </w:r>
            </w:ins>
          </w:p>
        </w:tc>
        <w:tc>
          <w:tcPr>
            <w:tcW w:w="1710" w:type="dxa"/>
            <w:tcBorders>
              <w:top w:val="nil"/>
              <w:left w:val="nil"/>
              <w:bottom w:val="nil"/>
              <w:right w:val="nil"/>
            </w:tcBorders>
          </w:tcPr>
          <w:p w14:paraId="326E3EE2" w14:textId="1C5BCBB2" w:rsidR="00235C8B" w:rsidRDefault="00CA2B75">
            <w:pPr>
              <w:spacing w:after="0" w:line="480" w:lineRule="auto"/>
              <w:jc w:val="center"/>
              <w:rPr>
                <w:ins w:id="1444" w:author="Nick Maxwell" w:date="2025-05-14T15:34:00Z" w16du:dateUtc="2025-05-14T20:34:00Z"/>
                <w:rFonts w:ascii="Times New Roman" w:eastAsia="Times New Roman" w:hAnsi="Times New Roman" w:cs="Times New Roman"/>
                <w:sz w:val="24"/>
                <w:szCs w:val="24"/>
              </w:rPr>
              <w:pPrChange w:id="1445" w:author="Nick Maxwell" w:date="2025-05-14T15:50:00Z" w16du:dateUtc="2025-05-14T20:50:00Z">
                <w:pPr>
                  <w:spacing w:before="120" w:after="0" w:line="480" w:lineRule="auto"/>
                  <w:jc w:val="center"/>
                </w:pPr>
              </w:pPrChange>
            </w:pPr>
            <w:ins w:id="1446" w:author="Nick Maxwell" w:date="2025-05-14T15:52:00Z" w16du:dateUtc="2025-05-14T20:52:00Z">
              <w:r>
                <w:rPr>
                  <w:rFonts w:ascii="Times New Roman" w:eastAsia="Times New Roman" w:hAnsi="Times New Roman" w:cs="Times New Roman"/>
                  <w:sz w:val="24"/>
                  <w:szCs w:val="24"/>
                </w:rPr>
                <w:t>.06</w:t>
              </w:r>
            </w:ins>
            <w:ins w:id="1447" w:author="Nick Maxwell" w:date="2025-05-14T15:53:00Z" w16du:dateUtc="2025-05-14T20:53:00Z">
              <w:r>
                <w:rPr>
                  <w:rFonts w:ascii="Times New Roman" w:eastAsia="Times New Roman" w:hAnsi="Times New Roman" w:cs="Times New Roman"/>
                  <w:sz w:val="24"/>
                  <w:szCs w:val="24"/>
                </w:rPr>
                <w:t xml:space="preserve"> (.10)</w:t>
              </w:r>
            </w:ins>
          </w:p>
        </w:tc>
      </w:tr>
      <w:tr w:rsidR="00235C8B" w14:paraId="5C240158" w14:textId="77777777" w:rsidTr="007807F9">
        <w:trPr>
          <w:ins w:id="1448" w:author="Nick Maxwell" w:date="2025-05-14T15:34:00Z"/>
        </w:trPr>
        <w:tc>
          <w:tcPr>
            <w:tcW w:w="1710" w:type="dxa"/>
          </w:tcPr>
          <w:p w14:paraId="290F9392" w14:textId="77777777" w:rsidR="00235C8B" w:rsidRDefault="00235C8B" w:rsidP="00CA2B75">
            <w:pPr>
              <w:spacing w:after="0" w:line="480" w:lineRule="auto"/>
              <w:rPr>
                <w:ins w:id="1449" w:author="Nick Maxwell" w:date="2025-05-14T15:34:00Z" w16du:dateUtc="2025-05-14T20:34:00Z"/>
                <w:rFonts w:ascii="Times New Roman" w:eastAsia="Times New Roman" w:hAnsi="Times New Roman" w:cs="Times New Roman"/>
                <w:i/>
                <w:sz w:val="24"/>
                <w:szCs w:val="24"/>
              </w:rPr>
            </w:pPr>
          </w:p>
        </w:tc>
        <w:tc>
          <w:tcPr>
            <w:tcW w:w="1800" w:type="dxa"/>
          </w:tcPr>
          <w:p w14:paraId="559D0029" w14:textId="77777777" w:rsidR="00235C8B" w:rsidRDefault="00235C8B" w:rsidP="00CA2B75">
            <w:pPr>
              <w:spacing w:after="0" w:line="480" w:lineRule="auto"/>
              <w:rPr>
                <w:ins w:id="1450" w:author="Nick Maxwell" w:date="2025-05-14T15:34:00Z" w16du:dateUtc="2025-05-14T20:34:00Z"/>
                <w:rFonts w:ascii="Times New Roman" w:eastAsia="Times New Roman" w:hAnsi="Times New Roman" w:cs="Times New Roman"/>
                <w:sz w:val="24"/>
                <w:szCs w:val="24"/>
              </w:rPr>
            </w:pPr>
            <w:ins w:id="1451" w:author="Nick Maxwell" w:date="2025-05-14T15:34:00Z" w16du:dateUtc="2025-05-14T20:34:00Z">
              <w:r>
                <w:rPr>
                  <w:rFonts w:ascii="Times New Roman" w:eastAsia="Times New Roman" w:hAnsi="Times New Roman" w:cs="Times New Roman"/>
                  <w:sz w:val="24"/>
                  <w:szCs w:val="24"/>
                </w:rPr>
                <w:t>Caucasian</w:t>
              </w:r>
            </w:ins>
          </w:p>
        </w:tc>
        <w:tc>
          <w:tcPr>
            <w:tcW w:w="1980" w:type="dxa"/>
            <w:tcBorders>
              <w:right w:val="nil"/>
            </w:tcBorders>
          </w:tcPr>
          <w:p w14:paraId="031C009C" w14:textId="77777777" w:rsidR="00235C8B" w:rsidDel="001D1A90" w:rsidRDefault="00235C8B" w:rsidP="00CA2B75">
            <w:pPr>
              <w:spacing w:after="0" w:line="480" w:lineRule="auto"/>
              <w:jc w:val="center"/>
              <w:rPr>
                <w:ins w:id="1452" w:author="Nick Maxwell" w:date="2025-05-14T15:34:00Z" w16du:dateUtc="2025-05-14T20:34:00Z"/>
                <w:rFonts w:ascii="Times New Roman" w:eastAsia="Times New Roman" w:hAnsi="Times New Roman" w:cs="Times New Roman"/>
                <w:sz w:val="24"/>
                <w:szCs w:val="24"/>
              </w:rPr>
            </w:pPr>
            <w:ins w:id="1453" w:author="Nick Maxwell" w:date="2025-05-14T15:34:00Z" w16du:dateUtc="2025-05-14T20:34:00Z">
              <w:r w:rsidRPr="007807F9">
                <w:rPr>
                  <w:rFonts w:ascii="Times New Roman" w:eastAsia="Times New Roman" w:hAnsi="Times New Roman" w:cs="Times New Roman"/>
                  <w:sz w:val="24"/>
                  <w:szCs w:val="24"/>
                </w:rPr>
                <w:t>High</w:t>
              </w:r>
            </w:ins>
          </w:p>
        </w:tc>
        <w:tc>
          <w:tcPr>
            <w:tcW w:w="1710" w:type="dxa"/>
            <w:tcBorders>
              <w:top w:val="nil"/>
              <w:left w:val="nil"/>
              <w:bottom w:val="nil"/>
              <w:right w:val="nil"/>
            </w:tcBorders>
          </w:tcPr>
          <w:p w14:paraId="645020BC" w14:textId="622ADEDC" w:rsidR="00235C8B" w:rsidRDefault="00CA2B75" w:rsidP="00CA2B75">
            <w:pPr>
              <w:spacing w:after="0" w:line="480" w:lineRule="auto"/>
              <w:jc w:val="center"/>
              <w:rPr>
                <w:ins w:id="1454" w:author="Nick Maxwell" w:date="2025-05-14T15:34:00Z" w16du:dateUtc="2025-05-14T20:34:00Z"/>
                <w:rFonts w:ascii="Times New Roman" w:eastAsia="Times New Roman" w:hAnsi="Times New Roman" w:cs="Times New Roman"/>
                <w:sz w:val="24"/>
                <w:szCs w:val="24"/>
              </w:rPr>
            </w:pPr>
            <w:ins w:id="1455" w:author="Nick Maxwell" w:date="2025-05-14T15:51:00Z" w16du:dateUtc="2025-05-14T20:51:00Z">
              <w:r>
                <w:rPr>
                  <w:rFonts w:ascii="Times New Roman" w:eastAsia="Times New Roman" w:hAnsi="Times New Roman" w:cs="Times New Roman"/>
                  <w:sz w:val="24"/>
                  <w:szCs w:val="24"/>
                </w:rPr>
                <w:t>.21</w:t>
              </w:r>
            </w:ins>
            <w:ins w:id="1456" w:author="Nick Maxwell" w:date="2025-05-14T15:52:00Z" w16du:dateUtc="2025-05-14T20:52:00Z">
              <w:r>
                <w:rPr>
                  <w:rFonts w:ascii="Times New Roman" w:eastAsia="Times New Roman" w:hAnsi="Times New Roman" w:cs="Times New Roman"/>
                  <w:sz w:val="24"/>
                  <w:szCs w:val="24"/>
                </w:rPr>
                <w:t xml:space="preserve"> (.11)</w:t>
              </w:r>
            </w:ins>
          </w:p>
        </w:tc>
        <w:tc>
          <w:tcPr>
            <w:tcW w:w="1710" w:type="dxa"/>
            <w:tcBorders>
              <w:top w:val="nil"/>
              <w:left w:val="nil"/>
              <w:bottom w:val="nil"/>
              <w:right w:val="nil"/>
            </w:tcBorders>
          </w:tcPr>
          <w:p w14:paraId="7104B1C0" w14:textId="78486B4A" w:rsidR="00235C8B" w:rsidRDefault="00CA2B75" w:rsidP="00CA2B75">
            <w:pPr>
              <w:spacing w:after="0" w:line="480" w:lineRule="auto"/>
              <w:jc w:val="center"/>
              <w:rPr>
                <w:ins w:id="1457" w:author="Nick Maxwell" w:date="2025-05-14T15:34:00Z" w16du:dateUtc="2025-05-14T20:34:00Z"/>
                <w:rFonts w:ascii="Times New Roman" w:eastAsia="Times New Roman" w:hAnsi="Times New Roman" w:cs="Times New Roman"/>
                <w:sz w:val="24"/>
                <w:szCs w:val="24"/>
              </w:rPr>
            </w:pPr>
            <w:ins w:id="1458" w:author="Nick Maxwell" w:date="2025-05-14T15:52:00Z" w16du:dateUtc="2025-05-14T20:52:00Z">
              <w:r>
                <w:rPr>
                  <w:rFonts w:ascii="Times New Roman" w:eastAsia="Times New Roman" w:hAnsi="Times New Roman" w:cs="Times New Roman"/>
                  <w:sz w:val="24"/>
                  <w:szCs w:val="24"/>
                </w:rPr>
                <w:t>.23</w:t>
              </w:r>
            </w:ins>
            <w:ins w:id="1459" w:author="Nick Maxwell" w:date="2025-05-14T15:53:00Z" w16du:dateUtc="2025-05-14T20:53:00Z">
              <w:r>
                <w:rPr>
                  <w:rFonts w:ascii="Times New Roman" w:eastAsia="Times New Roman" w:hAnsi="Times New Roman" w:cs="Times New Roman"/>
                  <w:sz w:val="24"/>
                  <w:szCs w:val="24"/>
                </w:rPr>
                <w:t xml:space="preserve"> (.13)</w:t>
              </w:r>
            </w:ins>
          </w:p>
        </w:tc>
      </w:tr>
      <w:tr w:rsidR="00235C8B" w14:paraId="3C55C813" w14:textId="77777777" w:rsidTr="007807F9">
        <w:trPr>
          <w:ins w:id="1460" w:author="Nick Maxwell" w:date="2025-05-14T15:34:00Z"/>
        </w:trPr>
        <w:tc>
          <w:tcPr>
            <w:tcW w:w="1710" w:type="dxa"/>
          </w:tcPr>
          <w:p w14:paraId="6C546AB4" w14:textId="77777777" w:rsidR="00235C8B" w:rsidRDefault="00235C8B" w:rsidP="00CA2B75">
            <w:pPr>
              <w:spacing w:after="0" w:line="480" w:lineRule="auto"/>
              <w:rPr>
                <w:ins w:id="1461" w:author="Nick Maxwell" w:date="2025-05-14T15:34:00Z" w16du:dateUtc="2025-05-14T20:34:00Z"/>
                <w:rFonts w:ascii="Times New Roman" w:eastAsia="Times New Roman" w:hAnsi="Times New Roman" w:cs="Times New Roman"/>
                <w:i/>
                <w:sz w:val="24"/>
                <w:szCs w:val="24"/>
              </w:rPr>
            </w:pPr>
          </w:p>
        </w:tc>
        <w:tc>
          <w:tcPr>
            <w:tcW w:w="1800" w:type="dxa"/>
          </w:tcPr>
          <w:p w14:paraId="7D8E5E25" w14:textId="77777777" w:rsidR="00235C8B" w:rsidRDefault="00235C8B" w:rsidP="00CA2B75">
            <w:pPr>
              <w:spacing w:after="0" w:line="480" w:lineRule="auto"/>
              <w:rPr>
                <w:ins w:id="1462" w:author="Nick Maxwell" w:date="2025-05-14T15:34:00Z" w16du:dateUtc="2025-05-14T20:34:00Z"/>
                <w:rFonts w:ascii="Times New Roman" w:eastAsia="Times New Roman" w:hAnsi="Times New Roman" w:cs="Times New Roman"/>
                <w:sz w:val="24"/>
                <w:szCs w:val="24"/>
              </w:rPr>
            </w:pPr>
            <w:ins w:id="1463" w:author="Nick Maxwell" w:date="2025-05-14T15:34:00Z" w16du:dateUtc="2025-05-14T20:34:00Z">
              <w:r>
                <w:rPr>
                  <w:rFonts w:ascii="Times New Roman" w:eastAsia="Times New Roman" w:hAnsi="Times New Roman" w:cs="Times New Roman"/>
                  <w:sz w:val="24"/>
                  <w:szCs w:val="24"/>
                </w:rPr>
                <w:t>Black</w:t>
              </w:r>
            </w:ins>
          </w:p>
        </w:tc>
        <w:tc>
          <w:tcPr>
            <w:tcW w:w="1980" w:type="dxa"/>
            <w:tcBorders>
              <w:right w:val="nil"/>
            </w:tcBorders>
          </w:tcPr>
          <w:p w14:paraId="59BE9ADD" w14:textId="77777777" w:rsidR="00235C8B" w:rsidDel="001D1A90" w:rsidRDefault="00235C8B" w:rsidP="00CA2B75">
            <w:pPr>
              <w:spacing w:after="0" w:line="480" w:lineRule="auto"/>
              <w:jc w:val="center"/>
              <w:rPr>
                <w:ins w:id="1464" w:author="Nick Maxwell" w:date="2025-05-14T15:34:00Z" w16du:dateUtc="2025-05-14T20:34:00Z"/>
                <w:rFonts w:ascii="Times New Roman" w:eastAsia="Times New Roman" w:hAnsi="Times New Roman" w:cs="Times New Roman"/>
                <w:sz w:val="24"/>
                <w:szCs w:val="24"/>
              </w:rPr>
            </w:pPr>
            <w:ins w:id="1465" w:author="Nick Maxwell" w:date="2025-05-14T15:34:00Z" w16du:dateUtc="2025-05-14T20:34:00Z">
              <w:r>
                <w:rPr>
                  <w:rFonts w:ascii="Times New Roman" w:eastAsia="Times New Roman" w:hAnsi="Times New Roman" w:cs="Times New Roman"/>
                  <w:sz w:val="24"/>
                  <w:szCs w:val="24"/>
                </w:rPr>
                <w:t>Low</w:t>
              </w:r>
            </w:ins>
          </w:p>
        </w:tc>
        <w:tc>
          <w:tcPr>
            <w:tcW w:w="1710" w:type="dxa"/>
            <w:tcBorders>
              <w:top w:val="nil"/>
              <w:left w:val="nil"/>
              <w:bottom w:val="nil"/>
              <w:right w:val="nil"/>
            </w:tcBorders>
          </w:tcPr>
          <w:p w14:paraId="00480002" w14:textId="1CBA6001" w:rsidR="00235C8B" w:rsidDel="001D1A90" w:rsidRDefault="00CA2B75" w:rsidP="00CA2B75">
            <w:pPr>
              <w:spacing w:after="0" w:line="480" w:lineRule="auto"/>
              <w:jc w:val="center"/>
              <w:rPr>
                <w:ins w:id="1466" w:author="Nick Maxwell" w:date="2025-05-14T15:34:00Z" w16du:dateUtc="2025-05-14T20:34:00Z"/>
                <w:rFonts w:ascii="Times New Roman" w:eastAsia="Times New Roman" w:hAnsi="Times New Roman" w:cs="Times New Roman"/>
                <w:sz w:val="24"/>
                <w:szCs w:val="24"/>
              </w:rPr>
            </w:pPr>
            <w:ins w:id="1467" w:author="Nick Maxwell" w:date="2025-05-14T15:51:00Z" w16du:dateUtc="2025-05-14T20:51:00Z">
              <w:r>
                <w:rPr>
                  <w:rFonts w:ascii="Times New Roman" w:eastAsia="Times New Roman" w:hAnsi="Times New Roman" w:cs="Times New Roman"/>
                  <w:sz w:val="24"/>
                  <w:szCs w:val="24"/>
                </w:rPr>
                <w:t>.15</w:t>
              </w:r>
            </w:ins>
            <w:ins w:id="1468" w:author="Nick Maxwell" w:date="2025-05-14T15:52:00Z" w16du:dateUtc="2025-05-14T20:52:00Z">
              <w:r>
                <w:rPr>
                  <w:rFonts w:ascii="Times New Roman" w:eastAsia="Times New Roman" w:hAnsi="Times New Roman" w:cs="Times New Roman"/>
                  <w:sz w:val="24"/>
                  <w:szCs w:val="24"/>
                </w:rPr>
                <w:t xml:space="preserve"> (.11)</w:t>
              </w:r>
            </w:ins>
          </w:p>
        </w:tc>
        <w:tc>
          <w:tcPr>
            <w:tcW w:w="1710" w:type="dxa"/>
            <w:tcBorders>
              <w:top w:val="nil"/>
              <w:left w:val="nil"/>
              <w:bottom w:val="nil"/>
              <w:right w:val="nil"/>
            </w:tcBorders>
          </w:tcPr>
          <w:p w14:paraId="6534F988" w14:textId="1AB2F5FC" w:rsidR="00235C8B" w:rsidDel="001D1A90" w:rsidRDefault="00CA2B75" w:rsidP="00CA2B75">
            <w:pPr>
              <w:spacing w:after="0" w:line="480" w:lineRule="auto"/>
              <w:jc w:val="center"/>
              <w:rPr>
                <w:ins w:id="1469" w:author="Nick Maxwell" w:date="2025-05-14T15:34:00Z" w16du:dateUtc="2025-05-14T20:34:00Z"/>
                <w:rFonts w:ascii="Times New Roman" w:eastAsia="Times New Roman" w:hAnsi="Times New Roman" w:cs="Times New Roman"/>
                <w:sz w:val="24"/>
                <w:szCs w:val="24"/>
              </w:rPr>
            </w:pPr>
            <w:ins w:id="1470" w:author="Nick Maxwell" w:date="2025-05-14T15:52:00Z" w16du:dateUtc="2025-05-14T20:52:00Z">
              <w:r>
                <w:rPr>
                  <w:rFonts w:ascii="Times New Roman" w:eastAsia="Times New Roman" w:hAnsi="Times New Roman" w:cs="Times New Roman"/>
                  <w:sz w:val="24"/>
                  <w:szCs w:val="24"/>
                </w:rPr>
                <w:t>.26</w:t>
              </w:r>
            </w:ins>
            <w:ins w:id="1471" w:author="Nick Maxwell" w:date="2025-05-14T15:53:00Z" w16du:dateUtc="2025-05-14T20:53:00Z">
              <w:r>
                <w:rPr>
                  <w:rFonts w:ascii="Times New Roman" w:eastAsia="Times New Roman" w:hAnsi="Times New Roman" w:cs="Times New Roman"/>
                  <w:sz w:val="24"/>
                  <w:szCs w:val="24"/>
                </w:rPr>
                <w:t xml:space="preserve"> (.11)</w:t>
              </w:r>
            </w:ins>
          </w:p>
        </w:tc>
      </w:tr>
      <w:tr w:rsidR="00235C8B" w14:paraId="3C0EC4A3" w14:textId="77777777" w:rsidTr="007807F9">
        <w:trPr>
          <w:ins w:id="1472" w:author="Nick Maxwell" w:date="2025-05-14T15:34:00Z"/>
        </w:trPr>
        <w:tc>
          <w:tcPr>
            <w:tcW w:w="1710" w:type="dxa"/>
            <w:tcBorders>
              <w:bottom w:val="single" w:sz="4" w:space="0" w:color="000000"/>
            </w:tcBorders>
          </w:tcPr>
          <w:p w14:paraId="41E957D2" w14:textId="77777777" w:rsidR="00235C8B" w:rsidRDefault="00235C8B" w:rsidP="00CA2B75">
            <w:pPr>
              <w:spacing w:after="0" w:line="480" w:lineRule="auto"/>
              <w:rPr>
                <w:ins w:id="1473" w:author="Nick Maxwell" w:date="2025-05-14T15:34:00Z" w16du:dateUtc="2025-05-14T20:34:00Z"/>
                <w:rFonts w:ascii="Times New Roman" w:eastAsia="Times New Roman" w:hAnsi="Times New Roman" w:cs="Times New Roman"/>
                <w:i/>
                <w:sz w:val="24"/>
                <w:szCs w:val="24"/>
              </w:rPr>
            </w:pPr>
          </w:p>
        </w:tc>
        <w:tc>
          <w:tcPr>
            <w:tcW w:w="1800" w:type="dxa"/>
            <w:tcBorders>
              <w:bottom w:val="single" w:sz="4" w:space="0" w:color="auto"/>
            </w:tcBorders>
          </w:tcPr>
          <w:p w14:paraId="2FDAE1BE" w14:textId="77777777" w:rsidR="00235C8B" w:rsidRDefault="00235C8B" w:rsidP="00CA2B75">
            <w:pPr>
              <w:spacing w:after="0" w:line="480" w:lineRule="auto"/>
              <w:rPr>
                <w:ins w:id="1474" w:author="Nick Maxwell" w:date="2025-05-14T15:34:00Z" w16du:dateUtc="2025-05-14T20:34:00Z"/>
                <w:rFonts w:ascii="Times New Roman" w:eastAsia="Times New Roman" w:hAnsi="Times New Roman" w:cs="Times New Roman"/>
                <w:sz w:val="24"/>
                <w:szCs w:val="24"/>
              </w:rPr>
            </w:pPr>
            <w:ins w:id="1475" w:author="Nick Maxwell" w:date="2025-05-14T15:34:00Z" w16du:dateUtc="2025-05-14T20:34:00Z">
              <w:r>
                <w:rPr>
                  <w:rFonts w:ascii="Times New Roman" w:eastAsia="Times New Roman" w:hAnsi="Times New Roman" w:cs="Times New Roman"/>
                  <w:sz w:val="24"/>
                  <w:szCs w:val="24"/>
                </w:rPr>
                <w:t>Caucasian</w:t>
              </w:r>
            </w:ins>
          </w:p>
        </w:tc>
        <w:tc>
          <w:tcPr>
            <w:tcW w:w="1980" w:type="dxa"/>
            <w:tcBorders>
              <w:bottom w:val="single" w:sz="4" w:space="0" w:color="auto"/>
              <w:right w:val="nil"/>
            </w:tcBorders>
          </w:tcPr>
          <w:p w14:paraId="7B12F050" w14:textId="77777777" w:rsidR="00235C8B" w:rsidDel="001D1A90" w:rsidRDefault="00235C8B" w:rsidP="00CA2B75">
            <w:pPr>
              <w:spacing w:after="0" w:line="480" w:lineRule="auto"/>
              <w:jc w:val="center"/>
              <w:rPr>
                <w:ins w:id="1476" w:author="Nick Maxwell" w:date="2025-05-14T15:34:00Z" w16du:dateUtc="2025-05-14T20:34:00Z"/>
                <w:rFonts w:ascii="Times New Roman" w:eastAsia="Times New Roman" w:hAnsi="Times New Roman" w:cs="Times New Roman"/>
                <w:sz w:val="24"/>
                <w:szCs w:val="24"/>
              </w:rPr>
            </w:pPr>
            <w:ins w:id="1477" w:author="Nick Maxwell" w:date="2025-05-14T15:34:00Z" w16du:dateUtc="2025-05-14T20:34:00Z">
              <w:r>
                <w:rPr>
                  <w:rFonts w:ascii="Times New Roman" w:eastAsia="Times New Roman" w:hAnsi="Times New Roman" w:cs="Times New Roman"/>
                  <w:sz w:val="24"/>
                  <w:szCs w:val="24"/>
                </w:rPr>
                <w:t>Low</w:t>
              </w:r>
            </w:ins>
          </w:p>
        </w:tc>
        <w:tc>
          <w:tcPr>
            <w:tcW w:w="1710" w:type="dxa"/>
            <w:tcBorders>
              <w:top w:val="nil"/>
              <w:left w:val="nil"/>
              <w:bottom w:val="single" w:sz="4" w:space="0" w:color="auto"/>
              <w:right w:val="nil"/>
            </w:tcBorders>
          </w:tcPr>
          <w:p w14:paraId="209A3968" w14:textId="73C8CCB5" w:rsidR="00235C8B" w:rsidDel="001D1A90" w:rsidRDefault="00CA2B75" w:rsidP="00CA2B75">
            <w:pPr>
              <w:spacing w:after="0" w:line="480" w:lineRule="auto"/>
              <w:jc w:val="center"/>
              <w:rPr>
                <w:ins w:id="1478" w:author="Nick Maxwell" w:date="2025-05-14T15:34:00Z" w16du:dateUtc="2025-05-14T20:34:00Z"/>
                <w:rFonts w:ascii="Times New Roman" w:eastAsia="Times New Roman" w:hAnsi="Times New Roman" w:cs="Times New Roman"/>
                <w:sz w:val="24"/>
                <w:szCs w:val="24"/>
              </w:rPr>
            </w:pPr>
            <w:ins w:id="1479" w:author="Nick Maxwell" w:date="2025-05-14T15:51:00Z" w16du:dateUtc="2025-05-14T20:51:00Z">
              <w:r>
                <w:rPr>
                  <w:rFonts w:ascii="Times New Roman" w:eastAsia="Times New Roman" w:hAnsi="Times New Roman" w:cs="Times New Roman"/>
                  <w:sz w:val="24"/>
                  <w:szCs w:val="24"/>
                </w:rPr>
                <w:t>.14</w:t>
              </w:r>
            </w:ins>
            <w:ins w:id="1480" w:author="Nick Maxwell" w:date="2025-05-14T15:52:00Z" w16du:dateUtc="2025-05-14T20:52:00Z">
              <w:r>
                <w:rPr>
                  <w:rFonts w:ascii="Times New Roman" w:eastAsia="Times New Roman" w:hAnsi="Times New Roman" w:cs="Times New Roman"/>
                  <w:sz w:val="24"/>
                  <w:szCs w:val="24"/>
                </w:rPr>
                <w:t xml:space="preserve"> (.11)</w:t>
              </w:r>
            </w:ins>
          </w:p>
        </w:tc>
        <w:tc>
          <w:tcPr>
            <w:tcW w:w="1710" w:type="dxa"/>
            <w:tcBorders>
              <w:top w:val="nil"/>
              <w:left w:val="nil"/>
              <w:bottom w:val="single" w:sz="4" w:space="0" w:color="auto"/>
              <w:right w:val="nil"/>
            </w:tcBorders>
          </w:tcPr>
          <w:p w14:paraId="5799067F" w14:textId="22B68AAA" w:rsidR="00235C8B" w:rsidDel="001D1A90" w:rsidRDefault="00CA2B75" w:rsidP="00CA2B75">
            <w:pPr>
              <w:spacing w:after="0" w:line="480" w:lineRule="auto"/>
              <w:jc w:val="center"/>
              <w:rPr>
                <w:ins w:id="1481" w:author="Nick Maxwell" w:date="2025-05-14T15:34:00Z" w16du:dateUtc="2025-05-14T20:34:00Z"/>
                <w:rFonts w:ascii="Times New Roman" w:eastAsia="Times New Roman" w:hAnsi="Times New Roman" w:cs="Times New Roman"/>
                <w:sz w:val="24"/>
                <w:szCs w:val="24"/>
              </w:rPr>
            </w:pPr>
            <w:ins w:id="1482" w:author="Nick Maxwell" w:date="2025-05-14T15:52:00Z" w16du:dateUtc="2025-05-14T20:52:00Z">
              <w:r>
                <w:rPr>
                  <w:rFonts w:ascii="Times New Roman" w:eastAsia="Times New Roman" w:hAnsi="Times New Roman" w:cs="Times New Roman"/>
                  <w:sz w:val="24"/>
                  <w:szCs w:val="24"/>
                </w:rPr>
                <w:t>.23</w:t>
              </w:r>
            </w:ins>
            <w:ins w:id="1483" w:author="Nick Maxwell" w:date="2025-05-14T15:53:00Z" w16du:dateUtc="2025-05-14T20:53:00Z">
              <w:r>
                <w:rPr>
                  <w:rFonts w:ascii="Times New Roman" w:eastAsia="Times New Roman" w:hAnsi="Times New Roman" w:cs="Times New Roman"/>
                  <w:sz w:val="24"/>
                  <w:szCs w:val="24"/>
                </w:rPr>
                <w:t xml:space="preserve"> (.09)</w:t>
              </w:r>
            </w:ins>
          </w:p>
        </w:tc>
      </w:tr>
    </w:tbl>
    <w:p w14:paraId="702A68AA" w14:textId="77777777" w:rsidR="00235C8B" w:rsidRDefault="00235C8B" w:rsidP="00235C8B">
      <w:pPr>
        <w:spacing w:after="0" w:line="240" w:lineRule="auto"/>
        <w:rPr>
          <w:ins w:id="1484" w:author="Nick Maxwell" w:date="2025-05-14T15:34:00Z" w16du:dateUtc="2025-05-14T20:34:00Z"/>
          <w:rFonts w:ascii="Times New Roman" w:eastAsia="Times New Roman" w:hAnsi="Times New Roman" w:cs="Times New Roman"/>
          <w:sz w:val="24"/>
          <w:szCs w:val="24"/>
        </w:rPr>
      </w:pPr>
      <w:ins w:id="1485" w:author="Nick Maxwell" w:date="2025-05-14T15:34:00Z" w16du:dateUtc="2025-05-14T20:34:00Z">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indicate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 All targets in Experiment 1 were high typicality based on the Chicago Face Database (Ma et al., 2015).</w:t>
        </w:r>
      </w:ins>
    </w:p>
    <w:p w14:paraId="764A94A9" w14:textId="1974F888" w:rsidR="00235C8B" w:rsidDel="00235C8B" w:rsidRDefault="00235C8B">
      <w:pPr>
        <w:spacing w:after="0" w:line="480" w:lineRule="auto"/>
        <w:rPr>
          <w:del w:id="1486" w:author="Nick Maxwell" w:date="2025-05-14T15:34:00Z" w16du:dateUtc="2025-05-14T20:34:00Z"/>
          <w:rFonts w:ascii="Times New Roman" w:eastAsia="Times New Roman" w:hAnsi="Times New Roman" w:cs="Times New Roman"/>
          <w:sz w:val="24"/>
          <w:szCs w:val="24"/>
        </w:rPr>
        <w:pPrChange w:id="1487" w:author="Nick Maxwell" w:date="2025-05-14T15:34:00Z" w16du:dateUtc="2025-05-14T20:34:00Z">
          <w:pPr>
            <w:spacing w:after="0"/>
          </w:pPr>
        </w:pPrChange>
      </w:pPr>
    </w:p>
    <w:p w14:paraId="000000E1" w14:textId="77777777" w:rsidR="003276EC" w:rsidRDefault="003276EC">
      <w:pPr>
        <w:spacing w:after="0" w:line="480" w:lineRule="auto"/>
        <w:rPr>
          <w:rFonts w:ascii="Times New Roman" w:eastAsia="Times New Roman" w:hAnsi="Times New Roman" w:cs="Times New Roman"/>
          <w:sz w:val="24"/>
          <w:szCs w:val="24"/>
        </w:rPr>
        <w:pPrChange w:id="1488" w:author="Nick Maxwell" w:date="2025-05-14T15:34:00Z" w16du:dateUtc="2025-05-14T20:34:00Z">
          <w:pPr>
            <w:spacing w:after="0"/>
          </w:pPr>
        </w:pPrChange>
      </w:pPr>
    </w:p>
    <w:p w14:paraId="000000E2" w14:textId="57F39C5A" w:rsidR="003276EC" w:rsidRDefault="00AF045D" w:rsidP="00235C8B">
      <w:pPr>
        <w:spacing w:after="0" w:line="480" w:lineRule="auto"/>
        <w:rPr>
          <w:rFonts w:ascii="Times New Roman" w:eastAsia="Times New Roman" w:hAnsi="Times New Roman" w:cs="Times New Roman"/>
          <w:sz w:val="28"/>
          <w:szCs w:val="28"/>
        </w:rPr>
      </w:pPr>
      <w:r>
        <w:br w:type="page"/>
      </w:r>
      <w:r>
        <w:rPr>
          <w:rFonts w:ascii="Times New Roman" w:eastAsia="Times New Roman" w:hAnsi="Times New Roman" w:cs="Times New Roman"/>
          <w:sz w:val="24"/>
          <w:szCs w:val="24"/>
        </w:rPr>
        <w:lastRenderedPageBreak/>
        <w:t xml:space="preserve">Table </w:t>
      </w:r>
      <w:ins w:id="1489" w:author="Nick Maxwell" w:date="2025-05-14T15:34:00Z" w16du:dateUtc="2025-05-14T20:34:00Z">
        <w:r w:rsidR="00235C8B">
          <w:rPr>
            <w:rFonts w:ascii="Times New Roman" w:eastAsia="Times New Roman" w:hAnsi="Times New Roman" w:cs="Times New Roman"/>
            <w:sz w:val="24"/>
            <w:szCs w:val="24"/>
          </w:rPr>
          <w:t>5</w:t>
        </w:r>
      </w:ins>
      <w:del w:id="1490" w:author="Nick Maxwell" w:date="2025-05-14T13:13:00Z" w16du:dateUtc="2025-05-14T18:13:00Z">
        <w:r w:rsidDel="001D1A90">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w:t>
      </w:r>
    </w:p>
    <w:p w14:paraId="000000E3" w14:textId="77777777"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Descriptive Statistics for Racial Attitude Measures and Hours of Cross-Race Contact for Black and Caucasian Participants in Experiments 1 and 2.</w:t>
      </w:r>
    </w:p>
    <w:tbl>
      <w:tblPr>
        <w:tblStyle w:val="a1"/>
        <w:tblW w:w="9360" w:type="dxa"/>
        <w:tblBorders>
          <w:top w:val="nil"/>
          <w:left w:val="nil"/>
          <w:bottom w:val="nil"/>
          <w:right w:val="nil"/>
          <w:insideH w:val="nil"/>
          <w:insideV w:val="nil"/>
        </w:tblBorders>
        <w:tblLayout w:type="fixed"/>
        <w:tblLook w:val="0400" w:firstRow="0" w:lastRow="0" w:firstColumn="0" w:lastColumn="0" w:noHBand="0" w:noVBand="1"/>
      </w:tblPr>
      <w:tblGrid>
        <w:gridCol w:w="1602"/>
        <w:gridCol w:w="2358"/>
        <w:gridCol w:w="1050"/>
        <w:gridCol w:w="1952"/>
        <w:gridCol w:w="1237"/>
        <w:gridCol w:w="1161"/>
      </w:tblGrid>
      <w:tr w:rsidR="003276EC" w14:paraId="330AC809" w14:textId="77777777">
        <w:tc>
          <w:tcPr>
            <w:tcW w:w="1602" w:type="dxa"/>
            <w:tcBorders>
              <w:top w:val="single" w:sz="4" w:space="0" w:color="000000"/>
              <w:bottom w:val="single" w:sz="4" w:space="0" w:color="000000"/>
            </w:tcBorders>
          </w:tcPr>
          <w:p w14:paraId="000000E4"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c>
          <w:tcPr>
            <w:tcW w:w="2358" w:type="dxa"/>
            <w:tcBorders>
              <w:top w:val="single" w:sz="4" w:space="0" w:color="000000"/>
              <w:bottom w:val="single" w:sz="4" w:space="0" w:color="000000"/>
            </w:tcBorders>
          </w:tcPr>
          <w:p w14:paraId="000000E5"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Ethnicity</w:t>
            </w:r>
          </w:p>
        </w:tc>
        <w:tc>
          <w:tcPr>
            <w:tcW w:w="1050" w:type="dxa"/>
            <w:tcBorders>
              <w:top w:val="single" w:sz="4" w:space="0" w:color="000000"/>
              <w:bottom w:val="single" w:sz="4" w:space="0" w:color="000000"/>
            </w:tcBorders>
          </w:tcPr>
          <w:p w14:paraId="000000E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952" w:type="dxa"/>
            <w:tcBorders>
              <w:top w:val="single" w:sz="4" w:space="0" w:color="000000"/>
              <w:bottom w:val="single" w:sz="4" w:space="0" w:color="000000"/>
            </w:tcBorders>
          </w:tcPr>
          <w:p w14:paraId="000000E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w:t>
            </w:r>
          </w:p>
        </w:tc>
        <w:tc>
          <w:tcPr>
            <w:tcW w:w="1237" w:type="dxa"/>
            <w:tcBorders>
              <w:top w:val="single" w:sz="4" w:space="0" w:color="000000"/>
              <w:bottom w:val="single" w:sz="4" w:space="0" w:color="000000"/>
            </w:tcBorders>
          </w:tcPr>
          <w:p w14:paraId="000000E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161" w:type="dxa"/>
            <w:tcBorders>
              <w:top w:val="single" w:sz="4" w:space="0" w:color="000000"/>
              <w:bottom w:val="single" w:sz="4" w:space="0" w:color="000000"/>
            </w:tcBorders>
          </w:tcPr>
          <w:p w14:paraId="000000E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3276EC" w14:paraId="3FA8C8D4" w14:textId="77777777">
        <w:tc>
          <w:tcPr>
            <w:tcW w:w="1602" w:type="dxa"/>
            <w:tcBorders>
              <w:top w:val="single" w:sz="4" w:space="0" w:color="000000"/>
            </w:tcBorders>
          </w:tcPr>
          <w:p w14:paraId="000000E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1</w:t>
            </w:r>
          </w:p>
        </w:tc>
        <w:tc>
          <w:tcPr>
            <w:tcW w:w="2358" w:type="dxa"/>
            <w:tcBorders>
              <w:top w:val="single" w:sz="4" w:space="0" w:color="000000"/>
            </w:tcBorders>
          </w:tcPr>
          <w:p w14:paraId="000000EB"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50" w:type="dxa"/>
            <w:tcBorders>
              <w:top w:val="single" w:sz="4" w:space="0" w:color="000000"/>
            </w:tcBorders>
          </w:tcPr>
          <w:p w14:paraId="000000EC" w14:textId="38007373" w:rsidR="003276EC" w:rsidRDefault="00AF045D" w:rsidP="00235C8B">
            <w:pPr>
              <w:spacing w:after="0" w:line="480" w:lineRule="auto"/>
              <w:rPr>
                <w:rFonts w:ascii="Times New Roman" w:eastAsia="Times New Roman" w:hAnsi="Times New Roman" w:cs="Times New Roman"/>
                <w:sz w:val="24"/>
                <w:szCs w:val="24"/>
              </w:rPr>
            </w:pPr>
            <w:del w:id="1491" w:author="Nick Maxwell" w:date="2025-05-15T09:54:00Z" w16du:dateUtc="2025-05-15T14:54:00Z">
              <w:r w:rsidDel="0074008B">
                <w:rPr>
                  <w:rFonts w:ascii="Times New Roman" w:eastAsia="Times New Roman" w:hAnsi="Times New Roman" w:cs="Times New Roman"/>
                  <w:sz w:val="24"/>
                  <w:szCs w:val="24"/>
                </w:rPr>
                <w:delText>ATW</w:delText>
              </w:r>
            </w:del>
            <w:ins w:id="1492" w:author="Nick Maxwell" w:date="2025-05-15T09:54:00Z" w16du:dateUtc="2025-05-15T14:54:00Z">
              <w:r w:rsidR="0074008B">
                <w:rPr>
                  <w:rFonts w:ascii="Times New Roman" w:eastAsia="Times New Roman" w:hAnsi="Times New Roman" w:cs="Times New Roman"/>
                  <w:sz w:val="24"/>
                  <w:szCs w:val="24"/>
                </w:rPr>
                <w:t>MRS</w:t>
              </w:r>
            </w:ins>
          </w:p>
        </w:tc>
        <w:tc>
          <w:tcPr>
            <w:tcW w:w="1952" w:type="dxa"/>
            <w:tcBorders>
              <w:top w:val="single" w:sz="4" w:space="0" w:color="000000"/>
            </w:tcBorders>
          </w:tcPr>
          <w:p w14:paraId="000000E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3.55 (0.14)</w:t>
            </w:r>
          </w:p>
        </w:tc>
        <w:tc>
          <w:tcPr>
            <w:tcW w:w="1237" w:type="dxa"/>
            <w:tcBorders>
              <w:top w:val="single" w:sz="4" w:space="0" w:color="000000"/>
            </w:tcBorders>
          </w:tcPr>
          <w:p w14:paraId="000000EE"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161" w:type="dxa"/>
            <w:tcBorders>
              <w:top w:val="single" w:sz="4" w:space="0" w:color="000000"/>
            </w:tcBorders>
          </w:tcPr>
          <w:p w14:paraId="000000E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r>
      <w:tr w:rsidR="003276EC" w14:paraId="492D3266" w14:textId="77777777">
        <w:tc>
          <w:tcPr>
            <w:tcW w:w="1602" w:type="dxa"/>
          </w:tcPr>
          <w:p w14:paraId="000000F0"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0F1"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0F2"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00000F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 (0.24)</w:t>
            </w:r>
          </w:p>
        </w:tc>
        <w:tc>
          <w:tcPr>
            <w:tcW w:w="1237" w:type="dxa"/>
          </w:tcPr>
          <w:p w14:paraId="000000F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0F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r>
      <w:tr w:rsidR="003276EC" w14:paraId="65F35489" w14:textId="77777777">
        <w:tc>
          <w:tcPr>
            <w:tcW w:w="1602" w:type="dxa"/>
          </w:tcPr>
          <w:p w14:paraId="000000F6"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0F7"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0F8"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00000F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4.04 (0.23)</w:t>
            </w:r>
          </w:p>
        </w:tc>
        <w:tc>
          <w:tcPr>
            <w:tcW w:w="1237" w:type="dxa"/>
          </w:tcPr>
          <w:p w14:paraId="000000F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1161" w:type="dxa"/>
          </w:tcPr>
          <w:p w14:paraId="000000F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42FEF1AC" w14:textId="77777777">
        <w:tc>
          <w:tcPr>
            <w:tcW w:w="1602" w:type="dxa"/>
          </w:tcPr>
          <w:p w14:paraId="000000FC" w14:textId="77777777" w:rsidR="003276EC" w:rsidRDefault="003276EC" w:rsidP="00235C8B">
            <w:pPr>
              <w:spacing w:after="120" w:line="480" w:lineRule="auto"/>
              <w:rPr>
                <w:rFonts w:ascii="Times New Roman" w:eastAsia="Times New Roman" w:hAnsi="Times New Roman" w:cs="Times New Roman"/>
                <w:sz w:val="24"/>
                <w:szCs w:val="24"/>
              </w:rPr>
            </w:pPr>
          </w:p>
        </w:tc>
        <w:tc>
          <w:tcPr>
            <w:tcW w:w="2358" w:type="dxa"/>
          </w:tcPr>
          <w:p w14:paraId="000000FD" w14:textId="77777777" w:rsidR="003276EC" w:rsidRDefault="003276EC" w:rsidP="00235C8B">
            <w:pPr>
              <w:spacing w:after="120" w:line="480" w:lineRule="auto"/>
              <w:rPr>
                <w:rFonts w:ascii="Times New Roman" w:eastAsia="Times New Roman" w:hAnsi="Times New Roman" w:cs="Times New Roman"/>
                <w:sz w:val="24"/>
                <w:szCs w:val="24"/>
              </w:rPr>
            </w:pPr>
          </w:p>
        </w:tc>
        <w:tc>
          <w:tcPr>
            <w:tcW w:w="1050" w:type="dxa"/>
          </w:tcPr>
          <w:p w14:paraId="000000FE"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000000FF"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29.22 (16.31)</w:t>
            </w:r>
          </w:p>
        </w:tc>
        <w:tc>
          <w:tcPr>
            <w:tcW w:w="1237" w:type="dxa"/>
          </w:tcPr>
          <w:p w14:paraId="00000100"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00000101"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168.00</w:t>
            </w:r>
          </w:p>
        </w:tc>
      </w:tr>
      <w:tr w:rsidR="003276EC" w14:paraId="498A2E86" w14:textId="77777777">
        <w:tc>
          <w:tcPr>
            <w:tcW w:w="1602" w:type="dxa"/>
          </w:tcPr>
          <w:p w14:paraId="00000102"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0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50" w:type="dxa"/>
          </w:tcPr>
          <w:p w14:paraId="00000104" w14:textId="47884B96" w:rsidR="003276EC" w:rsidRDefault="00AF045D" w:rsidP="00235C8B">
            <w:pPr>
              <w:spacing w:after="0" w:line="480" w:lineRule="auto"/>
              <w:rPr>
                <w:rFonts w:ascii="Times New Roman" w:eastAsia="Times New Roman" w:hAnsi="Times New Roman" w:cs="Times New Roman"/>
                <w:sz w:val="24"/>
                <w:szCs w:val="24"/>
              </w:rPr>
            </w:pPr>
            <w:del w:id="1493" w:author="Nick Maxwell" w:date="2025-05-15T09:54:00Z" w16du:dateUtc="2025-05-15T14:54:00Z">
              <w:r w:rsidDel="0074008B">
                <w:rPr>
                  <w:rFonts w:ascii="Times New Roman" w:eastAsia="Times New Roman" w:hAnsi="Times New Roman" w:cs="Times New Roman"/>
                  <w:sz w:val="24"/>
                  <w:szCs w:val="24"/>
                </w:rPr>
                <w:delText>ATB</w:delText>
              </w:r>
            </w:del>
            <w:ins w:id="1494" w:author="Nick Maxwell" w:date="2025-05-15T09:54:00Z" w16du:dateUtc="2025-05-15T14:54:00Z">
              <w:r w:rsidR="0074008B">
                <w:rPr>
                  <w:rFonts w:ascii="Times New Roman" w:eastAsia="Times New Roman" w:hAnsi="Times New Roman" w:cs="Times New Roman"/>
                  <w:sz w:val="24"/>
                  <w:szCs w:val="24"/>
                </w:rPr>
                <w:t>MRS</w:t>
              </w:r>
            </w:ins>
          </w:p>
        </w:tc>
        <w:tc>
          <w:tcPr>
            <w:tcW w:w="1952" w:type="dxa"/>
          </w:tcPr>
          <w:p w14:paraId="0000010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 (0.10)</w:t>
            </w:r>
          </w:p>
        </w:tc>
        <w:tc>
          <w:tcPr>
            <w:tcW w:w="1237" w:type="dxa"/>
          </w:tcPr>
          <w:p w14:paraId="0000010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0000010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r>
      <w:tr w:rsidR="003276EC" w14:paraId="552798C1" w14:textId="77777777">
        <w:tc>
          <w:tcPr>
            <w:tcW w:w="1602" w:type="dxa"/>
          </w:tcPr>
          <w:p w14:paraId="00000108"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09"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0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000010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 (0.22)</w:t>
            </w:r>
          </w:p>
        </w:tc>
        <w:tc>
          <w:tcPr>
            <w:tcW w:w="1237" w:type="dxa"/>
          </w:tcPr>
          <w:p w14:paraId="0000010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10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6B1C084A" w14:textId="77777777">
        <w:tc>
          <w:tcPr>
            <w:tcW w:w="1602" w:type="dxa"/>
          </w:tcPr>
          <w:p w14:paraId="0000010E"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0F"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1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000011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4.34 (0.17)</w:t>
            </w:r>
          </w:p>
        </w:tc>
        <w:tc>
          <w:tcPr>
            <w:tcW w:w="1237" w:type="dxa"/>
          </w:tcPr>
          <w:p w14:paraId="0000011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161" w:type="dxa"/>
          </w:tcPr>
          <w:p w14:paraId="0000011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2D76F978" w14:textId="77777777">
        <w:tc>
          <w:tcPr>
            <w:tcW w:w="1602" w:type="dxa"/>
          </w:tcPr>
          <w:p w14:paraId="00000114" w14:textId="77777777" w:rsidR="003276EC" w:rsidRDefault="003276EC" w:rsidP="00235C8B">
            <w:pPr>
              <w:spacing w:after="120" w:line="480" w:lineRule="auto"/>
              <w:rPr>
                <w:rFonts w:ascii="Times New Roman" w:eastAsia="Times New Roman" w:hAnsi="Times New Roman" w:cs="Times New Roman"/>
                <w:sz w:val="24"/>
                <w:szCs w:val="24"/>
              </w:rPr>
            </w:pPr>
          </w:p>
        </w:tc>
        <w:tc>
          <w:tcPr>
            <w:tcW w:w="2358" w:type="dxa"/>
          </w:tcPr>
          <w:p w14:paraId="00000115" w14:textId="77777777" w:rsidR="003276EC" w:rsidRDefault="003276EC" w:rsidP="00235C8B">
            <w:pPr>
              <w:spacing w:after="120" w:line="480" w:lineRule="auto"/>
              <w:rPr>
                <w:rFonts w:ascii="Times New Roman" w:eastAsia="Times New Roman" w:hAnsi="Times New Roman" w:cs="Times New Roman"/>
                <w:sz w:val="24"/>
                <w:szCs w:val="24"/>
              </w:rPr>
            </w:pPr>
          </w:p>
        </w:tc>
        <w:tc>
          <w:tcPr>
            <w:tcW w:w="1050" w:type="dxa"/>
          </w:tcPr>
          <w:p w14:paraId="00000116"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00000117"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29.82 (11.26)</w:t>
            </w:r>
          </w:p>
        </w:tc>
        <w:tc>
          <w:tcPr>
            <w:tcW w:w="1237" w:type="dxa"/>
          </w:tcPr>
          <w:p w14:paraId="00000118"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00000119"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112.00</w:t>
            </w:r>
          </w:p>
        </w:tc>
      </w:tr>
      <w:tr w:rsidR="003276EC" w14:paraId="484D2A5D" w14:textId="77777777">
        <w:tc>
          <w:tcPr>
            <w:tcW w:w="1602" w:type="dxa"/>
          </w:tcPr>
          <w:p w14:paraId="0000011A"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2</w:t>
            </w:r>
          </w:p>
        </w:tc>
        <w:tc>
          <w:tcPr>
            <w:tcW w:w="2358" w:type="dxa"/>
          </w:tcPr>
          <w:p w14:paraId="0000011B"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50" w:type="dxa"/>
          </w:tcPr>
          <w:p w14:paraId="0000011C" w14:textId="20780C4B" w:rsidR="003276EC" w:rsidRDefault="00AF045D" w:rsidP="00235C8B">
            <w:pPr>
              <w:spacing w:before="120" w:after="0" w:line="480" w:lineRule="auto"/>
              <w:rPr>
                <w:rFonts w:ascii="Times New Roman" w:eastAsia="Times New Roman" w:hAnsi="Times New Roman" w:cs="Times New Roman"/>
                <w:sz w:val="24"/>
                <w:szCs w:val="24"/>
              </w:rPr>
            </w:pPr>
            <w:del w:id="1495" w:author="Nick Maxwell" w:date="2025-05-15T09:54:00Z" w16du:dateUtc="2025-05-15T14:54:00Z">
              <w:r w:rsidDel="0074008B">
                <w:rPr>
                  <w:rFonts w:ascii="Times New Roman" w:eastAsia="Times New Roman" w:hAnsi="Times New Roman" w:cs="Times New Roman"/>
                  <w:sz w:val="24"/>
                  <w:szCs w:val="24"/>
                </w:rPr>
                <w:delText>ATW</w:delText>
              </w:r>
            </w:del>
            <w:ins w:id="1496" w:author="Nick Maxwell" w:date="2025-05-15T09:54:00Z" w16du:dateUtc="2025-05-15T14:54:00Z">
              <w:r w:rsidR="0074008B">
                <w:rPr>
                  <w:rFonts w:ascii="Times New Roman" w:eastAsia="Times New Roman" w:hAnsi="Times New Roman" w:cs="Times New Roman"/>
                  <w:sz w:val="24"/>
                  <w:szCs w:val="24"/>
                </w:rPr>
                <w:t>MRS</w:t>
              </w:r>
            </w:ins>
          </w:p>
        </w:tc>
        <w:tc>
          <w:tcPr>
            <w:tcW w:w="1952" w:type="dxa"/>
          </w:tcPr>
          <w:p w14:paraId="0000011D"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 (0.11)</w:t>
            </w:r>
          </w:p>
        </w:tc>
        <w:tc>
          <w:tcPr>
            <w:tcW w:w="1237" w:type="dxa"/>
          </w:tcPr>
          <w:p w14:paraId="0000011E"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w:t>
            </w:r>
          </w:p>
        </w:tc>
        <w:tc>
          <w:tcPr>
            <w:tcW w:w="1161" w:type="dxa"/>
          </w:tcPr>
          <w:p w14:paraId="0000011F"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r>
      <w:tr w:rsidR="003276EC" w14:paraId="535F0D59" w14:textId="77777777">
        <w:tc>
          <w:tcPr>
            <w:tcW w:w="1602" w:type="dxa"/>
          </w:tcPr>
          <w:p w14:paraId="00000120"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21"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22"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000012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 (0.21)</w:t>
            </w:r>
          </w:p>
        </w:tc>
        <w:tc>
          <w:tcPr>
            <w:tcW w:w="1237" w:type="dxa"/>
          </w:tcPr>
          <w:p w14:paraId="0000012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12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008FE7D4" w14:textId="77777777">
        <w:tc>
          <w:tcPr>
            <w:tcW w:w="1602" w:type="dxa"/>
          </w:tcPr>
          <w:p w14:paraId="00000126"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27"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28"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000012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 (0.18)</w:t>
            </w:r>
          </w:p>
        </w:tc>
        <w:tc>
          <w:tcPr>
            <w:tcW w:w="1237" w:type="dxa"/>
          </w:tcPr>
          <w:p w14:paraId="0000012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0000012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2BBD50FC" w14:textId="77777777">
        <w:tc>
          <w:tcPr>
            <w:tcW w:w="1602" w:type="dxa"/>
          </w:tcPr>
          <w:p w14:paraId="0000012C" w14:textId="77777777" w:rsidR="003276EC" w:rsidRDefault="003276EC" w:rsidP="00235C8B">
            <w:pPr>
              <w:spacing w:after="120" w:line="480" w:lineRule="auto"/>
              <w:rPr>
                <w:rFonts w:ascii="Times New Roman" w:eastAsia="Times New Roman" w:hAnsi="Times New Roman" w:cs="Times New Roman"/>
                <w:sz w:val="24"/>
                <w:szCs w:val="24"/>
              </w:rPr>
            </w:pPr>
          </w:p>
        </w:tc>
        <w:tc>
          <w:tcPr>
            <w:tcW w:w="2358" w:type="dxa"/>
          </w:tcPr>
          <w:p w14:paraId="0000012D" w14:textId="77777777" w:rsidR="003276EC" w:rsidRDefault="003276EC" w:rsidP="00235C8B">
            <w:pPr>
              <w:spacing w:after="120" w:line="480" w:lineRule="auto"/>
              <w:rPr>
                <w:rFonts w:ascii="Times New Roman" w:eastAsia="Times New Roman" w:hAnsi="Times New Roman" w:cs="Times New Roman"/>
                <w:sz w:val="24"/>
                <w:szCs w:val="24"/>
              </w:rPr>
            </w:pPr>
          </w:p>
        </w:tc>
        <w:tc>
          <w:tcPr>
            <w:tcW w:w="1050" w:type="dxa"/>
          </w:tcPr>
          <w:p w14:paraId="0000012E"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Pr>
          <w:p w14:paraId="0000012F"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26.94 (7.33)</w:t>
            </w:r>
          </w:p>
        </w:tc>
        <w:tc>
          <w:tcPr>
            <w:tcW w:w="1237" w:type="dxa"/>
          </w:tcPr>
          <w:p w14:paraId="00000130"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Pr>
          <w:p w14:paraId="00000131"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r>
      <w:tr w:rsidR="003276EC" w14:paraId="18D8AA65" w14:textId="77777777">
        <w:tc>
          <w:tcPr>
            <w:tcW w:w="1602" w:type="dxa"/>
          </w:tcPr>
          <w:p w14:paraId="00000132"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3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50" w:type="dxa"/>
          </w:tcPr>
          <w:p w14:paraId="00000134" w14:textId="301B4676" w:rsidR="003276EC" w:rsidRDefault="00AF045D" w:rsidP="00235C8B">
            <w:pPr>
              <w:spacing w:after="0" w:line="480" w:lineRule="auto"/>
              <w:rPr>
                <w:rFonts w:ascii="Times New Roman" w:eastAsia="Times New Roman" w:hAnsi="Times New Roman" w:cs="Times New Roman"/>
                <w:sz w:val="24"/>
                <w:szCs w:val="24"/>
              </w:rPr>
            </w:pPr>
            <w:del w:id="1497" w:author="Nick Maxwell" w:date="2025-05-15T09:54:00Z" w16du:dateUtc="2025-05-15T14:54:00Z">
              <w:r w:rsidDel="0074008B">
                <w:rPr>
                  <w:rFonts w:ascii="Times New Roman" w:eastAsia="Times New Roman" w:hAnsi="Times New Roman" w:cs="Times New Roman"/>
                  <w:sz w:val="24"/>
                  <w:szCs w:val="24"/>
                </w:rPr>
                <w:delText>ATB</w:delText>
              </w:r>
            </w:del>
            <w:ins w:id="1498" w:author="Nick Maxwell" w:date="2025-05-15T09:54:00Z" w16du:dateUtc="2025-05-15T14:54:00Z">
              <w:r w:rsidR="0074008B">
                <w:rPr>
                  <w:rFonts w:ascii="Times New Roman" w:eastAsia="Times New Roman" w:hAnsi="Times New Roman" w:cs="Times New Roman"/>
                  <w:sz w:val="24"/>
                  <w:szCs w:val="24"/>
                </w:rPr>
                <w:t>MRS</w:t>
              </w:r>
            </w:ins>
          </w:p>
        </w:tc>
        <w:tc>
          <w:tcPr>
            <w:tcW w:w="1952" w:type="dxa"/>
          </w:tcPr>
          <w:p w14:paraId="0000013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1.59 (0.14)</w:t>
            </w:r>
          </w:p>
        </w:tc>
        <w:tc>
          <w:tcPr>
            <w:tcW w:w="1237" w:type="dxa"/>
          </w:tcPr>
          <w:p w14:paraId="0000013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13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4.40</w:t>
            </w:r>
          </w:p>
        </w:tc>
      </w:tr>
      <w:tr w:rsidR="003276EC" w14:paraId="4B0D9150" w14:textId="77777777">
        <w:tc>
          <w:tcPr>
            <w:tcW w:w="1602" w:type="dxa"/>
          </w:tcPr>
          <w:p w14:paraId="00000138"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39"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3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952" w:type="dxa"/>
          </w:tcPr>
          <w:p w14:paraId="0000013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2.59 (0.21)</w:t>
            </w:r>
          </w:p>
        </w:tc>
        <w:tc>
          <w:tcPr>
            <w:tcW w:w="1237" w:type="dxa"/>
          </w:tcPr>
          <w:p w14:paraId="0000013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161" w:type="dxa"/>
          </w:tcPr>
          <w:p w14:paraId="0000013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628C7720" w14:textId="77777777">
        <w:tc>
          <w:tcPr>
            <w:tcW w:w="1602" w:type="dxa"/>
          </w:tcPr>
          <w:p w14:paraId="0000013E"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Pr>
          <w:p w14:paraId="0000013F"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Pr>
          <w:p w14:paraId="0000014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952" w:type="dxa"/>
          </w:tcPr>
          <w:p w14:paraId="0000014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 (0.19)</w:t>
            </w:r>
          </w:p>
        </w:tc>
        <w:tc>
          <w:tcPr>
            <w:tcW w:w="1237" w:type="dxa"/>
          </w:tcPr>
          <w:p w14:paraId="0000014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1161" w:type="dxa"/>
          </w:tcPr>
          <w:p w14:paraId="0000014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3276EC" w14:paraId="41C2ECAD" w14:textId="77777777">
        <w:tc>
          <w:tcPr>
            <w:tcW w:w="1602" w:type="dxa"/>
            <w:tcBorders>
              <w:bottom w:val="single" w:sz="4" w:space="0" w:color="000000"/>
            </w:tcBorders>
          </w:tcPr>
          <w:p w14:paraId="00000144" w14:textId="77777777" w:rsidR="003276EC" w:rsidRDefault="003276EC" w:rsidP="00235C8B">
            <w:pPr>
              <w:spacing w:after="0" w:line="480" w:lineRule="auto"/>
              <w:rPr>
                <w:rFonts w:ascii="Times New Roman" w:eastAsia="Times New Roman" w:hAnsi="Times New Roman" w:cs="Times New Roman"/>
                <w:sz w:val="24"/>
                <w:szCs w:val="24"/>
              </w:rPr>
            </w:pPr>
          </w:p>
        </w:tc>
        <w:tc>
          <w:tcPr>
            <w:tcW w:w="2358" w:type="dxa"/>
            <w:tcBorders>
              <w:bottom w:val="single" w:sz="4" w:space="0" w:color="000000"/>
            </w:tcBorders>
          </w:tcPr>
          <w:p w14:paraId="00000145" w14:textId="77777777" w:rsidR="003276EC" w:rsidRDefault="003276EC" w:rsidP="00235C8B">
            <w:pPr>
              <w:spacing w:after="0" w:line="480" w:lineRule="auto"/>
              <w:rPr>
                <w:rFonts w:ascii="Times New Roman" w:eastAsia="Times New Roman" w:hAnsi="Times New Roman" w:cs="Times New Roman"/>
                <w:sz w:val="24"/>
                <w:szCs w:val="24"/>
              </w:rPr>
            </w:pPr>
          </w:p>
        </w:tc>
        <w:tc>
          <w:tcPr>
            <w:tcW w:w="1050" w:type="dxa"/>
            <w:tcBorders>
              <w:bottom w:val="single" w:sz="4" w:space="0" w:color="000000"/>
            </w:tcBorders>
          </w:tcPr>
          <w:p w14:paraId="0000014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952" w:type="dxa"/>
            <w:tcBorders>
              <w:bottom w:val="single" w:sz="4" w:space="0" w:color="000000"/>
            </w:tcBorders>
          </w:tcPr>
          <w:p w14:paraId="0000014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13.51 (3.66)</w:t>
            </w:r>
          </w:p>
        </w:tc>
        <w:tc>
          <w:tcPr>
            <w:tcW w:w="1237" w:type="dxa"/>
            <w:tcBorders>
              <w:bottom w:val="single" w:sz="4" w:space="0" w:color="000000"/>
            </w:tcBorders>
          </w:tcPr>
          <w:p w14:paraId="0000014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161" w:type="dxa"/>
            <w:tcBorders>
              <w:bottom w:val="single" w:sz="4" w:space="0" w:color="000000"/>
            </w:tcBorders>
          </w:tcPr>
          <w:p w14:paraId="0000014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p>
        </w:tc>
      </w:tr>
    </w:tbl>
    <w:p w14:paraId="0000014A" w14:textId="3A132E63" w:rsidR="003276EC" w:rsidRDefault="00AF045D" w:rsidP="00235C8B">
      <w:pPr>
        <w:spacing w:after="0" w:line="240" w:lineRule="auto"/>
        <w:rPr>
          <w:rFonts w:ascii="Times New Roman" w:eastAsia="Times New Roman" w:hAnsi="Times New Roman" w:cs="Times New Roman"/>
        </w:rPr>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xml:space="preserve">: </w:t>
      </w:r>
      <w:del w:id="1499" w:author="Nick Maxwell" w:date="2025-05-15T09:54:00Z" w16du:dateUtc="2025-05-15T14:54:00Z">
        <w:r w:rsidDel="0074008B">
          <w:rPr>
            <w:rFonts w:ascii="Times New Roman" w:eastAsia="Times New Roman" w:hAnsi="Times New Roman" w:cs="Times New Roman"/>
            <w:sz w:val="24"/>
            <w:szCs w:val="24"/>
          </w:rPr>
          <w:delText>ATW = Attitudes Toward Whites Scale; ATB = Attitudes Toward Blacks Scale</w:delText>
        </w:r>
      </w:del>
      <w:ins w:id="1500" w:author="Nick Maxwell" w:date="2025-05-15T09:54:00Z" w16du:dateUtc="2025-05-15T14:54:00Z">
        <w:r w:rsidR="0074008B">
          <w:rPr>
            <w:rFonts w:ascii="Times New Roman" w:eastAsia="Times New Roman" w:hAnsi="Times New Roman" w:cs="Times New Roman"/>
            <w:sz w:val="24"/>
            <w:szCs w:val="24"/>
          </w:rPr>
          <w:t>MRS = Modern Racism Scale</w:t>
        </w:r>
      </w:ins>
      <w:r>
        <w:rPr>
          <w:rFonts w:ascii="Times New Roman" w:eastAsia="Times New Roman" w:hAnsi="Times New Roman" w:cs="Times New Roman"/>
          <w:sz w:val="24"/>
          <w:szCs w:val="24"/>
        </w:rPr>
        <w:t>; Contact = hours of cross-race contact per week; EMS = External Motivation Scale; IMS = Internal Motivation Scale</w:t>
      </w:r>
    </w:p>
    <w:p w14:paraId="0000014B" w14:textId="0E85BC41" w:rsidR="003276EC" w:rsidDel="00235C8B" w:rsidRDefault="00AF045D">
      <w:pPr>
        <w:spacing w:after="0" w:line="480" w:lineRule="auto"/>
        <w:rPr>
          <w:del w:id="1501" w:author="Nick Maxwell" w:date="2025-05-14T15:35:00Z" w16du:dateUtc="2025-05-14T20:35:00Z"/>
          <w:rFonts w:ascii="Times New Roman" w:eastAsia="Times New Roman" w:hAnsi="Times New Roman" w:cs="Times New Roman"/>
          <w:sz w:val="24"/>
          <w:szCs w:val="24"/>
        </w:rPr>
        <w:pPrChange w:id="1502" w:author="Nick Maxwell" w:date="2025-05-14T15:34:00Z" w16du:dateUtc="2025-05-14T20:34:00Z">
          <w:pPr>
            <w:spacing w:after="0"/>
          </w:pPr>
        </w:pPrChange>
      </w:pPr>
      <w:r>
        <w:br w:type="page"/>
      </w:r>
      <w:r>
        <w:rPr>
          <w:rFonts w:ascii="Times New Roman" w:eastAsia="Times New Roman" w:hAnsi="Times New Roman" w:cs="Times New Roman"/>
        </w:rPr>
        <w:lastRenderedPageBreak/>
        <w:t xml:space="preserve">Table </w:t>
      </w:r>
      <w:ins w:id="1503" w:author="Nick Maxwell" w:date="2025-05-14T15:35:00Z" w16du:dateUtc="2025-05-14T20:35:00Z">
        <w:r w:rsidR="00235C8B">
          <w:rPr>
            <w:rFonts w:ascii="Times New Roman" w:eastAsia="Times New Roman" w:hAnsi="Times New Roman" w:cs="Times New Roman"/>
          </w:rPr>
          <w:t>6</w:t>
        </w:r>
      </w:ins>
      <w:del w:id="1504" w:author="Nick Maxwell" w:date="2025-05-14T13:13:00Z" w16du:dateUtc="2025-05-14T18:13:00Z">
        <w:r w:rsidDel="001D1A90">
          <w:rPr>
            <w:rFonts w:ascii="Times New Roman" w:eastAsia="Times New Roman" w:hAnsi="Times New Roman" w:cs="Times New Roman"/>
          </w:rPr>
          <w:delText>4</w:delText>
        </w:r>
      </w:del>
      <w:r>
        <w:rPr>
          <w:rFonts w:ascii="Times New Roman" w:eastAsia="Times New Roman" w:hAnsi="Times New Roman" w:cs="Times New Roman"/>
        </w:rPr>
        <w:t>.</w:t>
      </w:r>
    </w:p>
    <w:p w14:paraId="0000014C" w14:textId="77777777" w:rsidR="003276EC" w:rsidRDefault="003276EC">
      <w:pPr>
        <w:spacing w:after="0" w:line="480" w:lineRule="auto"/>
        <w:rPr>
          <w:rFonts w:ascii="Times New Roman" w:eastAsia="Times New Roman" w:hAnsi="Times New Roman" w:cs="Times New Roman"/>
        </w:rPr>
        <w:pPrChange w:id="1505" w:author="Nick Maxwell" w:date="2025-05-14T15:34:00Z" w16du:dateUtc="2025-05-14T20:34:00Z">
          <w:pPr>
            <w:spacing w:after="0"/>
          </w:pPr>
        </w:pPrChange>
      </w:pPr>
    </w:p>
    <w:p w14:paraId="0000014D" w14:textId="77777777" w:rsidR="003276EC" w:rsidRDefault="00AF045D" w:rsidP="00235C8B">
      <w:pPr>
        <w:spacing w:after="0" w:line="480" w:lineRule="auto"/>
        <w:rPr>
          <w:rFonts w:ascii="Times New Roman" w:eastAsia="Times New Roman" w:hAnsi="Times New Roman" w:cs="Times New Roman"/>
          <w:i/>
        </w:rPr>
      </w:pPr>
      <w:r>
        <w:rPr>
          <w:rFonts w:ascii="Times New Roman" w:eastAsia="Times New Roman" w:hAnsi="Times New Roman" w:cs="Times New Roman"/>
          <w:i/>
        </w:rPr>
        <w:t>Correlations Between Mean JOLs and Racial Attitude Measures in Experiment 1.</w:t>
      </w:r>
    </w:p>
    <w:tbl>
      <w:tblPr>
        <w:tblStyle w:val="a2"/>
        <w:tblW w:w="9360" w:type="dxa"/>
        <w:tblBorders>
          <w:top w:val="nil"/>
          <w:left w:val="nil"/>
          <w:bottom w:val="nil"/>
          <w:right w:val="nil"/>
          <w:insideH w:val="nil"/>
          <w:insideV w:val="nil"/>
        </w:tblBorders>
        <w:tblLayout w:type="fixed"/>
        <w:tblLook w:val="0400" w:firstRow="0" w:lastRow="0" w:firstColumn="0" w:lastColumn="0" w:noHBand="0" w:noVBand="1"/>
      </w:tblPr>
      <w:tblGrid>
        <w:gridCol w:w="2070"/>
        <w:gridCol w:w="1341"/>
        <w:gridCol w:w="1133"/>
        <w:gridCol w:w="1604"/>
        <w:gridCol w:w="1649"/>
        <w:gridCol w:w="1563"/>
      </w:tblGrid>
      <w:tr w:rsidR="003276EC" w14:paraId="6DFE91D2" w14:textId="77777777">
        <w:tc>
          <w:tcPr>
            <w:tcW w:w="2070" w:type="dxa"/>
            <w:tcBorders>
              <w:top w:val="single" w:sz="4" w:space="0" w:color="000000"/>
              <w:bottom w:val="single" w:sz="4" w:space="0" w:color="000000"/>
            </w:tcBorders>
          </w:tcPr>
          <w:p w14:paraId="0000014E"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Participant Ethnicity</w:t>
            </w:r>
          </w:p>
        </w:tc>
        <w:tc>
          <w:tcPr>
            <w:tcW w:w="1341" w:type="dxa"/>
            <w:tcBorders>
              <w:top w:val="single" w:sz="4" w:space="0" w:color="000000"/>
              <w:bottom w:val="single" w:sz="4" w:space="0" w:color="000000"/>
            </w:tcBorders>
          </w:tcPr>
          <w:p w14:paraId="0000014F"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Measure</w:t>
            </w:r>
          </w:p>
        </w:tc>
        <w:tc>
          <w:tcPr>
            <w:tcW w:w="1133" w:type="dxa"/>
            <w:tcBorders>
              <w:top w:val="single" w:sz="4" w:space="0" w:color="000000"/>
              <w:left w:val="nil"/>
              <w:bottom w:val="single" w:sz="4" w:space="0" w:color="000000"/>
            </w:tcBorders>
          </w:tcPr>
          <w:p w14:paraId="00000150"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JOL</w:t>
            </w:r>
          </w:p>
        </w:tc>
        <w:tc>
          <w:tcPr>
            <w:tcW w:w="1604" w:type="dxa"/>
            <w:tcBorders>
              <w:top w:val="single" w:sz="4" w:space="0" w:color="000000"/>
              <w:bottom w:val="single" w:sz="4" w:space="0" w:color="000000"/>
            </w:tcBorders>
          </w:tcPr>
          <w:p w14:paraId="00000151" w14:textId="08ACB2D6" w:rsidR="003276EC" w:rsidRDefault="00AF045D" w:rsidP="00235C8B">
            <w:pPr>
              <w:spacing w:after="0" w:line="480" w:lineRule="auto"/>
              <w:jc w:val="center"/>
              <w:rPr>
                <w:rFonts w:ascii="Times New Roman" w:eastAsia="Times New Roman" w:hAnsi="Times New Roman" w:cs="Times New Roman"/>
              </w:rPr>
            </w:pPr>
            <w:del w:id="1506" w:author="Nick Maxwell" w:date="2025-05-15T09:55:00Z" w16du:dateUtc="2025-05-15T14:55:00Z">
              <w:r w:rsidDel="001F44E9">
                <w:rPr>
                  <w:rFonts w:ascii="Times New Roman" w:eastAsia="Times New Roman" w:hAnsi="Times New Roman" w:cs="Times New Roman"/>
                </w:rPr>
                <w:delText>ATW/ATB</w:delText>
              </w:r>
            </w:del>
            <w:ins w:id="1507" w:author="Nick Maxwell" w:date="2025-05-15T09:55:00Z" w16du:dateUtc="2025-05-15T14:55:00Z">
              <w:r w:rsidR="001F44E9">
                <w:rPr>
                  <w:rFonts w:ascii="Times New Roman" w:eastAsia="Times New Roman" w:hAnsi="Times New Roman" w:cs="Times New Roman"/>
                </w:rPr>
                <w:t>MRS</w:t>
              </w:r>
            </w:ins>
          </w:p>
        </w:tc>
        <w:tc>
          <w:tcPr>
            <w:tcW w:w="1649" w:type="dxa"/>
            <w:tcBorders>
              <w:top w:val="single" w:sz="4" w:space="0" w:color="000000"/>
              <w:bottom w:val="single" w:sz="4" w:space="0" w:color="000000"/>
            </w:tcBorders>
          </w:tcPr>
          <w:p w14:paraId="00000152"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Contact</w:t>
            </w:r>
          </w:p>
        </w:tc>
        <w:tc>
          <w:tcPr>
            <w:tcW w:w="1563" w:type="dxa"/>
            <w:tcBorders>
              <w:top w:val="single" w:sz="4" w:space="0" w:color="000000"/>
              <w:bottom w:val="single" w:sz="4" w:space="0" w:color="000000"/>
            </w:tcBorders>
          </w:tcPr>
          <w:p w14:paraId="00000153"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EMS</w:t>
            </w:r>
          </w:p>
        </w:tc>
      </w:tr>
      <w:tr w:rsidR="003276EC" w14:paraId="5A2D117C" w14:textId="77777777">
        <w:tc>
          <w:tcPr>
            <w:tcW w:w="2070" w:type="dxa"/>
            <w:tcBorders>
              <w:top w:val="single" w:sz="4" w:space="0" w:color="000000"/>
            </w:tcBorders>
          </w:tcPr>
          <w:p w14:paraId="00000154"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Black</w:t>
            </w:r>
          </w:p>
        </w:tc>
        <w:tc>
          <w:tcPr>
            <w:tcW w:w="1341" w:type="dxa"/>
            <w:tcBorders>
              <w:top w:val="single" w:sz="4" w:space="0" w:color="000000"/>
            </w:tcBorders>
          </w:tcPr>
          <w:p w14:paraId="00000155" w14:textId="03A60A88" w:rsidR="003276EC" w:rsidRDefault="00AF045D" w:rsidP="00235C8B">
            <w:pPr>
              <w:spacing w:after="0" w:line="480" w:lineRule="auto"/>
              <w:rPr>
                <w:rFonts w:ascii="Times New Roman" w:eastAsia="Times New Roman" w:hAnsi="Times New Roman" w:cs="Times New Roman"/>
              </w:rPr>
            </w:pPr>
            <w:del w:id="1508" w:author="Nick Maxwell" w:date="2025-05-15T09:55:00Z" w16du:dateUtc="2025-05-15T14:55:00Z">
              <w:r w:rsidDel="001F44E9">
                <w:rPr>
                  <w:rFonts w:ascii="Times New Roman" w:eastAsia="Times New Roman" w:hAnsi="Times New Roman" w:cs="Times New Roman"/>
                </w:rPr>
                <w:delText>ATW</w:delText>
              </w:r>
            </w:del>
            <w:ins w:id="1509" w:author="Nick Maxwell" w:date="2025-05-15T09:55:00Z" w16du:dateUtc="2025-05-15T14:55:00Z">
              <w:r w:rsidR="001F44E9">
                <w:rPr>
                  <w:rFonts w:ascii="Times New Roman" w:eastAsia="Times New Roman" w:hAnsi="Times New Roman" w:cs="Times New Roman"/>
                </w:rPr>
                <w:t>MRS</w:t>
              </w:r>
            </w:ins>
          </w:p>
        </w:tc>
        <w:tc>
          <w:tcPr>
            <w:tcW w:w="1133" w:type="dxa"/>
            <w:tcBorders>
              <w:top w:val="single" w:sz="4" w:space="0" w:color="000000"/>
              <w:left w:val="nil"/>
            </w:tcBorders>
          </w:tcPr>
          <w:p w14:paraId="00000156"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.23</w:t>
            </w:r>
          </w:p>
        </w:tc>
        <w:tc>
          <w:tcPr>
            <w:tcW w:w="1604" w:type="dxa"/>
            <w:tcBorders>
              <w:top w:val="single" w:sz="4" w:space="0" w:color="000000"/>
            </w:tcBorders>
          </w:tcPr>
          <w:p w14:paraId="00000157"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649" w:type="dxa"/>
            <w:tcBorders>
              <w:top w:val="single" w:sz="4" w:space="0" w:color="000000"/>
            </w:tcBorders>
          </w:tcPr>
          <w:p w14:paraId="00000158" w14:textId="77777777" w:rsidR="003276EC" w:rsidRDefault="003276EC" w:rsidP="00235C8B">
            <w:pPr>
              <w:spacing w:after="0" w:line="480" w:lineRule="auto"/>
              <w:jc w:val="center"/>
              <w:rPr>
                <w:rFonts w:ascii="Times New Roman" w:eastAsia="Times New Roman" w:hAnsi="Times New Roman" w:cs="Times New Roman"/>
              </w:rPr>
            </w:pPr>
          </w:p>
        </w:tc>
        <w:tc>
          <w:tcPr>
            <w:tcW w:w="1563" w:type="dxa"/>
            <w:tcBorders>
              <w:top w:val="single" w:sz="4" w:space="0" w:color="000000"/>
            </w:tcBorders>
          </w:tcPr>
          <w:p w14:paraId="00000159" w14:textId="77777777" w:rsidR="003276EC" w:rsidRDefault="003276EC" w:rsidP="00235C8B">
            <w:pPr>
              <w:spacing w:after="0" w:line="480" w:lineRule="auto"/>
              <w:jc w:val="center"/>
              <w:rPr>
                <w:rFonts w:ascii="Times New Roman" w:eastAsia="Times New Roman" w:hAnsi="Times New Roman" w:cs="Times New Roman"/>
              </w:rPr>
            </w:pPr>
          </w:p>
        </w:tc>
      </w:tr>
      <w:tr w:rsidR="003276EC" w14:paraId="0E04A6FB" w14:textId="77777777">
        <w:tc>
          <w:tcPr>
            <w:tcW w:w="2070" w:type="dxa"/>
          </w:tcPr>
          <w:p w14:paraId="0000015A" w14:textId="77777777" w:rsidR="003276EC" w:rsidRDefault="003276EC" w:rsidP="00235C8B">
            <w:pPr>
              <w:spacing w:after="0" w:line="480" w:lineRule="auto"/>
              <w:rPr>
                <w:rFonts w:ascii="Times New Roman" w:eastAsia="Times New Roman" w:hAnsi="Times New Roman" w:cs="Times New Roman"/>
              </w:rPr>
            </w:pPr>
          </w:p>
        </w:tc>
        <w:tc>
          <w:tcPr>
            <w:tcW w:w="1341" w:type="dxa"/>
          </w:tcPr>
          <w:p w14:paraId="0000015B"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Contact</w:t>
            </w:r>
          </w:p>
        </w:tc>
        <w:tc>
          <w:tcPr>
            <w:tcW w:w="1133" w:type="dxa"/>
            <w:tcBorders>
              <w:left w:val="nil"/>
            </w:tcBorders>
          </w:tcPr>
          <w:p w14:paraId="0000015C"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604" w:type="dxa"/>
          </w:tcPr>
          <w:p w14:paraId="0000015D"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649" w:type="dxa"/>
          </w:tcPr>
          <w:p w14:paraId="0000015E"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63" w:type="dxa"/>
          </w:tcPr>
          <w:p w14:paraId="0000015F" w14:textId="77777777" w:rsidR="003276EC" w:rsidRDefault="003276EC" w:rsidP="00235C8B">
            <w:pPr>
              <w:spacing w:after="0" w:line="480" w:lineRule="auto"/>
              <w:jc w:val="center"/>
              <w:rPr>
                <w:rFonts w:ascii="Times New Roman" w:eastAsia="Times New Roman" w:hAnsi="Times New Roman" w:cs="Times New Roman"/>
              </w:rPr>
            </w:pPr>
          </w:p>
        </w:tc>
      </w:tr>
      <w:tr w:rsidR="003276EC" w14:paraId="638691FF" w14:textId="77777777">
        <w:tc>
          <w:tcPr>
            <w:tcW w:w="2070" w:type="dxa"/>
          </w:tcPr>
          <w:p w14:paraId="00000160" w14:textId="77777777" w:rsidR="003276EC" w:rsidRDefault="003276EC" w:rsidP="00235C8B">
            <w:pPr>
              <w:spacing w:after="0" w:line="480" w:lineRule="auto"/>
              <w:rPr>
                <w:rFonts w:ascii="Times New Roman" w:eastAsia="Times New Roman" w:hAnsi="Times New Roman" w:cs="Times New Roman"/>
              </w:rPr>
            </w:pPr>
          </w:p>
        </w:tc>
        <w:tc>
          <w:tcPr>
            <w:tcW w:w="1341" w:type="dxa"/>
          </w:tcPr>
          <w:p w14:paraId="00000161"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EMS</w:t>
            </w:r>
          </w:p>
        </w:tc>
        <w:tc>
          <w:tcPr>
            <w:tcW w:w="1133" w:type="dxa"/>
            <w:tcBorders>
              <w:left w:val="nil"/>
            </w:tcBorders>
          </w:tcPr>
          <w:p w14:paraId="00000162"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1604" w:type="dxa"/>
          </w:tcPr>
          <w:p w14:paraId="00000163"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-34*</w:t>
            </w:r>
          </w:p>
        </w:tc>
        <w:tc>
          <w:tcPr>
            <w:tcW w:w="1649" w:type="dxa"/>
          </w:tcPr>
          <w:p w14:paraId="00000164"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563" w:type="dxa"/>
          </w:tcPr>
          <w:p w14:paraId="00000165"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3276EC" w14:paraId="3C9BC0EC" w14:textId="77777777">
        <w:trPr>
          <w:trHeight w:val="558"/>
        </w:trPr>
        <w:tc>
          <w:tcPr>
            <w:tcW w:w="2070" w:type="dxa"/>
          </w:tcPr>
          <w:p w14:paraId="00000166" w14:textId="77777777" w:rsidR="003276EC" w:rsidRDefault="003276EC" w:rsidP="00235C8B">
            <w:pPr>
              <w:spacing w:after="120" w:line="480" w:lineRule="auto"/>
              <w:rPr>
                <w:rFonts w:ascii="Times New Roman" w:eastAsia="Times New Roman" w:hAnsi="Times New Roman" w:cs="Times New Roman"/>
              </w:rPr>
            </w:pPr>
          </w:p>
        </w:tc>
        <w:tc>
          <w:tcPr>
            <w:tcW w:w="1341" w:type="dxa"/>
          </w:tcPr>
          <w:p w14:paraId="00000167" w14:textId="77777777" w:rsidR="003276EC" w:rsidRDefault="00AF045D" w:rsidP="00235C8B">
            <w:pPr>
              <w:spacing w:after="120" w:line="480" w:lineRule="auto"/>
              <w:rPr>
                <w:rFonts w:ascii="Times New Roman" w:eastAsia="Times New Roman" w:hAnsi="Times New Roman" w:cs="Times New Roman"/>
              </w:rPr>
            </w:pPr>
            <w:r>
              <w:rPr>
                <w:rFonts w:ascii="Times New Roman" w:eastAsia="Times New Roman" w:hAnsi="Times New Roman" w:cs="Times New Roman"/>
              </w:rPr>
              <w:t>IMS</w:t>
            </w:r>
          </w:p>
        </w:tc>
        <w:tc>
          <w:tcPr>
            <w:tcW w:w="1133" w:type="dxa"/>
          </w:tcPr>
          <w:p w14:paraId="00000168" w14:textId="77777777" w:rsidR="003276EC" w:rsidRDefault="00AF045D" w:rsidP="00235C8B">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604" w:type="dxa"/>
          </w:tcPr>
          <w:p w14:paraId="00000169" w14:textId="77777777" w:rsidR="003276EC" w:rsidRDefault="00AF045D" w:rsidP="00235C8B">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.08</w:t>
            </w:r>
          </w:p>
        </w:tc>
        <w:tc>
          <w:tcPr>
            <w:tcW w:w="1649" w:type="dxa"/>
          </w:tcPr>
          <w:p w14:paraId="0000016A" w14:textId="77777777" w:rsidR="003276EC" w:rsidRDefault="00AF045D" w:rsidP="00235C8B">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.24</w:t>
            </w:r>
          </w:p>
        </w:tc>
        <w:tc>
          <w:tcPr>
            <w:tcW w:w="1563" w:type="dxa"/>
          </w:tcPr>
          <w:p w14:paraId="0000016B" w14:textId="77777777" w:rsidR="003276EC" w:rsidRDefault="00AF045D" w:rsidP="00235C8B">
            <w:pPr>
              <w:spacing w:after="120" w:line="480" w:lineRule="auto"/>
              <w:jc w:val="center"/>
              <w:rPr>
                <w:rFonts w:ascii="Times New Roman" w:eastAsia="Times New Roman" w:hAnsi="Times New Roman" w:cs="Times New Roman"/>
              </w:rPr>
            </w:pPr>
            <w:r>
              <w:rPr>
                <w:rFonts w:ascii="Times New Roman" w:eastAsia="Times New Roman" w:hAnsi="Times New Roman" w:cs="Times New Roman"/>
              </w:rPr>
              <w:t>.17</w:t>
            </w:r>
          </w:p>
        </w:tc>
      </w:tr>
      <w:tr w:rsidR="003276EC" w14:paraId="3E44FD0B" w14:textId="77777777">
        <w:tc>
          <w:tcPr>
            <w:tcW w:w="2070" w:type="dxa"/>
          </w:tcPr>
          <w:p w14:paraId="0000016C" w14:textId="77777777" w:rsidR="003276EC" w:rsidRDefault="00AF045D" w:rsidP="00235C8B">
            <w:pPr>
              <w:spacing w:before="120" w:after="0" w:line="480" w:lineRule="auto"/>
              <w:rPr>
                <w:rFonts w:ascii="Times New Roman" w:eastAsia="Times New Roman" w:hAnsi="Times New Roman" w:cs="Times New Roman"/>
              </w:rPr>
            </w:pPr>
            <w:r>
              <w:rPr>
                <w:rFonts w:ascii="Times New Roman" w:eastAsia="Times New Roman" w:hAnsi="Times New Roman" w:cs="Times New Roman"/>
              </w:rPr>
              <w:t>Caucasian</w:t>
            </w:r>
          </w:p>
        </w:tc>
        <w:tc>
          <w:tcPr>
            <w:tcW w:w="1341" w:type="dxa"/>
          </w:tcPr>
          <w:p w14:paraId="0000016D" w14:textId="03590DC7" w:rsidR="003276EC" w:rsidRDefault="00AF045D" w:rsidP="00235C8B">
            <w:pPr>
              <w:spacing w:before="120" w:after="0" w:line="480" w:lineRule="auto"/>
              <w:rPr>
                <w:rFonts w:ascii="Times New Roman" w:eastAsia="Times New Roman" w:hAnsi="Times New Roman" w:cs="Times New Roman"/>
              </w:rPr>
            </w:pPr>
            <w:del w:id="1510" w:author="Nick Maxwell" w:date="2025-05-15T09:55:00Z" w16du:dateUtc="2025-05-15T14:55:00Z">
              <w:r w:rsidDel="001F44E9">
                <w:rPr>
                  <w:rFonts w:ascii="Times New Roman" w:eastAsia="Times New Roman" w:hAnsi="Times New Roman" w:cs="Times New Roman"/>
                </w:rPr>
                <w:delText>ATB</w:delText>
              </w:r>
            </w:del>
            <w:ins w:id="1511" w:author="Nick Maxwell" w:date="2025-05-15T09:55:00Z" w16du:dateUtc="2025-05-15T14:55:00Z">
              <w:r w:rsidR="001F44E9">
                <w:rPr>
                  <w:rFonts w:ascii="Times New Roman" w:eastAsia="Times New Roman" w:hAnsi="Times New Roman" w:cs="Times New Roman"/>
                </w:rPr>
                <w:t>MRS</w:t>
              </w:r>
            </w:ins>
          </w:p>
        </w:tc>
        <w:tc>
          <w:tcPr>
            <w:tcW w:w="1133" w:type="dxa"/>
          </w:tcPr>
          <w:p w14:paraId="0000016E" w14:textId="77777777" w:rsidR="003276EC" w:rsidRDefault="00AF045D" w:rsidP="00235C8B">
            <w:pPr>
              <w:spacing w:before="120"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604" w:type="dxa"/>
          </w:tcPr>
          <w:p w14:paraId="0000016F" w14:textId="77777777" w:rsidR="003276EC" w:rsidRDefault="00AF045D" w:rsidP="00235C8B">
            <w:pPr>
              <w:spacing w:before="120"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649" w:type="dxa"/>
          </w:tcPr>
          <w:p w14:paraId="00000170" w14:textId="77777777" w:rsidR="003276EC" w:rsidRDefault="003276EC" w:rsidP="00235C8B">
            <w:pPr>
              <w:spacing w:before="120" w:after="0" w:line="480" w:lineRule="auto"/>
              <w:jc w:val="center"/>
              <w:rPr>
                <w:rFonts w:ascii="Times New Roman" w:eastAsia="Times New Roman" w:hAnsi="Times New Roman" w:cs="Times New Roman"/>
              </w:rPr>
            </w:pPr>
          </w:p>
        </w:tc>
        <w:tc>
          <w:tcPr>
            <w:tcW w:w="1563" w:type="dxa"/>
          </w:tcPr>
          <w:p w14:paraId="00000171" w14:textId="77777777" w:rsidR="003276EC" w:rsidRDefault="003276EC" w:rsidP="00235C8B">
            <w:pPr>
              <w:spacing w:before="120" w:after="0" w:line="480" w:lineRule="auto"/>
              <w:jc w:val="center"/>
              <w:rPr>
                <w:rFonts w:ascii="Times New Roman" w:eastAsia="Times New Roman" w:hAnsi="Times New Roman" w:cs="Times New Roman"/>
              </w:rPr>
            </w:pPr>
          </w:p>
        </w:tc>
      </w:tr>
      <w:tr w:rsidR="003276EC" w14:paraId="77AC6AA1" w14:textId="77777777">
        <w:tc>
          <w:tcPr>
            <w:tcW w:w="2070" w:type="dxa"/>
          </w:tcPr>
          <w:p w14:paraId="00000172" w14:textId="77777777" w:rsidR="003276EC" w:rsidRDefault="003276EC" w:rsidP="00235C8B">
            <w:pPr>
              <w:spacing w:after="0" w:line="480" w:lineRule="auto"/>
              <w:rPr>
                <w:rFonts w:ascii="Times New Roman" w:eastAsia="Times New Roman" w:hAnsi="Times New Roman" w:cs="Times New Roman"/>
              </w:rPr>
            </w:pPr>
          </w:p>
        </w:tc>
        <w:tc>
          <w:tcPr>
            <w:tcW w:w="1341" w:type="dxa"/>
          </w:tcPr>
          <w:p w14:paraId="00000173"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Contact</w:t>
            </w:r>
          </w:p>
        </w:tc>
        <w:tc>
          <w:tcPr>
            <w:tcW w:w="1133" w:type="dxa"/>
          </w:tcPr>
          <w:p w14:paraId="00000174"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Pr>
          <w:p w14:paraId="00000175"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649" w:type="dxa"/>
          </w:tcPr>
          <w:p w14:paraId="00000176"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63" w:type="dxa"/>
          </w:tcPr>
          <w:p w14:paraId="00000177" w14:textId="77777777" w:rsidR="003276EC" w:rsidRDefault="003276EC" w:rsidP="00235C8B">
            <w:pPr>
              <w:spacing w:after="0" w:line="480" w:lineRule="auto"/>
              <w:jc w:val="center"/>
              <w:rPr>
                <w:rFonts w:ascii="Times New Roman" w:eastAsia="Times New Roman" w:hAnsi="Times New Roman" w:cs="Times New Roman"/>
              </w:rPr>
            </w:pPr>
          </w:p>
        </w:tc>
      </w:tr>
      <w:tr w:rsidR="003276EC" w14:paraId="2C83A850" w14:textId="77777777">
        <w:tc>
          <w:tcPr>
            <w:tcW w:w="2070" w:type="dxa"/>
          </w:tcPr>
          <w:p w14:paraId="00000178" w14:textId="77777777" w:rsidR="003276EC" w:rsidRDefault="003276EC" w:rsidP="00235C8B">
            <w:pPr>
              <w:spacing w:after="0" w:line="480" w:lineRule="auto"/>
              <w:rPr>
                <w:rFonts w:ascii="Times New Roman" w:eastAsia="Times New Roman" w:hAnsi="Times New Roman" w:cs="Times New Roman"/>
              </w:rPr>
            </w:pPr>
          </w:p>
        </w:tc>
        <w:tc>
          <w:tcPr>
            <w:tcW w:w="1341" w:type="dxa"/>
          </w:tcPr>
          <w:p w14:paraId="00000179"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EMS</w:t>
            </w:r>
          </w:p>
        </w:tc>
        <w:tc>
          <w:tcPr>
            <w:tcW w:w="1133" w:type="dxa"/>
          </w:tcPr>
          <w:p w14:paraId="0000017A"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Pr>
          <w:p w14:paraId="0000017B"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.21</w:t>
            </w:r>
          </w:p>
        </w:tc>
        <w:tc>
          <w:tcPr>
            <w:tcW w:w="1649" w:type="dxa"/>
          </w:tcPr>
          <w:p w14:paraId="0000017C"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-.09</w:t>
            </w:r>
          </w:p>
        </w:tc>
        <w:tc>
          <w:tcPr>
            <w:tcW w:w="1563" w:type="dxa"/>
          </w:tcPr>
          <w:p w14:paraId="0000017D"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3276EC" w14:paraId="51DCC86C" w14:textId="77777777">
        <w:tc>
          <w:tcPr>
            <w:tcW w:w="2070" w:type="dxa"/>
            <w:tcBorders>
              <w:bottom w:val="single" w:sz="4" w:space="0" w:color="000000"/>
            </w:tcBorders>
          </w:tcPr>
          <w:p w14:paraId="0000017E" w14:textId="77777777" w:rsidR="003276EC" w:rsidRDefault="003276EC" w:rsidP="00235C8B">
            <w:pPr>
              <w:spacing w:after="0" w:line="480" w:lineRule="auto"/>
              <w:rPr>
                <w:rFonts w:ascii="Times New Roman" w:eastAsia="Times New Roman" w:hAnsi="Times New Roman" w:cs="Times New Roman"/>
              </w:rPr>
            </w:pPr>
          </w:p>
        </w:tc>
        <w:tc>
          <w:tcPr>
            <w:tcW w:w="1341" w:type="dxa"/>
            <w:tcBorders>
              <w:bottom w:val="single" w:sz="4" w:space="0" w:color="000000"/>
            </w:tcBorders>
          </w:tcPr>
          <w:p w14:paraId="0000017F" w14:textId="77777777" w:rsidR="003276EC" w:rsidRDefault="00AF045D" w:rsidP="00235C8B">
            <w:pPr>
              <w:spacing w:after="0" w:line="480" w:lineRule="auto"/>
              <w:rPr>
                <w:rFonts w:ascii="Times New Roman" w:eastAsia="Times New Roman" w:hAnsi="Times New Roman" w:cs="Times New Roman"/>
              </w:rPr>
            </w:pPr>
            <w:r>
              <w:rPr>
                <w:rFonts w:ascii="Times New Roman" w:eastAsia="Times New Roman" w:hAnsi="Times New Roman" w:cs="Times New Roman"/>
              </w:rPr>
              <w:t>IMS</w:t>
            </w:r>
          </w:p>
        </w:tc>
        <w:tc>
          <w:tcPr>
            <w:tcW w:w="1133" w:type="dxa"/>
            <w:tcBorders>
              <w:bottom w:val="single" w:sz="4" w:space="0" w:color="000000"/>
            </w:tcBorders>
          </w:tcPr>
          <w:p w14:paraId="00000180"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.02</w:t>
            </w:r>
          </w:p>
        </w:tc>
        <w:tc>
          <w:tcPr>
            <w:tcW w:w="1604" w:type="dxa"/>
            <w:tcBorders>
              <w:bottom w:val="single" w:sz="4" w:space="0" w:color="000000"/>
            </w:tcBorders>
          </w:tcPr>
          <w:p w14:paraId="00000181"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-.51*</w:t>
            </w:r>
          </w:p>
        </w:tc>
        <w:tc>
          <w:tcPr>
            <w:tcW w:w="1649" w:type="dxa"/>
            <w:tcBorders>
              <w:bottom w:val="single" w:sz="4" w:space="0" w:color="000000"/>
            </w:tcBorders>
          </w:tcPr>
          <w:p w14:paraId="00000182"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563" w:type="dxa"/>
            <w:tcBorders>
              <w:bottom w:val="single" w:sz="4" w:space="0" w:color="000000"/>
            </w:tcBorders>
          </w:tcPr>
          <w:p w14:paraId="00000183" w14:textId="77777777" w:rsidR="003276EC" w:rsidRDefault="00AF045D" w:rsidP="00235C8B">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.03</w:t>
            </w:r>
          </w:p>
        </w:tc>
      </w:tr>
    </w:tbl>
    <w:p w14:paraId="00000184" w14:textId="5EA636ED" w:rsidR="003276EC" w:rsidRDefault="00AF045D" w:rsidP="0074008B">
      <w:pPr>
        <w:spacing w:after="0" w:line="240" w:lineRule="auto"/>
        <w:rPr>
          <w:rFonts w:ascii="Times New Roman" w:eastAsia="Times New Roman" w:hAnsi="Times New Roman" w:cs="Times New Roman"/>
        </w:rPr>
      </w:pPr>
      <w:r w:rsidRPr="0074008B">
        <w:rPr>
          <w:rFonts w:ascii="Times New Roman" w:eastAsia="Times New Roman" w:hAnsi="Times New Roman" w:cs="Times New Roman"/>
          <w:i/>
          <w:iCs/>
          <w:rPrChange w:id="1512" w:author="Nick Maxwell" w:date="2025-05-15T09:54:00Z" w16du:dateUtc="2025-05-15T14:54:00Z">
            <w:rPr>
              <w:rFonts w:ascii="Times New Roman" w:eastAsia="Times New Roman" w:hAnsi="Times New Roman" w:cs="Times New Roman"/>
            </w:rPr>
          </w:rPrChange>
        </w:rPr>
        <w:t>Notes</w:t>
      </w:r>
      <w:r>
        <w:rPr>
          <w:rFonts w:ascii="Times New Roman" w:eastAsia="Times New Roman" w:hAnsi="Times New Roman" w:cs="Times New Roman"/>
        </w:rPr>
        <w:t xml:space="preserve">: “JOL” column denotes JOLs for cross-race targets; </w:t>
      </w:r>
      <w:del w:id="1513" w:author="Nick Maxwell" w:date="2025-05-15T09:54:00Z" w16du:dateUtc="2025-05-15T14:54:00Z">
        <w:r w:rsidDel="001F44E9">
          <w:rPr>
            <w:rFonts w:ascii="Times New Roman" w:eastAsia="Times New Roman" w:hAnsi="Times New Roman" w:cs="Times New Roman"/>
          </w:rPr>
          <w:delText>ATW = Attitudes Toward Whites Scale; ATB = Attitudes Toward Blacks Scale</w:delText>
        </w:r>
      </w:del>
      <w:ins w:id="1514" w:author="Nick Maxwell" w:date="2025-05-15T09:54:00Z" w16du:dateUtc="2025-05-15T14:54:00Z">
        <w:r w:rsidR="001F44E9">
          <w:rPr>
            <w:rFonts w:ascii="Times New Roman" w:eastAsia="Times New Roman" w:hAnsi="Times New Roman" w:cs="Times New Roman"/>
          </w:rPr>
          <w:t xml:space="preserve">MRS </w:t>
        </w:r>
      </w:ins>
      <w:ins w:id="1515" w:author="Nick Maxwell" w:date="2025-05-15T09:55:00Z" w16du:dateUtc="2025-05-15T14:55:00Z">
        <w:r w:rsidR="001F44E9">
          <w:rPr>
            <w:rFonts w:ascii="Times New Roman" w:eastAsia="Times New Roman" w:hAnsi="Times New Roman" w:cs="Times New Roman"/>
          </w:rPr>
          <w:t>=</w:t>
        </w:r>
      </w:ins>
      <w:ins w:id="1516" w:author="Nick Maxwell" w:date="2025-05-15T09:54:00Z" w16du:dateUtc="2025-05-15T14:54:00Z">
        <w:r w:rsidR="001F44E9">
          <w:rPr>
            <w:rFonts w:ascii="Times New Roman" w:eastAsia="Times New Roman" w:hAnsi="Times New Roman" w:cs="Times New Roman"/>
          </w:rPr>
          <w:t xml:space="preserve"> Modern Racism Sc</w:t>
        </w:r>
      </w:ins>
      <w:ins w:id="1517" w:author="Nick Maxwell" w:date="2025-05-15T09:55:00Z" w16du:dateUtc="2025-05-15T14:55:00Z">
        <w:r w:rsidR="001F44E9">
          <w:rPr>
            <w:rFonts w:ascii="Times New Roman" w:eastAsia="Times New Roman" w:hAnsi="Times New Roman" w:cs="Times New Roman"/>
          </w:rPr>
          <w:t>ale</w:t>
        </w:r>
      </w:ins>
      <w:r>
        <w:rPr>
          <w:rFonts w:ascii="Times New Roman" w:eastAsia="Times New Roman" w:hAnsi="Times New Roman" w:cs="Times New Roman"/>
        </w:rPr>
        <w:t xml:space="preserve">; Contact = hours of cross-race contact per week; EMS = External Motivation Scale; IMS = Internal Motivation Scale; * = </w:t>
      </w:r>
      <w:r>
        <w:rPr>
          <w:rFonts w:ascii="Times New Roman" w:eastAsia="Times New Roman" w:hAnsi="Times New Roman" w:cs="Times New Roman"/>
          <w:i/>
        </w:rPr>
        <w:t>p</w:t>
      </w:r>
      <w:r>
        <w:rPr>
          <w:rFonts w:ascii="Times New Roman" w:eastAsia="Times New Roman" w:hAnsi="Times New Roman" w:cs="Times New Roman"/>
        </w:rPr>
        <w:t xml:space="preserve"> &lt; .05</w:t>
      </w:r>
    </w:p>
    <w:p w14:paraId="00000185" w14:textId="77777777" w:rsidR="003276EC" w:rsidRDefault="00AF045D">
      <w:pPr>
        <w:spacing w:after="0" w:line="480" w:lineRule="auto"/>
        <w:rPr>
          <w:rFonts w:ascii="Times New Roman" w:eastAsia="Times New Roman" w:hAnsi="Times New Roman" w:cs="Times New Roman"/>
          <w:sz w:val="24"/>
          <w:szCs w:val="24"/>
        </w:rPr>
        <w:pPrChange w:id="1518" w:author="Nick Maxwell" w:date="2025-05-14T15:34:00Z" w16du:dateUtc="2025-05-14T20:34:00Z">
          <w:pPr>
            <w:spacing w:after="0"/>
          </w:pPr>
        </w:pPrChange>
      </w:pPr>
      <w:r>
        <w:br w:type="page"/>
      </w:r>
    </w:p>
    <w:p w14:paraId="00000186" w14:textId="4D09F82F" w:rsidR="003276EC" w:rsidDel="00630D82" w:rsidRDefault="00AF045D" w:rsidP="00090C28">
      <w:pPr>
        <w:spacing w:after="0" w:line="480" w:lineRule="auto"/>
        <w:rPr>
          <w:del w:id="1519" w:author="Nick Maxwell" w:date="2025-05-14T13:19:00Z" w16du:dateUtc="2025-05-14T18:19:00Z"/>
          <w:rFonts w:ascii="Times New Roman" w:eastAsia="Times New Roman" w:hAnsi="Times New Roman" w:cs="Times New Roman"/>
          <w:sz w:val="24"/>
          <w:szCs w:val="24"/>
        </w:rPr>
      </w:pPr>
      <w:del w:id="1520" w:author="Nick Maxwell" w:date="2025-05-14T13:19:00Z" w16du:dateUtc="2025-05-14T18:19:00Z">
        <w:r w:rsidDel="00630D82">
          <w:rPr>
            <w:rFonts w:ascii="Times New Roman" w:eastAsia="Times New Roman" w:hAnsi="Times New Roman" w:cs="Times New Roman"/>
            <w:sz w:val="24"/>
            <w:szCs w:val="24"/>
          </w:rPr>
          <w:lastRenderedPageBreak/>
          <w:delText xml:space="preserve">Table </w:delText>
        </w:r>
      </w:del>
      <w:del w:id="1521" w:author="Nick Maxwell" w:date="2025-05-14T13:13:00Z" w16du:dateUtc="2025-05-14T18:13:00Z">
        <w:r w:rsidDel="001D1A90">
          <w:rPr>
            <w:rFonts w:ascii="Times New Roman" w:eastAsia="Times New Roman" w:hAnsi="Times New Roman" w:cs="Times New Roman"/>
            <w:sz w:val="24"/>
            <w:szCs w:val="24"/>
          </w:rPr>
          <w:delText>5</w:delText>
        </w:r>
      </w:del>
      <w:del w:id="1522" w:author="Nick Maxwell" w:date="2025-05-14T13:19:00Z" w16du:dateUtc="2025-05-14T18:19:00Z">
        <w:r w:rsidDel="00630D82">
          <w:rPr>
            <w:rFonts w:ascii="Times New Roman" w:eastAsia="Times New Roman" w:hAnsi="Times New Roman" w:cs="Times New Roman"/>
            <w:sz w:val="24"/>
            <w:szCs w:val="24"/>
          </w:rPr>
          <w:delText>.</w:delText>
        </w:r>
      </w:del>
    </w:p>
    <w:p w14:paraId="00000187" w14:textId="75CC429C" w:rsidR="003276EC" w:rsidDel="00630D82" w:rsidRDefault="00AF045D" w:rsidP="00090C28">
      <w:pPr>
        <w:spacing w:after="0" w:line="480" w:lineRule="auto"/>
        <w:rPr>
          <w:del w:id="1523" w:author="Nick Maxwell" w:date="2025-05-14T13:19:00Z" w16du:dateUtc="2025-05-14T18:19:00Z"/>
          <w:rFonts w:ascii="Times New Roman" w:eastAsia="Times New Roman" w:hAnsi="Times New Roman" w:cs="Times New Roman"/>
          <w:i/>
          <w:sz w:val="24"/>
          <w:szCs w:val="24"/>
        </w:rPr>
      </w:pPr>
      <w:del w:id="1524" w:author="Nick Maxwell" w:date="2025-05-14T13:19:00Z" w16du:dateUtc="2025-05-14T18:19:00Z">
        <w:r w:rsidDel="00630D82">
          <w:rPr>
            <w:rFonts w:ascii="Times New Roman" w:eastAsia="Times New Roman" w:hAnsi="Times New Roman" w:cs="Times New Roman"/>
            <w:i/>
            <w:sz w:val="24"/>
            <w:szCs w:val="24"/>
          </w:rPr>
          <w:delText>Mean Hits, False Alarms, and d'</w:delText>
        </w:r>
        <w:r w:rsidDel="00630D82">
          <w:rPr>
            <w:rFonts w:ascii="Times New Roman" w:eastAsia="Times New Roman" w:hAnsi="Times New Roman" w:cs="Times New Roman"/>
            <w:sz w:val="24"/>
            <w:szCs w:val="24"/>
          </w:rPr>
          <w:delText xml:space="preserve"> </w:delText>
        </w:r>
        <w:r w:rsidDel="00630D82">
          <w:rPr>
            <w:rFonts w:ascii="Times New Roman" w:eastAsia="Times New Roman" w:hAnsi="Times New Roman" w:cs="Times New Roman"/>
            <w:i/>
            <w:sz w:val="24"/>
            <w:szCs w:val="24"/>
          </w:rPr>
          <w:delText xml:space="preserve">as </w:delText>
        </w:r>
        <w:r w:rsidR="002721B1" w:rsidDel="00630D82">
          <w:rPr>
            <w:rFonts w:ascii="Times New Roman" w:eastAsia="Times New Roman" w:hAnsi="Times New Roman" w:cs="Times New Roman"/>
            <w:i/>
            <w:sz w:val="24"/>
            <w:szCs w:val="24"/>
          </w:rPr>
          <w:delText>F</w:delText>
        </w:r>
        <w:r w:rsidDel="00630D82">
          <w:rPr>
            <w:rFonts w:ascii="Times New Roman" w:eastAsia="Times New Roman" w:hAnsi="Times New Roman" w:cs="Times New Roman"/>
            <w:i/>
            <w:sz w:val="24"/>
            <w:szCs w:val="24"/>
          </w:rPr>
          <w:delText>unctions of Target Ethnicity, Target Typicality, and Participant Ethnicity in Experiment 2.</w:delText>
        </w:r>
      </w:del>
    </w:p>
    <w:tbl>
      <w:tblPr>
        <w:tblStyle w:val="a3"/>
        <w:tblW w:w="990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890"/>
        <w:gridCol w:w="2070"/>
        <w:gridCol w:w="2430"/>
      </w:tblGrid>
      <w:tr w:rsidR="003276EC" w:rsidDel="00630D82" w14:paraId="1E01BC64" w14:textId="06550309">
        <w:trPr>
          <w:del w:id="1525" w:author="Nick Maxwell" w:date="2025-05-14T13:19:00Z"/>
        </w:trPr>
        <w:tc>
          <w:tcPr>
            <w:tcW w:w="1710" w:type="dxa"/>
            <w:tcBorders>
              <w:top w:val="single" w:sz="4" w:space="0" w:color="000000"/>
              <w:bottom w:val="single" w:sz="4" w:space="0" w:color="000000"/>
            </w:tcBorders>
          </w:tcPr>
          <w:p w14:paraId="00000188" w14:textId="618645BF" w:rsidR="003276EC" w:rsidDel="00630D82" w:rsidRDefault="00AF045D" w:rsidP="00090C28">
            <w:pPr>
              <w:spacing w:after="0" w:line="480" w:lineRule="auto"/>
              <w:rPr>
                <w:del w:id="1526" w:author="Nick Maxwell" w:date="2025-05-14T13:19:00Z" w16du:dateUtc="2025-05-14T18:19:00Z"/>
                <w:rFonts w:ascii="Times New Roman" w:eastAsia="Times New Roman" w:hAnsi="Times New Roman" w:cs="Times New Roman"/>
                <w:sz w:val="24"/>
                <w:szCs w:val="24"/>
              </w:rPr>
            </w:pPr>
            <w:bookmarkStart w:id="1527" w:name="_heading=h.gjdgxs" w:colFirst="0" w:colLast="0"/>
            <w:bookmarkEnd w:id="1527"/>
            <w:del w:id="1528" w:author="Nick Maxwell" w:date="2025-05-14T13:19:00Z" w16du:dateUtc="2025-05-14T18:19:00Z">
              <w:r w:rsidDel="00630D82">
                <w:rPr>
                  <w:rFonts w:ascii="Times New Roman" w:eastAsia="Times New Roman" w:hAnsi="Times New Roman" w:cs="Times New Roman"/>
                  <w:sz w:val="24"/>
                  <w:szCs w:val="24"/>
                </w:rPr>
                <w:delText>Measure</w:delText>
              </w:r>
            </w:del>
          </w:p>
        </w:tc>
        <w:tc>
          <w:tcPr>
            <w:tcW w:w="1800" w:type="dxa"/>
            <w:tcBorders>
              <w:top w:val="single" w:sz="4" w:space="0" w:color="000000"/>
              <w:bottom w:val="single" w:sz="4" w:space="0" w:color="000000"/>
            </w:tcBorders>
          </w:tcPr>
          <w:p w14:paraId="00000189" w14:textId="52B29FA0" w:rsidR="003276EC" w:rsidDel="00630D82" w:rsidRDefault="00AF045D" w:rsidP="00090C28">
            <w:pPr>
              <w:spacing w:after="0" w:line="480" w:lineRule="auto"/>
              <w:rPr>
                <w:del w:id="1529" w:author="Nick Maxwell" w:date="2025-05-14T13:19:00Z" w16du:dateUtc="2025-05-14T18:19:00Z"/>
                <w:rFonts w:ascii="Times New Roman" w:eastAsia="Times New Roman" w:hAnsi="Times New Roman" w:cs="Times New Roman"/>
                <w:sz w:val="24"/>
                <w:szCs w:val="24"/>
              </w:rPr>
            </w:pPr>
            <w:del w:id="1530" w:author="Nick Maxwell" w:date="2025-05-14T13:19:00Z" w16du:dateUtc="2025-05-14T18:19:00Z">
              <w:r w:rsidDel="00630D82">
                <w:rPr>
                  <w:rFonts w:ascii="Times New Roman" w:eastAsia="Times New Roman" w:hAnsi="Times New Roman" w:cs="Times New Roman"/>
                  <w:sz w:val="24"/>
                  <w:szCs w:val="24"/>
                </w:rPr>
                <w:delText>Target Ethnicity</w:delText>
              </w:r>
            </w:del>
          </w:p>
        </w:tc>
        <w:tc>
          <w:tcPr>
            <w:tcW w:w="1890" w:type="dxa"/>
            <w:tcBorders>
              <w:top w:val="single" w:sz="4" w:space="0" w:color="000000"/>
              <w:bottom w:val="single" w:sz="4" w:space="0" w:color="000000"/>
            </w:tcBorders>
          </w:tcPr>
          <w:p w14:paraId="0000018A" w14:textId="5E7208CC" w:rsidR="003276EC" w:rsidDel="00630D82" w:rsidRDefault="00AF045D" w:rsidP="00090C28">
            <w:pPr>
              <w:spacing w:after="0" w:line="480" w:lineRule="auto"/>
              <w:rPr>
                <w:del w:id="1531" w:author="Nick Maxwell" w:date="2025-05-14T13:19:00Z" w16du:dateUtc="2025-05-14T18:19:00Z"/>
                <w:rFonts w:ascii="Times New Roman" w:eastAsia="Times New Roman" w:hAnsi="Times New Roman" w:cs="Times New Roman"/>
                <w:sz w:val="24"/>
                <w:szCs w:val="24"/>
              </w:rPr>
            </w:pPr>
            <w:del w:id="1532" w:author="Nick Maxwell" w:date="2025-05-14T13:19:00Z" w16du:dateUtc="2025-05-14T18:19:00Z">
              <w:r w:rsidDel="00630D82">
                <w:rPr>
                  <w:rFonts w:ascii="Times New Roman" w:eastAsia="Times New Roman" w:hAnsi="Times New Roman" w:cs="Times New Roman"/>
                  <w:sz w:val="24"/>
                  <w:szCs w:val="24"/>
                </w:rPr>
                <w:delText>Target Typicality</w:delText>
              </w:r>
            </w:del>
          </w:p>
        </w:tc>
        <w:tc>
          <w:tcPr>
            <w:tcW w:w="2070" w:type="dxa"/>
            <w:tcBorders>
              <w:top w:val="single" w:sz="4" w:space="0" w:color="000000"/>
              <w:bottom w:val="single" w:sz="4" w:space="0" w:color="000000"/>
            </w:tcBorders>
          </w:tcPr>
          <w:p w14:paraId="0000018B" w14:textId="3C51D70D" w:rsidR="003276EC" w:rsidDel="00630D82" w:rsidRDefault="00AF045D" w:rsidP="00090C28">
            <w:pPr>
              <w:spacing w:after="0" w:line="480" w:lineRule="auto"/>
              <w:jc w:val="center"/>
              <w:rPr>
                <w:del w:id="1533" w:author="Nick Maxwell" w:date="2025-05-14T13:19:00Z" w16du:dateUtc="2025-05-14T18:19:00Z"/>
                <w:rFonts w:ascii="Times New Roman" w:eastAsia="Times New Roman" w:hAnsi="Times New Roman" w:cs="Times New Roman"/>
                <w:sz w:val="24"/>
                <w:szCs w:val="24"/>
              </w:rPr>
            </w:pPr>
            <w:del w:id="1534" w:author="Nick Maxwell" w:date="2025-05-14T13:19:00Z" w16du:dateUtc="2025-05-14T18:19:00Z">
              <w:r w:rsidDel="00630D82">
                <w:rPr>
                  <w:rFonts w:ascii="Times New Roman" w:eastAsia="Times New Roman" w:hAnsi="Times New Roman" w:cs="Times New Roman"/>
                  <w:sz w:val="24"/>
                  <w:szCs w:val="24"/>
                </w:rPr>
                <w:delText>Black Participants</w:delText>
              </w:r>
            </w:del>
          </w:p>
        </w:tc>
        <w:tc>
          <w:tcPr>
            <w:tcW w:w="2430" w:type="dxa"/>
            <w:tcBorders>
              <w:top w:val="single" w:sz="4" w:space="0" w:color="000000"/>
              <w:bottom w:val="single" w:sz="4" w:space="0" w:color="000000"/>
            </w:tcBorders>
          </w:tcPr>
          <w:p w14:paraId="0000018C" w14:textId="53628A00" w:rsidR="003276EC" w:rsidDel="00630D82" w:rsidRDefault="00AF045D" w:rsidP="00090C28">
            <w:pPr>
              <w:spacing w:after="0" w:line="480" w:lineRule="auto"/>
              <w:jc w:val="center"/>
              <w:rPr>
                <w:del w:id="1535" w:author="Nick Maxwell" w:date="2025-05-14T13:19:00Z" w16du:dateUtc="2025-05-14T18:19:00Z"/>
                <w:rFonts w:ascii="Times New Roman" w:eastAsia="Times New Roman" w:hAnsi="Times New Roman" w:cs="Times New Roman"/>
                <w:sz w:val="24"/>
                <w:szCs w:val="24"/>
              </w:rPr>
            </w:pPr>
            <w:del w:id="1536" w:author="Nick Maxwell" w:date="2025-05-14T13:19:00Z" w16du:dateUtc="2025-05-14T18:19:00Z">
              <w:r w:rsidDel="00630D82">
                <w:rPr>
                  <w:rFonts w:ascii="Times New Roman" w:eastAsia="Times New Roman" w:hAnsi="Times New Roman" w:cs="Times New Roman"/>
                  <w:sz w:val="24"/>
                  <w:szCs w:val="24"/>
                </w:rPr>
                <w:delText>Caucasian Participants</w:delText>
              </w:r>
            </w:del>
          </w:p>
        </w:tc>
      </w:tr>
      <w:tr w:rsidR="003276EC" w:rsidDel="00630D82" w14:paraId="43A5040C" w14:textId="014B3CE3">
        <w:trPr>
          <w:del w:id="1537" w:author="Nick Maxwell" w:date="2025-05-14T13:19:00Z"/>
        </w:trPr>
        <w:tc>
          <w:tcPr>
            <w:tcW w:w="1710" w:type="dxa"/>
            <w:tcBorders>
              <w:top w:val="single" w:sz="4" w:space="0" w:color="000000"/>
            </w:tcBorders>
          </w:tcPr>
          <w:p w14:paraId="0000018D" w14:textId="7F4CB92F" w:rsidR="003276EC" w:rsidDel="00630D82" w:rsidRDefault="00AF045D" w:rsidP="00090C28">
            <w:pPr>
              <w:spacing w:after="0" w:line="480" w:lineRule="auto"/>
              <w:rPr>
                <w:del w:id="1538" w:author="Nick Maxwell" w:date="2025-05-14T13:19:00Z" w16du:dateUtc="2025-05-14T18:19:00Z"/>
                <w:rFonts w:ascii="Times New Roman" w:eastAsia="Times New Roman" w:hAnsi="Times New Roman" w:cs="Times New Roman"/>
                <w:sz w:val="24"/>
                <w:szCs w:val="24"/>
              </w:rPr>
            </w:pPr>
            <w:del w:id="1539" w:author="Nick Maxwell" w:date="2025-05-14T13:19:00Z" w16du:dateUtc="2025-05-14T18:19:00Z">
              <w:r w:rsidDel="00630D82">
                <w:rPr>
                  <w:rFonts w:ascii="Times New Roman" w:eastAsia="Times New Roman" w:hAnsi="Times New Roman" w:cs="Times New Roman"/>
                  <w:sz w:val="24"/>
                  <w:szCs w:val="24"/>
                </w:rPr>
                <w:delText>Hits</w:delText>
              </w:r>
            </w:del>
          </w:p>
        </w:tc>
        <w:tc>
          <w:tcPr>
            <w:tcW w:w="1800" w:type="dxa"/>
            <w:tcBorders>
              <w:top w:val="single" w:sz="4" w:space="0" w:color="000000"/>
            </w:tcBorders>
          </w:tcPr>
          <w:p w14:paraId="0000018E" w14:textId="07BA2DA7" w:rsidR="003276EC" w:rsidDel="00630D82" w:rsidRDefault="00AF045D" w:rsidP="00090C28">
            <w:pPr>
              <w:spacing w:after="0" w:line="480" w:lineRule="auto"/>
              <w:rPr>
                <w:del w:id="1540" w:author="Nick Maxwell" w:date="2025-05-14T13:19:00Z" w16du:dateUtc="2025-05-14T18:19:00Z"/>
                <w:rFonts w:ascii="Times New Roman" w:eastAsia="Times New Roman" w:hAnsi="Times New Roman" w:cs="Times New Roman"/>
                <w:sz w:val="24"/>
                <w:szCs w:val="24"/>
              </w:rPr>
            </w:pPr>
            <w:del w:id="1541"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Borders>
              <w:top w:val="single" w:sz="4" w:space="0" w:color="000000"/>
            </w:tcBorders>
          </w:tcPr>
          <w:p w14:paraId="0000018F" w14:textId="29395F12" w:rsidR="003276EC" w:rsidDel="00630D82" w:rsidRDefault="00AF045D" w:rsidP="00090C28">
            <w:pPr>
              <w:spacing w:after="0" w:line="480" w:lineRule="auto"/>
              <w:rPr>
                <w:del w:id="1542" w:author="Nick Maxwell" w:date="2025-05-14T13:19:00Z" w16du:dateUtc="2025-05-14T18:19:00Z"/>
                <w:rFonts w:ascii="Times New Roman" w:eastAsia="Times New Roman" w:hAnsi="Times New Roman" w:cs="Times New Roman"/>
                <w:sz w:val="24"/>
                <w:szCs w:val="24"/>
              </w:rPr>
            </w:pPr>
            <w:del w:id="1543"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Borders>
              <w:top w:val="single" w:sz="4" w:space="0" w:color="000000"/>
            </w:tcBorders>
          </w:tcPr>
          <w:p w14:paraId="00000190" w14:textId="578FBB3B" w:rsidR="003276EC" w:rsidDel="00630D82" w:rsidRDefault="00AF045D" w:rsidP="00090C28">
            <w:pPr>
              <w:spacing w:after="0" w:line="480" w:lineRule="auto"/>
              <w:jc w:val="center"/>
              <w:rPr>
                <w:del w:id="1544" w:author="Nick Maxwell" w:date="2025-05-14T13:19:00Z" w16du:dateUtc="2025-05-14T18:19:00Z"/>
                <w:rFonts w:ascii="Times New Roman" w:eastAsia="Times New Roman" w:hAnsi="Times New Roman" w:cs="Times New Roman"/>
                <w:sz w:val="24"/>
                <w:szCs w:val="24"/>
              </w:rPr>
            </w:pPr>
            <w:del w:id="1545" w:author="Nick Maxwell" w:date="2025-05-14T13:19:00Z" w16du:dateUtc="2025-05-14T18:19:00Z">
              <w:r w:rsidDel="00630D82">
                <w:rPr>
                  <w:rFonts w:ascii="Times New Roman" w:eastAsia="Times New Roman" w:hAnsi="Times New Roman" w:cs="Times New Roman"/>
                  <w:sz w:val="24"/>
                  <w:szCs w:val="24"/>
                </w:rPr>
                <w:delText>.82 (.04)</w:delText>
              </w:r>
            </w:del>
          </w:p>
        </w:tc>
        <w:tc>
          <w:tcPr>
            <w:tcW w:w="2430" w:type="dxa"/>
            <w:tcBorders>
              <w:top w:val="single" w:sz="4" w:space="0" w:color="000000"/>
            </w:tcBorders>
          </w:tcPr>
          <w:p w14:paraId="00000191" w14:textId="0C750B9D" w:rsidR="003276EC" w:rsidDel="00630D82" w:rsidRDefault="00AF045D" w:rsidP="00090C28">
            <w:pPr>
              <w:spacing w:after="0" w:line="480" w:lineRule="auto"/>
              <w:jc w:val="center"/>
              <w:rPr>
                <w:del w:id="1546" w:author="Nick Maxwell" w:date="2025-05-14T13:19:00Z" w16du:dateUtc="2025-05-14T18:19:00Z"/>
                <w:rFonts w:ascii="Times New Roman" w:eastAsia="Times New Roman" w:hAnsi="Times New Roman" w:cs="Times New Roman"/>
                <w:sz w:val="24"/>
                <w:szCs w:val="24"/>
              </w:rPr>
            </w:pPr>
            <w:del w:id="1547" w:author="Nick Maxwell" w:date="2025-05-14T13:19:00Z" w16du:dateUtc="2025-05-14T18:19:00Z">
              <w:r w:rsidDel="00630D82">
                <w:rPr>
                  <w:rFonts w:ascii="Times New Roman" w:eastAsia="Times New Roman" w:hAnsi="Times New Roman" w:cs="Times New Roman"/>
                  <w:sz w:val="24"/>
                  <w:szCs w:val="24"/>
                </w:rPr>
                <w:delText>.74 (.04)</w:delText>
              </w:r>
            </w:del>
          </w:p>
        </w:tc>
      </w:tr>
      <w:tr w:rsidR="003276EC" w:rsidDel="00630D82" w14:paraId="2C991149" w14:textId="57423914">
        <w:trPr>
          <w:del w:id="1548" w:author="Nick Maxwell" w:date="2025-05-14T13:19:00Z"/>
        </w:trPr>
        <w:tc>
          <w:tcPr>
            <w:tcW w:w="1710" w:type="dxa"/>
          </w:tcPr>
          <w:p w14:paraId="00000192" w14:textId="3E6B8271" w:rsidR="003276EC" w:rsidDel="00630D82" w:rsidRDefault="003276EC" w:rsidP="00090C28">
            <w:pPr>
              <w:spacing w:after="0" w:line="480" w:lineRule="auto"/>
              <w:rPr>
                <w:del w:id="1549" w:author="Nick Maxwell" w:date="2025-05-14T13:19:00Z" w16du:dateUtc="2025-05-14T18:19:00Z"/>
                <w:rFonts w:ascii="Times New Roman" w:eastAsia="Times New Roman" w:hAnsi="Times New Roman" w:cs="Times New Roman"/>
                <w:sz w:val="24"/>
                <w:szCs w:val="24"/>
              </w:rPr>
            </w:pPr>
          </w:p>
        </w:tc>
        <w:tc>
          <w:tcPr>
            <w:tcW w:w="1800" w:type="dxa"/>
          </w:tcPr>
          <w:p w14:paraId="00000193" w14:textId="40F6D7BF" w:rsidR="003276EC" w:rsidDel="00630D82" w:rsidRDefault="00AF045D" w:rsidP="00090C28">
            <w:pPr>
              <w:spacing w:after="0" w:line="480" w:lineRule="auto"/>
              <w:rPr>
                <w:del w:id="1550" w:author="Nick Maxwell" w:date="2025-05-14T13:19:00Z" w16du:dateUtc="2025-05-14T18:19:00Z"/>
                <w:rFonts w:ascii="Times New Roman" w:eastAsia="Times New Roman" w:hAnsi="Times New Roman" w:cs="Times New Roman"/>
                <w:sz w:val="24"/>
                <w:szCs w:val="24"/>
              </w:rPr>
            </w:pPr>
            <w:del w:id="1551"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94" w14:textId="4A557358" w:rsidR="003276EC" w:rsidDel="00630D82" w:rsidRDefault="00AF045D" w:rsidP="00090C28">
            <w:pPr>
              <w:spacing w:after="0" w:line="480" w:lineRule="auto"/>
              <w:rPr>
                <w:del w:id="1552" w:author="Nick Maxwell" w:date="2025-05-14T13:19:00Z" w16du:dateUtc="2025-05-14T18:19:00Z"/>
                <w:rFonts w:ascii="Times New Roman" w:eastAsia="Times New Roman" w:hAnsi="Times New Roman" w:cs="Times New Roman"/>
                <w:sz w:val="24"/>
                <w:szCs w:val="24"/>
              </w:rPr>
            </w:pPr>
            <w:del w:id="1553"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95" w14:textId="103D6F27" w:rsidR="003276EC" w:rsidDel="00630D82" w:rsidRDefault="00AF045D" w:rsidP="00090C28">
            <w:pPr>
              <w:spacing w:after="0" w:line="480" w:lineRule="auto"/>
              <w:jc w:val="center"/>
              <w:rPr>
                <w:del w:id="1554" w:author="Nick Maxwell" w:date="2025-05-14T13:19:00Z" w16du:dateUtc="2025-05-14T18:19:00Z"/>
                <w:rFonts w:ascii="Times New Roman" w:eastAsia="Times New Roman" w:hAnsi="Times New Roman" w:cs="Times New Roman"/>
                <w:sz w:val="24"/>
                <w:szCs w:val="24"/>
              </w:rPr>
            </w:pPr>
            <w:del w:id="1555" w:author="Nick Maxwell" w:date="2025-05-14T13:19:00Z" w16du:dateUtc="2025-05-14T18:19:00Z">
              <w:r w:rsidDel="00630D82">
                <w:rPr>
                  <w:rFonts w:ascii="Times New Roman" w:eastAsia="Times New Roman" w:hAnsi="Times New Roman" w:cs="Times New Roman"/>
                  <w:sz w:val="24"/>
                  <w:szCs w:val="24"/>
                </w:rPr>
                <w:delText>.78 (.04)</w:delText>
              </w:r>
            </w:del>
          </w:p>
        </w:tc>
        <w:tc>
          <w:tcPr>
            <w:tcW w:w="2430" w:type="dxa"/>
          </w:tcPr>
          <w:p w14:paraId="00000196" w14:textId="1CE9FAAB" w:rsidR="003276EC" w:rsidDel="00630D82" w:rsidRDefault="00AF045D" w:rsidP="00090C28">
            <w:pPr>
              <w:spacing w:after="0" w:line="480" w:lineRule="auto"/>
              <w:jc w:val="center"/>
              <w:rPr>
                <w:del w:id="1556" w:author="Nick Maxwell" w:date="2025-05-14T13:19:00Z" w16du:dateUtc="2025-05-14T18:19:00Z"/>
                <w:rFonts w:ascii="Times New Roman" w:eastAsia="Times New Roman" w:hAnsi="Times New Roman" w:cs="Times New Roman"/>
                <w:sz w:val="24"/>
                <w:szCs w:val="24"/>
              </w:rPr>
            </w:pPr>
            <w:del w:id="1557" w:author="Nick Maxwell" w:date="2025-05-14T13:19:00Z" w16du:dateUtc="2025-05-14T18:19:00Z">
              <w:r w:rsidDel="00630D82">
                <w:rPr>
                  <w:rFonts w:ascii="Times New Roman" w:eastAsia="Times New Roman" w:hAnsi="Times New Roman" w:cs="Times New Roman"/>
                  <w:sz w:val="24"/>
                  <w:szCs w:val="24"/>
                </w:rPr>
                <w:delText>.78 (.04)</w:delText>
              </w:r>
            </w:del>
          </w:p>
        </w:tc>
      </w:tr>
      <w:tr w:rsidR="003276EC" w:rsidDel="00630D82" w14:paraId="0738D798" w14:textId="72763721">
        <w:trPr>
          <w:del w:id="1558" w:author="Nick Maxwell" w:date="2025-05-14T13:19:00Z"/>
        </w:trPr>
        <w:tc>
          <w:tcPr>
            <w:tcW w:w="1710" w:type="dxa"/>
          </w:tcPr>
          <w:p w14:paraId="00000197" w14:textId="22948EA2" w:rsidR="003276EC" w:rsidDel="00630D82" w:rsidRDefault="003276EC" w:rsidP="00090C28">
            <w:pPr>
              <w:spacing w:after="0" w:line="480" w:lineRule="auto"/>
              <w:rPr>
                <w:del w:id="1559" w:author="Nick Maxwell" w:date="2025-05-14T13:19:00Z" w16du:dateUtc="2025-05-14T18:19:00Z"/>
                <w:rFonts w:ascii="Times New Roman" w:eastAsia="Times New Roman" w:hAnsi="Times New Roman" w:cs="Times New Roman"/>
                <w:sz w:val="24"/>
                <w:szCs w:val="24"/>
              </w:rPr>
            </w:pPr>
          </w:p>
        </w:tc>
        <w:tc>
          <w:tcPr>
            <w:tcW w:w="1800" w:type="dxa"/>
          </w:tcPr>
          <w:p w14:paraId="00000198" w14:textId="3A73F44F" w:rsidR="003276EC" w:rsidDel="00630D82" w:rsidRDefault="00AF045D" w:rsidP="00090C28">
            <w:pPr>
              <w:spacing w:after="0" w:line="480" w:lineRule="auto"/>
              <w:rPr>
                <w:del w:id="1560" w:author="Nick Maxwell" w:date="2025-05-14T13:19:00Z" w16du:dateUtc="2025-05-14T18:19:00Z"/>
                <w:rFonts w:ascii="Times New Roman" w:eastAsia="Times New Roman" w:hAnsi="Times New Roman" w:cs="Times New Roman"/>
                <w:sz w:val="24"/>
                <w:szCs w:val="24"/>
              </w:rPr>
            </w:pPr>
            <w:del w:id="1561"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99" w14:textId="280F1353" w:rsidR="003276EC" w:rsidDel="00630D82" w:rsidRDefault="00AF045D" w:rsidP="00090C28">
            <w:pPr>
              <w:spacing w:after="0" w:line="480" w:lineRule="auto"/>
              <w:rPr>
                <w:del w:id="1562" w:author="Nick Maxwell" w:date="2025-05-14T13:19:00Z" w16du:dateUtc="2025-05-14T18:19:00Z"/>
                <w:rFonts w:ascii="Times New Roman" w:eastAsia="Times New Roman" w:hAnsi="Times New Roman" w:cs="Times New Roman"/>
                <w:sz w:val="24"/>
                <w:szCs w:val="24"/>
              </w:rPr>
            </w:pPr>
            <w:del w:id="1563"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9A" w14:textId="756319F6" w:rsidR="003276EC" w:rsidDel="00630D82" w:rsidRDefault="00AF045D" w:rsidP="00090C28">
            <w:pPr>
              <w:spacing w:after="0" w:line="480" w:lineRule="auto"/>
              <w:jc w:val="center"/>
              <w:rPr>
                <w:del w:id="1564" w:author="Nick Maxwell" w:date="2025-05-14T13:19:00Z" w16du:dateUtc="2025-05-14T18:19:00Z"/>
                <w:rFonts w:ascii="Times New Roman" w:eastAsia="Times New Roman" w:hAnsi="Times New Roman" w:cs="Times New Roman"/>
                <w:sz w:val="24"/>
                <w:szCs w:val="24"/>
              </w:rPr>
            </w:pPr>
            <w:del w:id="1565" w:author="Nick Maxwell" w:date="2025-05-14T13:19:00Z" w16du:dateUtc="2025-05-14T18:19:00Z">
              <w:r w:rsidDel="00630D82">
                <w:rPr>
                  <w:rFonts w:ascii="Times New Roman" w:eastAsia="Times New Roman" w:hAnsi="Times New Roman" w:cs="Times New Roman"/>
                  <w:sz w:val="24"/>
                  <w:szCs w:val="24"/>
                </w:rPr>
                <w:delText>.76 (.04)</w:delText>
              </w:r>
            </w:del>
          </w:p>
        </w:tc>
        <w:tc>
          <w:tcPr>
            <w:tcW w:w="2430" w:type="dxa"/>
          </w:tcPr>
          <w:p w14:paraId="0000019B" w14:textId="5C4C3410" w:rsidR="003276EC" w:rsidDel="00630D82" w:rsidRDefault="00AF045D" w:rsidP="00090C28">
            <w:pPr>
              <w:spacing w:after="0" w:line="480" w:lineRule="auto"/>
              <w:jc w:val="center"/>
              <w:rPr>
                <w:del w:id="1566" w:author="Nick Maxwell" w:date="2025-05-14T13:19:00Z" w16du:dateUtc="2025-05-14T18:19:00Z"/>
                <w:rFonts w:ascii="Times New Roman" w:eastAsia="Times New Roman" w:hAnsi="Times New Roman" w:cs="Times New Roman"/>
                <w:sz w:val="24"/>
                <w:szCs w:val="24"/>
              </w:rPr>
            </w:pPr>
            <w:del w:id="1567" w:author="Nick Maxwell" w:date="2025-05-14T13:19:00Z" w16du:dateUtc="2025-05-14T18:19:00Z">
              <w:r w:rsidDel="00630D82">
                <w:rPr>
                  <w:rFonts w:ascii="Times New Roman" w:eastAsia="Times New Roman" w:hAnsi="Times New Roman" w:cs="Times New Roman"/>
                  <w:sz w:val="24"/>
                  <w:szCs w:val="24"/>
                </w:rPr>
                <w:delText>.74 (.04)</w:delText>
              </w:r>
            </w:del>
          </w:p>
        </w:tc>
      </w:tr>
      <w:tr w:rsidR="003276EC" w:rsidDel="00630D82" w14:paraId="2AB38CEE" w14:textId="36A45BB6">
        <w:trPr>
          <w:del w:id="1568" w:author="Nick Maxwell" w:date="2025-05-14T13:19:00Z"/>
        </w:trPr>
        <w:tc>
          <w:tcPr>
            <w:tcW w:w="1710" w:type="dxa"/>
          </w:tcPr>
          <w:p w14:paraId="0000019C" w14:textId="3C2DEDB7" w:rsidR="003276EC" w:rsidDel="00630D82" w:rsidRDefault="003276EC" w:rsidP="00090C28">
            <w:pPr>
              <w:spacing w:after="0" w:line="480" w:lineRule="auto"/>
              <w:rPr>
                <w:del w:id="1569" w:author="Nick Maxwell" w:date="2025-05-14T13:19:00Z" w16du:dateUtc="2025-05-14T18:19:00Z"/>
                <w:rFonts w:ascii="Times New Roman" w:eastAsia="Times New Roman" w:hAnsi="Times New Roman" w:cs="Times New Roman"/>
                <w:sz w:val="24"/>
                <w:szCs w:val="24"/>
              </w:rPr>
            </w:pPr>
          </w:p>
        </w:tc>
        <w:tc>
          <w:tcPr>
            <w:tcW w:w="1800" w:type="dxa"/>
          </w:tcPr>
          <w:p w14:paraId="0000019D" w14:textId="6E829A52" w:rsidR="003276EC" w:rsidDel="00630D82" w:rsidRDefault="00AF045D" w:rsidP="00090C28">
            <w:pPr>
              <w:spacing w:after="0" w:line="480" w:lineRule="auto"/>
              <w:rPr>
                <w:del w:id="1570" w:author="Nick Maxwell" w:date="2025-05-14T13:19:00Z" w16du:dateUtc="2025-05-14T18:19:00Z"/>
                <w:rFonts w:ascii="Times New Roman" w:eastAsia="Times New Roman" w:hAnsi="Times New Roman" w:cs="Times New Roman"/>
                <w:sz w:val="24"/>
                <w:szCs w:val="24"/>
              </w:rPr>
            </w:pPr>
            <w:del w:id="1571"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9E" w14:textId="47E02EC4" w:rsidR="003276EC" w:rsidDel="00630D82" w:rsidRDefault="00AF045D" w:rsidP="00090C28">
            <w:pPr>
              <w:spacing w:after="0" w:line="480" w:lineRule="auto"/>
              <w:rPr>
                <w:del w:id="1572" w:author="Nick Maxwell" w:date="2025-05-14T13:19:00Z" w16du:dateUtc="2025-05-14T18:19:00Z"/>
                <w:rFonts w:ascii="Times New Roman" w:eastAsia="Times New Roman" w:hAnsi="Times New Roman" w:cs="Times New Roman"/>
                <w:sz w:val="24"/>
                <w:szCs w:val="24"/>
              </w:rPr>
            </w:pPr>
            <w:del w:id="1573"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9F" w14:textId="002032D2" w:rsidR="003276EC" w:rsidDel="00630D82" w:rsidRDefault="00AF045D" w:rsidP="00090C28">
            <w:pPr>
              <w:spacing w:after="0" w:line="480" w:lineRule="auto"/>
              <w:jc w:val="center"/>
              <w:rPr>
                <w:del w:id="1574" w:author="Nick Maxwell" w:date="2025-05-14T13:19:00Z" w16du:dateUtc="2025-05-14T18:19:00Z"/>
                <w:rFonts w:ascii="Times New Roman" w:eastAsia="Times New Roman" w:hAnsi="Times New Roman" w:cs="Times New Roman"/>
                <w:sz w:val="24"/>
                <w:szCs w:val="24"/>
              </w:rPr>
            </w:pPr>
            <w:del w:id="1575" w:author="Nick Maxwell" w:date="2025-05-14T13:19:00Z" w16du:dateUtc="2025-05-14T18:19:00Z">
              <w:r w:rsidDel="00630D82">
                <w:rPr>
                  <w:rFonts w:ascii="Times New Roman" w:eastAsia="Times New Roman" w:hAnsi="Times New Roman" w:cs="Times New Roman"/>
                  <w:sz w:val="24"/>
                  <w:szCs w:val="24"/>
                </w:rPr>
                <w:delText>.69 (.05)</w:delText>
              </w:r>
            </w:del>
          </w:p>
        </w:tc>
        <w:tc>
          <w:tcPr>
            <w:tcW w:w="2430" w:type="dxa"/>
          </w:tcPr>
          <w:p w14:paraId="000001A0" w14:textId="3364A1EA" w:rsidR="003276EC" w:rsidDel="00630D82" w:rsidRDefault="00AF045D" w:rsidP="00090C28">
            <w:pPr>
              <w:spacing w:after="0" w:line="480" w:lineRule="auto"/>
              <w:jc w:val="center"/>
              <w:rPr>
                <w:del w:id="1576" w:author="Nick Maxwell" w:date="2025-05-14T13:19:00Z" w16du:dateUtc="2025-05-14T18:19:00Z"/>
                <w:rFonts w:ascii="Times New Roman" w:eastAsia="Times New Roman" w:hAnsi="Times New Roman" w:cs="Times New Roman"/>
                <w:sz w:val="24"/>
                <w:szCs w:val="24"/>
              </w:rPr>
            </w:pPr>
            <w:del w:id="1577" w:author="Nick Maxwell" w:date="2025-05-14T13:19:00Z" w16du:dateUtc="2025-05-14T18:19:00Z">
              <w:r w:rsidDel="00630D82">
                <w:rPr>
                  <w:rFonts w:ascii="Times New Roman" w:eastAsia="Times New Roman" w:hAnsi="Times New Roman" w:cs="Times New Roman"/>
                  <w:sz w:val="24"/>
                  <w:szCs w:val="24"/>
                </w:rPr>
                <w:delText>.73 (.04)</w:delText>
              </w:r>
            </w:del>
          </w:p>
        </w:tc>
      </w:tr>
      <w:tr w:rsidR="003276EC" w:rsidDel="00630D82" w14:paraId="45324E78" w14:textId="39216B64">
        <w:trPr>
          <w:del w:id="1578" w:author="Nick Maxwell" w:date="2025-05-14T13:19:00Z"/>
        </w:trPr>
        <w:tc>
          <w:tcPr>
            <w:tcW w:w="1710" w:type="dxa"/>
          </w:tcPr>
          <w:p w14:paraId="000001A1" w14:textId="0CED48F8" w:rsidR="003276EC" w:rsidDel="00630D82" w:rsidRDefault="00AF045D" w:rsidP="00090C28">
            <w:pPr>
              <w:spacing w:before="120" w:after="0" w:line="480" w:lineRule="auto"/>
              <w:rPr>
                <w:del w:id="1579" w:author="Nick Maxwell" w:date="2025-05-14T13:19:00Z" w16du:dateUtc="2025-05-14T18:19:00Z"/>
                <w:rFonts w:ascii="Times New Roman" w:eastAsia="Times New Roman" w:hAnsi="Times New Roman" w:cs="Times New Roman"/>
                <w:sz w:val="24"/>
                <w:szCs w:val="24"/>
              </w:rPr>
            </w:pPr>
            <w:del w:id="1580" w:author="Nick Maxwell" w:date="2025-05-14T13:19:00Z" w16du:dateUtc="2025-05-14T18:19:00Z">
              <w:r w:rsidDel="00630D82">
                <w:rPr>
                  <w:rFonts w:ascii="Times New Roman" w:eastAsia="Times New Roman" w:hAnsi="Times New Roman" w:cs="Times New Roman"/>
                  <w:sz w:val="24"/>
                  <w:szCs w:val="24"/>
                </w:rPr>
                <w:delText>False Alarms</w:delText>
              </w:r>
            </w:del>
          </w:p>
        </w:tc>
        <w:tc>
          <w:tcPr>
            <w:tcW w:w="1800" w:type="dxa"/>
          </w:tcPr>
          <w:p w14:paraId="000001A2" w14:textId="702D1C14" w:rsidR="003276EC" w:rsidDel="00630D82" w:rsidRDefault="00AF045D" w:rsidP="00090C28">
            <w:pPr>
              <w:spacing w:before="120" w:after="0" w:line="480" w:lineRule="auto"/>
              <w:rPr>
                <w:del w:id="1581" w:author="Nick Maxwell" w:date="2025-05-14T13:19:00Z" w16du:dateUtc="2025-05-14T18:19:00Z"/>
                <w:rFonts w:ascii="Times New Roman" w:eastAsia="Times New Roman" w:hAnsi="Times New Roman" w:cs="Times New Roman"/>
                <w:sz w:val="24"/>
                <w:szCs w:val="24"/>
              </w:rPr>
            </w:pPr>
            <w:del w:id="1582"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A3" w14:textId="12DCE36B" w:rsidR="003276EC" w:rsidDel="00630D82" w:rsidRDefault="00AF045D" w:rsidP="00090C28">
            <w:pPr>
              <w:spacing w:before="120" w:after="0" w:line="480" w:lineRule="auto"/>
              <w:rPr>
                <w:del w:id="1583" w:author="Nick Maxwell" w:date="2025-05-14T13:19:00Z" w16du:dateUtc="2025-05-14T18:19:00Z"/>
                <w:rFonts w:ascii="Times New Roman" w:eastAsia="Times New Roman" w:hAnsi="Times New Roman" w:cs="Times New Roman"/>
                <w:sz w:val="24"/>
                <w:szCs w:val="24"/>
              </w:rPr>
            </w:pPr>
            <w:del w:id="1584"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A4" w14:textId="79B6C0A5" w:rsidR="003276EC" w:rsidDel="00630D82" w:rsidRDefault="00AF045D" w:rsidP="00090C28">
            <w:pPr>
              <w:spacing w:before="120" w:after="0" w:line="480" w:lineRule="auto"/>
              <w:jc w:val="center"/>
              <w:rPr>
                <w:del w:id="1585" w:author="Nick Maxwell" w:date="2025-05-14T13:19:00Z" w16du:dateUtc="2025-05-14T18:19:00Z"/>
                <w:rFonts w:ascii="Times New Roman" w:eastAsia="Times New Roman" w:hAnsi="Times New Roman" w:cs="Times New Roman"/>
                <w:sz w:val="24"/>
                <w:szCs w:val="24"/>
              </w:rPr>
            </w:pPr>
            <w:del w:id="1586" w:author="Nick Maxwell" w:date="2025-05-14T13:19:00Z" w16du:dateUtc="2025-05-14T18:19:00Z">
              <w:r w:rsidDel="00630D82">
                <w:rPr>
                  <w:rFonts w:ascii="Times New Roman" w:eastAsia="Times New Roman" w:hAnsi="Times New Roman" w:cs="Times New Roman"/>
                  <w:sz w:val="24"/>
                  <w:szCs w:val="24"/>
                </w:rPr>
                <w:delText>.17 (.05)</w:delText>
              </w:r>
            </w:del>
          </w:p>
        </w:tc>
        <w:tc>
          <w:tcPr>
            <w:tcW w:w="2430" w:type="dxa"/>
          </w:tcPr>
          <w:p w14:paraId="000001A5" w14:textId="4DFE8AD8" w:rsidR="003276EC" w:rsidDel="00630D82" w:rsidRDefault="00AF045D" w:rsidP="00090C28">
            <w:pPr>
              <w:spacing w:before="120" w:after="0" w:line="480" w:lineRule="auto"/>
              <w:jc w:val="center"/>
              <w:rPr>
                <w:del w:id="1587" w:author="Nick Maxwell" w:date="2025-05-14T13:19:00Z" w16du:dateUtc="2025-05-14T18:19:00Z"/>
                <w:rFonts w:ascii="Times New Roman" w:eastAsia="Times New Roman" w:hAnsi="Times New Roman" w:cs="Times New Roman"/>
                <w:sz w:val="24"/>
                <w:szCs w:val="24"/>
              </w:rPr>
            </w:pPr>
            <w:del w:id="1588" w:author="Nick Maxwell" w:date="2025-05-14T13:19:00Z" w16du:dateUtc="2025-05-14T18:19:00Z">
              <w:r w:rsidDel="00630D82">
                <w:rPr>
                  <w:rFonts w:ascii="Times New Roman" w:eastAsia="Times New Roman" w:hAnsi="Times New Roman" w:cs="Times New Roman"/>
                  <w:sz w:val="24"/>
                  <w:szCs w:val="24"/>
                </w:rPr>
                <w:delText>.24 (.04)</w:delText>
              </w:r>
            </w:del>
          </w:p>
        </w:tc>
      </w:tr>
      <w:tr w:rsidR="003276EC" w:rsidDel="00630D82" w14:paraId="35F91A6D" w14:textId="02F22640">
        <w:trPr>
          <w:del w:id="1589" w:author="Nick Maxwell" w:date="2025-05-14T13:19:00Z"/>
        </w:trPr>
        <w:tc>
          <w:tcPr>
            <w:tcW w:w="1710" w:type="dxa"/>
          </w:tcPr>
          <w:p w14:paraId="000001A6" w14:textId="5221BCE2" w:rsidR="003276EC" w:rsidDel="00630D82" w:rsidRDefault="003276EC" w:rsidP="00090C28">
            <w:pPr>
              <w:spacing w:after="0" w:line="480" w:lineRule="auto"/>
              <w:rPr>
                <w:del w:id="1590" w:author="Nick Maxwell" w:date="2025-05-14T13:19:00Z" w16du:dateUtc="2025-05-14T18:19:00Z"/>
                <w:rFonts w:ascii="Times New Roman" w:eastAsia="Times New Roman" w:hAnsi="Times New Roman" w:cs="Times New Roman"/>
                <w:sz w:val="24"/>
                <w:szCs w:val="24"/>
              </w:rPr>
            </w:pPr>
          </w:p>
        </w:tc>
        <w:tc>
          <w:tcPr>
            <w:tcW w:w="1800" w:type="dxa"/>
          </w:tcPr>
          <w:p w14:paraId="000001A7" w14:textId="15762560" w:rsidR="003276EC" w:rsidDel="00630D82" w:rsidRDefault="00AF045D" w:rsidP="00090C28">
            <w:pPr>
              <w:spacing w:after="0" w:line="480" w:lineRule="auto"/>
              <w:rPr>
                <w:del w:id="1591" w:author="Nick Maxwell" w:date="2025-05-14T13:19:00Z" w16du:dateUtc="2025-05-14T18:19:00Z"/>
                <w:rFonts w:ascii="Times New Roman" w:eastAsia="Times New Roman" w:hAnsi="Times New Roman" w:cs="Times New Roman"/>
                <w:sz w:val="24"/>
                <w:szCs w:val="24"/>
              </w:rPr>
            </w:pPr>
            <w:del w:id="1592"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A8" w14:textId="2B542AD0" w:rsidR="003276EC" w:rsidDel="00630D82" w:rsidRDefault="00AF045D" w:rsidP="00090C28">
            <w:pPr>
              <w:spacing w:after="0" w:line="480" w:lineRule="auto"/>
              <w:rPr>
                <w:del w:id="1593" w:author="Nick Maxwell" w:date="2025-05-14T13:19:00Z" w16du:dateUtc="2025-05-14T18:19:00Z"/>
                <w:rFonts w:ascii="Times New Roman" w:eastAsia="Times New Roman" w:hAnsi="Times New Roman" w:cs="Times New Roman"/>
                <w:sz w:val="24"/>
                <w:szCs w:val="24"/>
              </w:rPr>
            </w:pPr>
            <w:del w:id="1594"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A9" w14:textId="7D06B918" w:rsidR="003276EC" w:rsidDel="00630D82" w:rsidRDefault="00AF045D" w:rsidP="00090C28">
            <w:pPr>
              <w:spacing w:after="0" w:line="480" w:lineRule="auto"/>
              <w:jc w:val="center"/>
              <w:rPr>
                <w:del w:id="1595" w:author="Nick Maxwell" w:date="2025-05-14T13:19:00Z" w16du:dateUtc="2025-05-14T18:19:00Z"/>
                <w:rFonts w:ascii="Times New Roman" w:eastAsia="Times New Roman" w:hAnsi="Times New Roman" w:cs="Times New Roman"/>
                <w:sz w:val="24"/>
                <w:szCs w:val="24"/>
              </w:rPr>
            </w:pPr>
            <w:del w:id="1596" w:author="Nick Maxwell" w:date="2025-05-14T13:19:00Z" w16du:dateUtc="2025-05-14T18:19:00Z">
              <w:r w:rsidDel="00630D82">
                <w:rPr>
                  <w:rFonts w:ascii="Times New Roman" w:eastAsia="Times New Roman" w:hAnsi="Times New Roman" w:cs="Times New Roman"/>
                  <w:sz w:val="24"/>
                  <w:szCs w:val="24"/>
                </w:rPr>
                <w:delText>.15 (.04)</w:delText>
              </w:r>
            </w:del>
          </w:p>
        </w:tc>
        <w:tc>
          <w:tcPr>
            <w:tcW w:w="2430" w:type="dxa"/>
          </w:tcPr>
          <w:p w14:paraId="000001AA" w14:textId="0B061221" w:rsidR="003276EC" w:rsidDel="00630D82" w:rsidRDefault="00AF045D" w:rsidP="00090C28">
            <w:pPr>
              <w:spacing w:after="0" w:line="480" w:lineRule="auto"/>
              <w:jc w:val="center"/>
              <w:rPr>
                <w:del w:id="1597" w:author="Nick Maxwell" w:date="2025-05-14T13:19:00Z" w16du:dateUtc="2025-05-14T18:19:00Z"/>
                <w:rFonts w:ascii="Times New Roman" w:eastAsia="Times New Roman" w:hAnsi="Times New Roman" w:cs="Times New Roman"/>
                <w:sz w:val="24"/>
                <w:szCs w:val="24"/>
              </w:rPr>
            </w:pPr>
            <w:del w:id="1598" w:author="Nick Maxwell" w:date="2025-05-14T13:19:00Z" w16du:dateUtc="2025-05-14T18:19:00Z">
              <w:r w:rsidDel="00630D82">
                <w:rPr>
                  <w:rFonts w:ascii="Times New Roman" w:eastAsia="Times New Roman" w:hAnsi="Times New Roman" w:cs="Times New Roman"/>
                  <w:sz w:val="24"/>
                  <w:szCs w:val="24"/>
                </w:rPr>
                <w:delText>.12 (.03)</w:delText>
              </w:r>
            </w:del>
          </w:p>
        </w:tc>
      </w:tr>
      <w:tr w:rsidR="003276EC" w:rsidDel="00630D82" w14:paraId="3077905B" w14:textId="62CF5EC8">
        <w:trPr>
          <w:del w:id="1599" w:author="Nick Maxwell" w:date="2025-05-14T13:19:00Z"/>
        </w:trPr>
        <w:tc>
          <w:tcPr>
            <w:tcW w:w="1710" w:type="dxa"/>
          </w:tcPr>
          <w:p w14:paraId="000001AB" w14:textId="1EB229D0" w:rsidR="003276EC" w:rsidDel="00630D82" w:rsidRDefault="003276EC" w:rsidP="00090C28">
            <w:pPr>
              <w:spacing w:after="0" w:line="480" w:lineRule="auto"/>
              <w:rPr>
                <w:del w:id="1600" w:author="Nick Maxwell" w:date="2025-05-14T13:19:00Z" w16du:dateUtc="2025-05-14T18:19:00Z"/>
                <w:rFonts w:ascii="Times New Roman" w:eastAsia="Times New Roman" w:hAnsi="Times New Roman" w:cs="Times New Roman"/>
                <w:sz w:val="24"/>
                <w:szCs w:val="24"/>
              </w:rPr>
            </w:pPr>
          </w:p>
        </w:tc>
        <w:tc>
          <w:tcPr>
            <w:tcW w:w="1800" w:type="dxa"/>
          </w:tcPr>
          <w:p w14:paraId="000001AC" w14:textId="3767AEFD" w:rsidR="003276EC" w:rsidDel="00630D82" w:rsidRDefault="00AF045D" w:rsidP="00090C28">
            <w:pPr>
              <w:spacing w:after="0" w:line="480" w:lineRule="auto"/>
              <w:rPr>
                <w:del w:id="1601" w:author="Nick Maxwell" w:date="2025-05-14T13:19:00Z" w16du:dateUtc="2025-05-14T18:19:00Z"/>
                <w:rFonts w:ascii="Times New Roman" w:eastAsia="Times New Roman" w:hAnsi="Times New Roman" w:cs="Times New Roman"/>
                <w:sz w:val="24"/>
                <w:szCs w:val="24"/>
              </w:rPr>
            </w:pPr>
            <w:del w:id="1602"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AD" w14:textId="619E211D" w:rsidR="003276EC" w:rsidDel="00630D82" w:rsidRDefault="00AF045D" w:rsidP="00090C28">
            <w:pPr>
              <w:spacing w:after="0" w:line="480" w:lineRule="auto"/>
              <w:rPr>
                <w:del w:id="1603" w:author="Nick Maxwell" w:date="2025-05-14T13:19:00Z" w16du:dateUtc="2025-05-14T18:19:00Z"/>
                <w:rFonts w:ascii="Times New Roman" w:eastAsia="Times New Roman" w:hAnsi="Times New Roman" w:cs="Times New Roman"/>
                <w:sz w:val="24"/>
                <w:szCs w:val="24"/>
              </w:rPr>
            </w:pPr>
            <w:del w:id="1604"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AE" w14:textId="014DFBE9" w:rsidR="003276EC" w:rsidDel="00630D82" w:rsidRDefault="00AF045D" w:rsidP="00090C28">
            <w:pPr>
              <w:spacing w:after="0" w:line="480" w:lineRule="auto"/>
              <w:jc w:val="center"/>
              <w:rPr>
                <w:del w:id="1605" w:author="Nick Maxwell" w:date="2025-05-14T13:19:00Z" w16du:dateUtc="2025-05-14T18:19:00Z"/>
                <w:rFonts w:ascii="Times New Roman" w:eastAsia="Times New Roman" w:hAnsi="Times New Roman" w:cs="Times New Roman"/>
                <w:sz w:val="24"/>
                <w:szCs w:val="24"/>
              </w:rPr>
            </w:pPr>
            <w:del w:id="1606" w:author="Nick Maxwell" w:date="2025-05-14T13:19:00Z" w16du:dateUtc="2025-05-14T18:19:00Z">
              <w:r w:rsidDel="00630D82">
                <w:rPr>
                  <w:rFonts w:ascii="Times New Roman" w:eastAsia="Times New Roman" w:hAnsi="Times New Roman" w:cs="Times New Roman"/>
                  <w:sz w:val="24"/>
                  <w:szCs w:val="24"/>
                </w:rPr>
                <w:delText>.12 (.04)</w:delText>
              </w:r>
            </w:del>
          </w:p>
        </w:tc>
        <w:tc>
          <w:tcPr>
            <w:tcW w:w="2430" w:type="dxa"/>
          </w:tcPr>
          <w:p w14:paraId="000001AF" w14:textId="6C325AB9" w:rsidR="003276EC" w:rsidDel="00630D82" w:rsidRDefault="00AF045D" w:rsidP="00090C28">
            <w:pPr>
              <w:spacing w:after="0" w:line="480" w:lineRule="auto"/>
              <w:jc w:val="center"/>
              <w:rPr>
                <w:del w:id="1607" w:author="Nick Maxwell" w:date="2025-05-14T13:19:00Z" w16du:dateUtc="2025-05-14T18:19:00Z"/>
                <w:rFonts w:ascii="Times New Roman" w:eastAsia="Times New Roman" w:hAnsi="Times New Roman" w:cs="Times New Roman"/>
                <w:sz w:val="24"/>
                <w:szCs w:val="24"/>
              </w:rPr>
            </w:pPr>
            <w:del w:id="1608" w:author="Nick Maxwell" w:date="2025-05-14T13:19:00Z" w16du:dateUtc="2025-05-14T18:19:00Z">
              <w:r w:rsidDel="00630D82">
                <w:rPr>
                  <w:rFonts w:ascii="Times New Roman" w:eastAsia="Times New Roman" w:hAnsi="Times New Roman" w:cs="Times New Roman"/>
                  <w:sz w:val="24"/>
                  <w:szCs w:val="24"/>
                </w:rPr>
                <w:delText>.13 (.03)</w:delText>
              </w:r>
            </w:del>
          </w:p>
        </w:tc>
      </w:tr>
      <w:tr w:rsidR="003276EC" w:rsidDel="00630D82" w14:paraId="75E9B4D8" w14:textId="554D26E5">
        <w:trPr>
          <w:del w:id="1609" w:author="Nick Maxwell" w:date="2025-05-14T13:19:00Z"/>
        </w:trPr>
        <w:tc>
          <w:tcPr>
            <w:tcW w:w="1710" w:type="dxa"/>
          </w:tcPr>
          <w:p w14:paraId="000001B0" w14:textId="487412B8" w:rsidR="003276EC" w:rsidDel="00630D82" w:rsidRDefault="003276EC" w:rsidP="00090C28">
            <w:pPr>
              <w:spacing w:after="0" w:line="480" w:lineRule="auto"/>
              <w:rPr>
                <w:del w:id="1610" w:author="Nick Maxwell" w:date="2025-05-14T13:19:00Z" w16du:dateUtc="2025-05-14T18:19:00Z"/>
                <w:rFonts w:ascii="Times New Roman" w:eastAsia="Times New Roman" w:hAnsi="Times New Roman" w:cs="Times New Roman"/>
                <w:sz w:val="24"/>
                <w:szCs w:val="24"/>
              </w:rPr>
            </w:pPr>
          </w:p>
        </w:tc>
        <w:tc>
          <w:tcPr>
            <w:tcW w:w="1800" w:type="dxa"/>
          </w:tcPr>
          <w:p w14:paraId="000001B1" w14:textId="7D5E3151" w:rsidR="003276EC" w:rsidDel="00630D82" w:rsidRDefault="00AF045D" w:rsidP="00090C28">
            <w:pPr>
              <w:spacing w:after="0" w:line="480" w:lineRule="auto"/>
              <w:rPr>
                <w:del w:id="1611" w:author="Nick Maxwell" w:date="2025-05-14T13:19:00Z" w16du:dateUtc="2025-05-14T18:19:00Z"/>
                <w:rFonts w:ascii="Times New Roman" w:eastAsia="Times New Roman" w:hAnsi="Times New Roman" w:cs="Times New Roman"/>
                <w:sz w:val="24"/>
                <w:szCs w:val="24"/>
              </w:rPr>
            </w:pPr>
            <w:del w:id="1612"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B2" w14:textId="3743BAAE" w:rsidR="003276EC" w:rsidDel="00630D82" w:rsidRDefault="00AF045D" w:rsidP="00090C28">
            <w:pPr>
              <w:spacing w:after="0" w:line="480" w:lineRule="auto"/>
              <w:rPr>
                <w:del w:id="1613" w:author="Nick Maxwell" w:date="2025-05-14T13:19:00Z" w16du:dateUtc="2025-05-14T18:19:00Z"/>
                <w:rFonts w:ascii="Times New Roman" w:eastAsia="Times New Roman" w:hAnsi="Times New Roman" w:cs="Times New Roman"/>
                <w:sz w:val="24"/>
                <w:szCs w:val="24"/>
              </w:rPr>
            </w:pPr>
            <w:del w:id="1614"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B3" w14:textId="69F4067D" w:rsidR="003276EC" w:rsidDel="00630D82" w:rsidRDefault="00AF045D" w:rsidP="00090C28">
            <w:pPr>
              <w:spacing w:after="0" w:line="480" w:lineRule="auto"/>
              <w:jc w:val="center"/>
              <w:rPr>
                <w:del w:id="1615" w:author="Nick Maxwell" w:date="2025-05-14T13:19:00Z" w16du:dateUtc="2025-05-14T18:19:00Z"/>
                <w:rFonts w:ascii="Times New Roman" w:eastAsia="Times New Roman" w:hAnsi="Times New Roman" w:cs="Times New Roman"/>
                <w:sz w:val="24"/>
                <w:szCs w:val="24"/>
              </w:rPr>
            </w:pPr>
            <w:del w:id="1616" w:author="Nick Maxwell" w:date="2025-05-14T13:19:00Z" w16du:dateUtc="2025-05-14T18:19:00Z">
              <w:r w:rsidDel="00630D82">
                <w:rPr>
                  <w:rFonts w:ascii="Times New Roman" w:eastAsia="Times New Roman" w:hAnsi="Times New Roman" w:cs="Times New Roman"/>
                  <w:sz w:val="24"/>
                  <w:szCs w:val="24"/>
                </w:rPr>
                <w:delText>.13 (.03)</w:delText>
              </w:r>
            </w:del>
          </w:p>
        </w:tc>
        <w:tc>
          <w:tcPr>
            <w:tcW w:w="2430" w:type="dxa"/>
          </w:tcPr>
          <w:p w14:paraId="000001B4" w14:textId="7A101045" w:rsidR="003276EC" w:rsidDel="00630D82" w:rsidRDefault="00AF045D" w:rsidP="00090C28">
            <w:pPr>
              <w:spacing w:after="0" w:line="480" w:lineRule="auto"/>
              <w:jc w:val="center"/>
              <w:rPr>
                <w:del w:id="1617" w:author="Nick Maxwell" w:date="2025-05-14T13:19:00Z" w16du:dateUtc="2025-05-14T18:19:00Z"/>
                <w:rFonts w:ascii="Times New Roman" w:eastAsia="Times New Roman" w:hAnsi="Times New Roman" w:cs="Times New Roman"/>
                <w:sz w:val="24"/>
                <w:szCs w:val="24"/>
              </w:rPr>
            </w:pPr>
            <w:del w:id="1618" w:author="Nick Maxwell" w:date="2025-05-14T13:19:00Z" w16du:dateUtc="2025-05-14T18:19:00Z">
              <w:r w:rsidDel="00630D82">
                <w:rPr>
                  <w:rFonts w:ascii="Times New Roman" w:eastAsia="Times New Roman" w:hAnsi="Times New Roman" w:cs="Times New Roman"/>
                  <w:sz w:val="24"/>
                  <w:szCs w:val="24"/>
                </w:rPr>
                <w:delText>.13 (.03)</w:delText>
              </w:r>
            </w:del>
          </w:p>
        </w:tc>
      </w:tr>
      <w:tr w:rsidR="003276EC" w:rsidDel="00630D82" w14:paraId="21CBAEBE" w14:textId="05242AC1">
        <w:trPr>
          <w:del w:id="1619" w:author="Nick Maxwell" w:date="2025-05-14T13:19:00Z"/>
        </w:trPr>
        <w:tc>
          <w:tcPr>
            <w:tcW w:w="1710" w:type="dxa"/>
          </w:tcPr>
          <w:p w14:paraId="000001B5" w14:textId="43870156" w:rsidR="003276EC" w:rsidDel="00630D82" w:rsidRDefault="00AF045D" w:rsidP="00090C28">
            <w:pPr>
              <w:spacing w:before="120" w:after="0" w:line="480" w:lineRule="auto"/>
              <w:rPr>
                <w:del w:id="1620" w:author="Nick Maxwell" w:date="2025-05-14T13:19:00Z" w16du:dateUtc="2025-05-14T18:19:00Z"/>
                <w:rFonts w:ascii="Times New Roman" w:eastAsia="Times New Roman" w:hAnsi="Times New Roman" w:cs="Times New Roman"/>
                <w:sz w:val="24"/>
                <w:szCs w:val="24"/>
              </w:rPr>
            </w:pPr>
            <w:del w:id="1621" w:author="Nick Maxwell" w:date="2025-05-14T13:19:00Z" w16du:dateUtc="2025-05-14T18:19:00Z">
              <w:r w:rsidDel="00630D82">
                <w:rPr>
                  <w:rFonts w:ascii="Times New Roman" w:eastAsia="Times New Roman" w:hAnsi="Times New Roman" w:cs="Times New Roman"/>
                  <w:i/>
                  <w:sz w:val="24"/>
                  <w:szCs w:val="24"/>
                </w:rPr>
                <w:delText>d'</w:delText>
              </w:r>
            </w:del>
          </w:p>
        </w:tc>
        <w:tc>
          <w:tcPr>
            <w:tcW w:w="1800" w:type="dxa"/>
          </w:tcPr>
          <w:p w14:paraId="000001B6" w14:textId="37B28C97" w:rsidR="003276EC" w:rsidDel="00630D82" w:rsidRDefault="00AF045D" w:rsidP="00090C28">
            <w:pPr>
              <w:spacing w:before="120" w:after="0" w:line="480" w:lineRule="auto"/>
              <w:rPr>
                <w:del w:id="1622" w:author="Nick Maxwell" w:date="2025-05-14T13:19:00Z" w16du:dateUtc="2025-05-14T18:19:00Z"/>
                <w:rFonts w:ascii="Times New Roman" w:eastAsia="Times New Roman" w:hAnsi="Times New Roman" w:cs="Times New Roman"/>
                <w:sz w:val="24"/>
                <w:szCs w:val="24"/>
              </w:rPr>
            </w:pPr>
            <w:del w:id="1623"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B7" w14:textId="3C81B306" w:rsidR="003276EC" w:rsidDel="00630D82" w:rsidRDefault="00AF045D" w:rsidP="00090C28">
            <w:pPr>
              <w:spacing w:before="120" w:after="0" w:line="480" w:lineRule="auto"/>
              <w:rPr>
                <w:del w:id="1624" w:author="Nick Maxwell" w:date="2025-05-14T13:19:00Z" w16du:dateUtc="2025-05-14T18:19:00Z"/>
                <w:rFonts w:ascii="Times New Roman" w:eastAsia="Times New Roman" w:hAnsi="Times New Roman" w:cs="Times New Roman"/>
                <w:sz w:val="24"/>
                <w:szCs w:val="24"/>
              </w:rPr>
            </w:pPr>
            <w:del w:id="1625"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B8" w14:textId="4AFE8BAD" w:rsidR="003276EC" w:rsidDel="00630D82" w:rsidRDefault="00AF045D" w:rsidP="00090C28">
            <w:pPr>
              <w:spacing w:before="120" w:after="0" w:line="480" w:lineRule="auto"/>
              <w:jc w:val="center"/>
              <w:rPr>
                <w:del w:id="1626" w:author="Nick Maxwell" w:date="2025-05-14T13:19:00Z" w16du:dateUtc="2025-05-14T18:19:00Z"/>
                <w:rFonts w:ascii="Times New Roman" w:eastAsia="Times New Roman" w:hAnsi="Times New Roman" w:cs="Times New Roman"/>
                <w:sz w:val="24"/>
                <w:szCs w:val="24"/>
              </w:rPr>
            </w:pPr>
            <w:del w:id="1627" w:author="Nick Maxwell" w:date="2025-05-14T13:19:00Z" w16du:dateUtc="2025-05-14T18:19:00Z">
              <w:r w:rsidDel="00630D82">
                <w:rPr>
                  <w:rFonts w:ascii="Times New Roman" w:eastAsia="Times New Roman" w:hAnsi="Times New Roman" w:cs="Times New Roman"/>
                  <w:sz w:val="24"/>
                  <w:szCs w:val="24"/>
                </w:rPr>
                <w:delText>1.95 (0.19)</w:delText>
              </w:r>
            </w:del>
          </w:p>
        </w:tc>
        <w:tc>
          <w:tcPr>
            <w:tcW w:w="2430" w:type="dxa"/>
          </w:tcPr>
          <w:p w14:paraId="000001B9" w14:textId="3D3DC10F" w:rsidR="003276EC" w:rsidDel="00630D82" w:rsidRDefault="00AF045D" w:rsidP="00090C28">
            <w:pPr>
              <w:spacing w:before="120" w:after="0" w:line="480" w:lineRule="auto"/>
              <w:jc w:val="center"/>
              <w:rPr>
                <w:del w:id="1628" w:author="Nick Maxwell" w:date="2025-05-14T13:19:00Z" w16du:dateUtc="2025-05-14T18:19:00Z"/>
                <w:rFonts w:ascii="Times New Roman" w:eastAsia="Times New Roman" w:hAnsi="Times New Roman" w:cs="Times New Roman"/>
                <w:sz w:val="24"/>
                <w:szCs w:val="24"/>
              </w:rPr>
            </w:pPr>
            <w:del w:id="1629" w:author="Nick Maxwell" w:date="2025-05-14T13:19:00Z" w16du:dateUtc="2025-05-14T18:19:00Z">
              <w:r w:rsidDel="00630D82">
                <w:rPr>
                  <w:rFonts w:ascii="Times New Roman" w:eastAsia="Times New Roman" w:hAnsi="Times New Roman" w:cs="Times New Roman"/>
                  <w:sz w:val="24"/>
                  <w:szCs w:val="24"/>
                </w:rPr>
                <w:delText>1.43 (0.19)</w:delText>
              </w:r>
            </w:del>
          </w:p>
        </w:tc>
      </w:tr>
      <w:tr w:rsidR="003276EC" w:rsidDel="00630D82" w14:paraId="1DFB74A2" w14:textId="2D788526">
        <w:trPr>
          <w:del w:id="1630" w:author="Nick Maxwell" w:date="2025-05-14T13:19:00Z"/>
        </w:trPr>
        <w:tc>
          <w:tcPr>
            <w:tcW w:w="1710" w:type="dxa"/>
          </w:tcPr>
          <w:p w14:paraId="000001BA" w14:textId="5788DA78" w:rsidR="003276EC" w:rsidDel="00630D82" w:rsidRDefault="003276EC" w:rsidP="00090C28">
            <w:pPr>
              <w:spacing w:after="0" w:line="480" w:lineRule="auto"/>
              <w:rPr>
                <w:del w:id="1631" w:author="Nick Maxwell" w:date="2025-05-14T13:19:00Z" w16du:dateUtc="2025-05-14T18:19:00Z"/>
                <w:rFonts w:ascii="Times New Roman" w:eastAsia="Times New Roman" w:hAnsi="Times New Roman" w:cs="Times New Roman"/>
                <w:i/>
                <w:sz w:val="24"/>
                <w:szCs w:val="24"/>
              </w:rPr>
            </w:pPr>
          </w:p>
        </w:tc>
        <w:tc>
          <w:tcPr>
            <w:tcW w:w="1800" w:type="dxa"/>
          </w:tcPr>
          <w:p w14:paraId="000001BB" w14:textId="7561DBD1" w:rsidR="003276EC" w:rsidDel="00630D82" w:rsidRDefault="00AF045D" w:rsidP="00090C28">
            <w:pPr>
              <w:spacing w:after="0" w:line="480" w:lineRule="auto"/>
              <w:rPr>
                <w:del w:id="1632" w:author="Nick Maxwell" w:date="2025-05-14T13:19:00Z" w16du:dateUtc="2025-05-14T18:19:00Z"/>
                <w:rFonts w:ascii="Times New Roman" w:eastAsia="Times New Roman" w:hAnsi="Times New Roman" w:cs="Times New Roman"/>
                <w:sz w:val="24"/>
                <w:szCs w:val="24"/>
              </w:rPr>
            </w:pPr>
            <w:del w:id="1633"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Pr>
          <w:p w14:paraId="000001BC" w14:textId="5A884FFF" w:rsidR="003276EC" w:rsidDel="00630D82" w:rsidRDefault="00AF045D" w:rsidP="00090C28">
            <w:pPr>
              <w:spacing w:after="0" w:line="480" w:lineRule="auto"/>
              <w:rPr>
                <w:del w:id="1634" w:author="Nick Maxwell" w:date="2025-05-14T13:19:00Z" w16du:dateUtc="2025-05-14T18:19:00Z"/>
                <w:rFonts w:ascii="Times New Roman" w:eastAsia="Times New Roman" w:hAnsi="Times New Roman" w:cs="Times New Roman"/>
                <w:sz w:val="24"/>
                <w:szCs w:val="24"/>
              </w:rPr>
            </w:pPr>
            <w:del w:id="1635"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BD" w14:textId="3881DB36" w:rsidR="003276EC" w:rsidDel="00630D82" w:rsidRDefault="00AF045D" w:rsidP="00090C28">
            <w:pPr>
              <w:spacing w:after="0" w:line="480" w:lineRule="auto"/>
              <w:jc w:val="center"/>
              <w:rPr>
                <w:del w:id="1636" w:author="Nick Maxwell" w:date="2025-05-14T13:19:00Z" w16du:dateUtc="2025-05-14T18:19:00Z"/>
                <w:rFonts w:ascii="Times New Roman" w:eastAsia="Times New Roman" w:hAnsi="Times New Roman" w:cs="Times New Roman"/>
                <w:sz w:val="24"/>
                <w:szCs w:val="24"/>
              </w:rPr>
            </w:pPr>
            <w:del w:id="1637" w:author="Nick Maxwell" w:date="2025-05-14T13:19:00Z" w16du:dateUtc="2025-05-14T18:19:00Z">
              <w:r w:rsidDel="00630D82">
                <w:rPr>
                  <w:rFonts w:ascii="Times New Roman" w:eastAsia="Times New Roman" w:hAnsi="Times New Roman" w:cs="Times New Roman"/>
                  <w:sz w:val="24"/>
                  <w:szCs w:val="24"/>
                </w:rPr>
                <w:delText>1.82 (0.19)</w:delText>
              </w:r>
            </w:del>
          </w:p>
        </w:tc>
        <w:tc>
          <w:tcPr>
            <w:tcW w:w="2430" w:type="dxa"/>
          </w:tcPr>
          <w:p w14:paraId="000001BE" w14:textId="2C1E9CF7" w:rsidR="003276EC" w:rsidDel="00630D82" w:rsidRDefault="00AF045D" w:rsidP="00090C28">
            <w:pPr>
              <w:spacing w:after="0" w:line="480" w:lineRule="auto"/>
              <w:jc w:val="center"/>
              <w:rPr>
                <w:del w:id="1638" w:author="Nick Maxwell" w:date="2025-05-14T13:19:00Z" w16du:dateUtc="2025-05-14T18:19:00Z"/>
                <w:rFonts w:ascii="Times New Roman" w:eastAsia="Times New Roman" w:hAnsi="Times New Roman" w:cs="Times New Roman"/>
                <w:sz w:val="24"/>
                <w:szCs w:val="24"/>
              </w:rPr>
            </w:pPr>
            <w:del w:id="1639" w:author="Nick Maxwell" w:date="2025-05-14T13:19:00Z" w16du:dateUtc="2025-05-14T18:19:00Z">
              <w:r w:rsidDel="00630D82">
                <w:rPr>
                  <w:rFonts w:ascii="Times New Roman" w:eastAsia="Times New Roman" w:hAnsi="Times New Roman" w:cs="Times New Roman"/>
                  <w:sz w:val="24"/>
                  <w:szCs w:val="24"/>
                </w:rPr>
                <w:delText>1.88 (0.16)</w:delText>
              </w:r>
            </w:del>
          </w:p>
        </w:tc>
      </w:tr>
      <w:tr w:rsidR="003276EC" w:rsidDel="00630D82" w14:paraId="52B63AE0" w14:textId="5FCA343F">
        <w:trPr>
          <w:del w:id="1640" w:author="Nick Maxwell" w:date="2025-05-14T13:19:00Z"/>
        </w:trPr>
        <w:tc>
          <w:tcPr>
            <w:tcW w:w="1710" w:type="dxa"/>
          </w:tcPr>
          <w:p w14:paraId="000001BF" w14:textId="0398DF58" w:rsidR="003276EC" w:rsidDel="00630D82" w:rsidRDefault="003276EC" w:rsidP="00090C28">
            <w:pPr>
              <w:spacing w:after="0" w:line="480" w:lineRule="auto"/>
              <w:rPr>
                <w:del w:id="1641" w:author="Nick Maxwell" w:date="2025-05-14T13:19:00Z" w16du:dateUtc="2025-05-14T18:19:00Z"/>
                <w:rFonts w:ascii="Times New Roman" w:eastAsia="Times New Roman" w:hAnsi="Times New Roman" w:cs="Times New Roman"/>
                <w:i/>
                <w:sz w:val="24"/>
                <w:szCs w:val="24"/>
              </w:rPr>
            </w:pPr>
          </w:p>
        </w:tc>
        <w:tc>
          <w:tcPr>
            <w:tcW w:w="1800" w:type="dxa"/>
          </w:tcPr>
          <w:p w14:paraId="000001C0" w14:textId="5DC17F7D" w:rsidR="003276EC" w:rsidDel="00630D82" w:rsidRDefault="00AF045D" w:rsidP="00090C28">
            <w:pPr>
              <w:spacing w:after="0" w:line="480" w:lineRule="auto"/>
              <w:rPr>
                <w:del w:id="1642" w:author="Nick Maxwell" w:date="2025-05-14T13:19:00Z" w16du:dateUtc="2025-05-14T18:19:00Z"/>
                <w:rFonts w:ascii="Times New Roman" w:eastAsia="Times New Roman" w:hAnsi="Times New Roman" w:cs="Times New Roman"/>
                <w:sz w:val="24"/>
                <w:szCs w:val="24"/>
              </w:rPr>
            </w:pPr>
            <w:del w:id="1643" w:author="Nick Maxwell" w:date="2025-05-14T13:19:00Z" w16du:dateUtc="2025-05-14T18:19:00Z">
              <w:r w:rsidDel="00630D82">
                <w:rPr>
                  <w:rFonts w:ascii="Times New Roman" w:eastAsia="Times New Roman" w:hAnsi="Times New Roman" w:cs="Times New Roman"/>
                  <w:sz w:val="24"/>
                  <w:szCs w:val="24"/>
                </w:rPr>
                <w:delText>Black</w:delText>
              </w:r>
            </w:del>
          </w:p>
        </w:tc>
        <w:tc>
          <w:tcPr>
            <w:tcW w:w="1890" w:type="dxa"/>
          </w:tcPr>
          <w:p w14:paraId="000001C1" w14:textId="5EA51DB0" w:rsidR="003276EC" w:rsidDel="00630D82" w:rsidRDefault="00AF045D" w:rsidP="00090C28">
            <w:pPr>
              <w:spacing w:after="0" w:line="480" w:lineRule="auto"/>
              <w:rPr>
                <w:del w:id="1644" w:author="Nick Maxwell" w:date="2025-05-14T13:19:00Z" w16du:dateUtc="2025-05-14T18:19:00Z"/>
                <w:rFonts w:ascii="Times New Roman" w:eastAsia="Times New Roman" w:hAnsi="Times New Roman" w:cs="Times New Roman"/>
                <w:sz w:val="24"/>
                <w:szCs w:val="24"/>
              </w:rPr>
            </w:pPr>
            <w:del w:id="1645"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C2" w14:textId="25AAA9EC" w:rsidR="003276EC" w:rsidDel="00630D82" w:rsidRDefault="00AF045D" w:rsidP="00090C28">
            <w:pPr>
              <w:spacing w:after="0" w:line="480" w:lineRule="auto"/>
              <w:jc w:val="center"/>
              <w:rPr>
                <w:del w:id="1646" w:author="Nick Maxwell" w:date="2025-05-14T13:19:00Z" w16du:dateUtc="2025-05-14T18:19:00Z"/>
                <w:rFonts w:ascii="Times New Roman" w:eastAsia="Times New Roman" w:hAnsi="Times New Roman" w:cs="Times New Roman"/>
                <w:sz w:val="24"/>
                <w:szCs w:val="24"/>
              </w:rPr>
            </w:pPr>
            <w:del w:id="1647" w:author="Nick Maxwell" w:date="2025-05-14T13:19:00Z" w16du:dateUtc="2025-05-14T18:19:00Z">
              <w:r w:rsidDel="00630D82">
                <w:rPr>
                  <w:rFonts w:ascii="Times New Roman" w:eastAsia="Times New Roman" w:hAnsi="Times New Roman" w:cs="Times New Roman"/>
                  <w:sz w:val="24"/>
                  <w:szCs w:val="24"/>
                </w:rPr>
                <w:delText>1.92 (0.21)</w:delText>
              </w:r>
            </w:del>
          </w:p>
        </w:tc>
        <w:tc>
          <w:tcPr>
            <w:tcW w:w="2430" w:type="dxa"/>
          </w:tcPr>
          <w:p w14:paraId="000001C3" w14:textId="48C8F0C9" w:rsidR="003276EC" w:rsidDel="00630D82" w:rsidRDefault="00AF045D" w:rsidP="00090C28">
            <w:pPr>
              <w:spacing w:after="0" w:line="480" w:lineRule="auto"/>
              <w:jc w:val="center"/>
              <w:rPr>
                <w:del w:id="1648" w:author="Nick Maxwell" w:date="2025-05-14T13:19:00Z" w16du:dateUtc="2025-05-14T18:19:00Z"/>
                <w:rFonts w:ascii="Times New Roman" w:eastAsia="Times New Roman" w:hAnsi="Times New Roman" w:cs="Times New Roman"/>
                <w:sz w:val="24"/>
                <w:szCs w:val="24"/>
              </w:rPr>
            </w:pPr>
            <w:del w:id="1649" w:author="Nick Maxwell" w:date="2025-05-14T13:19:00Z" w16du:dateUtc="2025-05-14T18:19:00Z">
              <w:r w:rsidDel="00630D82">
                <w:rPr>
                  <w:rFonts w:ascii="Times New Roman" w:eastAsia="Times New Roman" w:hAnsi="Times New Roman" w:cs="Times New Roman"/>
                  <w:sz w:val="24"/>
                  <w:szCs w:val="24"/>
                </w:rPr>
                <w:delText>1.72 (0.17)</w:delText>
              </w:r>
            </w:del>
          </w:p>
        </w:tc>
      </w:tr>
      <w:tr w:rsidR="003276EC" w:rsidDel="00630D82" w14:paraId="33FD7CEA" w14:textId="238366EE">
        <w:trPr>
          <w:del w:id="1650" w:author="Nick Maxwell" w:date="2025-05-14T13:19:00Z"/>
        </w:trPr>
        <w:tc>
          <w:tcPr>
            <w:tcW w:w="1710" w:type="dxa"/>
            <w:tcBorders>
              <w:bottom w:val="single" w:sz="4" w:space="0" w:color="000000"/>
            </w:tcBorders>
          </w:tcPr>
          <w:p w14:paraId="000001C4" w14:textId="6B433DEF" w:rsidR="003276EC" w:rsidDel="00630D82" w:rsidRDefault="003276EC" w:rsidP="00090C28">
            <w:pPr>
              <w:spacing w:after="0" w:line="480" w:lineRule="auto"/>
              <w:rPr>
                <w:del w:id="1651" w:author="Nick Maxwell" w:date="2025-05-14T13:19:00Z" w16du:dateUtc="2025-05-14T18:19:00Z"/>
                <w:rFonts w:ascii="Times New Roman" w:eastAsia="Times New Roman" w:hAnsi="Times New Roman" w:cs="Times New Roman"/>
                <w:i/>
                <w:sz w:val="24"/>
                <w:szCs w:val="24"/>
              </w:rPr>
            </w:pPr>
          </w:p>
        </w:tc>
        <w:tc>
          <w:tcPr>
            <w:tcW w:w="1800" w:type="dxa"/>
            <w:tcBorders>
              <w:bottom w:val="single" w:sz="4" w:space="0" w:color="000000"/>
            </w:tcBorders>
          </w:tcPr>
          <w:p w14:paraId="000001C5" w14:textId="17AF86CC" w:rsidR="003276EC" w:rsidDel="00630D82" w:rsidRDefault="00AF045D" w:rsidP="00090C28">
            <w:pPr>
              <w:spacing w:after="0" w:line="480" w:lineRule="auto"/>
              <w:rPr>
                <w:del w:id="1652" w:author="Nick Maxwell" w:date="2025-05-14T13:19:00Z" w16du:dateUtc="2025-05-14T18:19:00Z"/>
                <w:rFonts w:ascii="Times New Roman" w:eastAsia="Times New Roman" w:hAnsi="Times New Roman" w:cs="Times New Roman"/>
                <w:sz w:val="24"/>
                <w:szCs w:val="24"/>
              </w:rPr>
            </w:pPr>
            <w:del w:id="1653" w:author="Nick Maxwell" w:date="2025-05-14T13:19:00Z" w16du:dateUtc="2025-05-14T18:19:00Z">
              <w:r w:rsidDel="00630D82">
                <w:rPr>
                  <w:rFonts w:ascii="Times New Roman" w:eastAsia="Times New Roman" w:hAnsi="Times New Roman" w:cs="Times New Roman"/>
                  <w:sz w:val="24"/>
                  <w:szCs w:val="24"/>
                </w:rPr>
                <w:delText>White</w:delText>
              </w:r>
            </w:del>
          </w:p>
        </w:tc>
        <w:tc>
          <w:tcPr>
            <w:tcW w:w="1890" w:type="dxa"/>
            <w:tcBorders>
              <w:bottom w:val="single" w:sz="4" w:space="0" w:color="000000"/>
            </w:tcBorders>
          </w:tcPr>
          <w:p w14:paraId="000001C6" w14:textId="0E0B7C59" w:rsidR="003276EC" w:rsidDel="00630D82" w:rsidRDefault="00AF045D" w:rsidP="00090C28">
            <w:pPr>
              <w:spacing w:after="0" w:line="480" w:lineRule="auto"/>
              <w:rPr>
                <w:del w:id="1654" w:author="Nick Maxwell" w:date="2025-05-14T13:19:00Z" w16du:dateUtc="2025-05-14T18:19:00Z"/>
                <w:rFonts w:ascii="Times New Roman" w:eastAsia="Times New Roman" w:hAnsi="Times New Roman" w:cs="Times New Roman"/>
                <w:sz w:val="24"/>
                <w:szCs w:val="24"/>
              </w:rPr>
            </w:pPr>
            <w:del w:id="1655"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Borders>
              <w:bottom w:val="single" w:sz="4" w:space="0" w:color="000000"/>
            </w:tcBorders>
          </w:tcPr>
          <w:p w14:paraId="000001C7" w14:textId="5A10EF22" w:rsidR="003276EC" w:rsidDel="00630D82" w:rsidRDefault="00AF045D" w:rsidP="00090C28">
            <w:pPr>
              <w:spacing w:after="0" w:line="480" w:lineRule="auto"/>
              <w:jc w:val="center"/>
              <w:rPr>
                <w:del w:id="1656" w:author="Nick Maxwell" w:date="2025-05-14T13:19:00Z" w16du:dateUtc="2025-05-14T18:19:00Z"/>
                <w:rFonts w:ascii="Times New Roman" w:eastAsia="Times New Roman" w:hAnsi="Times New Roman" w:cs="Times New Roman"/>
                <w:sz w:val="24"/>
                <w:szCs w:val="24"/>
              </w:rPr>
            </w:pPr>
            <w:del w:id="1657" w:author="Nick Maxwell" w:date="2025-05-14T13:19:00Z" w16du:dateUtc="2025-05-14T18:19:00Z">
              <w:r w:rsidDel="00630D82">
                <w:rPr>
                  <w:rFonts w:ascii="Times New Roman" w:eastAsia="Times New Roman" w:hAnsi="Times New Roman" w:cs="Times New Roman"/>
                  <w:sz w:val="24"/>
                  <w:szCs w:val="24"/>
                </w:rPr>
                <w:delText>1.66 (0.19)</w:delText>
              </w:r>
            </w:del>
          </w:p>
        </w:tc>
        <w:tc>
          <w:tcPr>
            <w:tcW w:w="2430" w:type="dxa"/>
            <w:tcBorders>
              <w:bottom w:val="single" w:sz="4" w:space="0" w:color="000000"/>
            </w:tcBorders>
          </w:tcPr>
          <w:p w14:paraId="000001C8" w14:textId="24211084" w:rsidR="003276EC" w:rsidDel="00630D82" w:rsidRDefault="00AF045D" w:rsidP="00090C28">
            <w:pPr>
              <w:spacing w:after="0" w:line="480" w:lineRule="auto"/>
              <w:jc w:val="center"/>
              <w:rPr>
                <w:del w:id="1658" w:author="Nick Maxwell" w:date="2025-05-14T13:19:00Z" w16du:dateUtc="2025-05-14T18:19:00Z"/>
                <w:rFonts w:ascii="Times New Roman" w:eastAsia="Times New Roman" w:hAnsi="Times New Roman" w:cs="Times New Roman"/>
                <w:sz w:val="24"/>
                <w:szCs w:val="24"/>
              </w:rPr>
            </w:pPr>
            <w:del w:id="1659" w:author="Nick Maxwell" w:date="2025-05-14T13:19:00Z" w16du:dateUtc="2025-05-14T18:19:00Z">
              <w:r w:rsidDel="00630D82">
                <w:rPr>
                  <w:rFonts w:ascii="Times New Roman" w:eastAsia="Times New Roman" w:hAnsi="Times New Roman" w:cs="Times New Roman"/>
                  <w:sz w:val="24"/>
                  <w:szCs w:val="24"/>
                </w:rPr>
                <w:delText>1.73 (0.17)</w:delText>
              </w:r>
            </w:del>
          </w:p>
        </w:tc>
      </w:tr>
    </w:tbl>
    <w:p w14:paraId="000001C9" w14:textId="2A1DF4CE" w:rsidR="003276EC" w:rsidDel="00630D82" w:rsidRDefault="00AF045D" w:rsidP="00090C28">
      <w:pPr>
        <w:spacing w:after="0" w:line="480" w:lineRule="auto"/>
        <w:rPr>
          <w:del w:id="1660" w:author="Nick Maxwell" w:date="2025-05-14T13:19:00Z" w16du:dateUtc="2025-05-14T18:19:00Z"/>
          <w:rFonts w:ascii="Times New Roman" w:eastAsia="Times New Roman" w:hAnsi="Times New Roman" w:cs="Times New Roman"/>
          <w:sz w:val="24"/>
          <w:szCs w:val="24"/>
        </w:rPr>
      </w:pPr>
      <w:del w:id="1661" w:author="Nick Maxwell" w:date="2025-05-14T13:19:00Z" w16du:dateUtc="2025-05-14T18:19:00Z">
        <w:r w:rsidDel="00630D82">
          <w:rPr>
            <w:rFonts w:ascii="Times New Roman" w:eastAsia="Times New Roman" w:hAnsi="Times New Roman" w:cs="Times New Roman"/>
            <w:i/>
            <w:sz w:val="24"/>
            <w:szCs w:val="24"/>
          </w:rPr>
          <w:delText>Note</w:delText>
        </w:r>
        <w:r w:rsidDel="00630D82">
          <w:rPr>
            <w:rFonts w:ascii="Times New Roman" w:eastAsia="Times New Roman" w:hAnsi="Times New Roman" w:cs="Times New Roman"/>
            <w:sz w:val="24"/>
            <w:szCs w:val="24"/>
          </w:rPr>
          <w:delText xml:space="preserve">: Parentheses denote 95% </w:delText>
        </w:r>
        <w:r w:rsidDel="00630D82">
          <w:rPr>
            <w:rFonts w:ascii="Times New Roman" w:eastAsia="Times New Roman" w:hAnsi="Times New Roman" w:cs="Times New Roman"/>
            <w:i/>
            <w:sz w:val="24"/>
            <w:szCs w:val="24"/>
          </w:rPr>
          <w:delText>CI</w:delText>
        </w:r>
        <w:r w:rsidDel="00630D82">
          <w:rPr>
            <w:rFonts w:ascii="Times New Roman" w:eastAsia="Times New Roman" w:hAnsi="Times New Roman" w:cs="Times New Roman"/>
            <w:sz w:val="24"/>
            <w:szCs w:val="24"/>
          </w:rPr>
          <w:delText>s</w:delText>
        </w:r>
      </w:del>
    </w:p>
    <w:p w14:paraId="000001CA" w14:textId="015DF96A" w:rsidR="003276EC" w:rsidDel="00630D82" w:rsidRDefault="003276EC">
      <w:pPr>
        <w:spacing w:after="0" w:line="480" w:lineRule="auto"/>
        <w:rPr>
          <w:del w:id="1662" w:author="Nick Maxwell" w:date="2025-05-14T13:19:00Z" w16du:dateUtc="2025-05-14T18:19:00Z"/>
          <w:rFonts w:ascii="Times New Roman" w:eastAsia="Times New Roman" w:hAnsi="Times New Roman" w:cs="Times New Roman"/>
          <w:sz w:val="24"/>
          <w:szCs w:val="24"/>
        </w:rPr>
        <w:pPrChange w:id="1663" w:author="Nick Maxwell" w:date="2025-05-14T15:34:00Z" w16du:dateUtc="2025-05-14T20:34:00Z">
          <w:pPr>
            <w:spacing w:after="0"/>
          </w:pPr>
        </w:pPrChange>
      </w:pPr>
    </w:p>
    <w:p w14:paraId="000001CB" w14:textId="6B730CB0" w:rsidR="003276EC" w:rsidDel="00630D82" w:rsidRDefault="00AF045D">
      <w:pPr>
        <w:spacing w:line="480" w:lineRule="auto"/>
        <w:rPr>
          <w:del w:id="1664" w:author="Nick Maxwell" w:date="2025-05-14T13:19:00Z" w16du:dateUtc="2025-05-14T18:19:00Z"/>
          <w:rFonts w:ascii="Times New Roman" w:eastAsia="Times New Roman" w:hAnsi="Times New Roman" w:cs="Times New Roman"/>
          <w:sz w:val="24"/>
          <w:szCs w:val="24"/>
        </w:rPr>
        <w:pPrChange w:id="1665" w:author="Nick Maxwell" w:date="2025-05-14T15:34:00Z" w16du:dateUtc="2025-05-14T20:34:00Z">
          <w:pPr/>
        </w:pPrChange>
      </w:pPr>
      <w:del w:id="1666" w:author="Nick Maxwell" w:date="2025-05-14T13:19:00Z" w16du:dateUtc="2025-05-14T18:19:00Z">
        <w:r w:rsidDel="00630D82">
          <w:br w:type="page"/>
        </w:r>
      </w:del>
    </w:p>
    <w:p w14:paraId="000001CC" w14:textId="62CB6E8F" w:rsidR="003276EC" w:rsidDel="00630D82" w:rsidRDefault="00AF045D" w:rsidP="00090C28">
      <w:pPr>
        <w:spacing w:after="0" w:line="480" w:lineRule="auto"/>
        <w:rPr>
          <w:del w:id="1667" w:author="Nick Maxwell" w:date="2025-05-14T13:19:00Z" w16du:dateUtc="2025-05-14T18:19:00Z"/>
          <w:rFonts w:ascii="Times New Roman" w:eastAsia="Times New Roman" w:hAnsi="Times New Roman" w:cs="Times New Roman"/>
          <w:sz w:val="24"/>
          <w:szCs w:val="24"/>
        </w:rPr>
      </w:pPr>
      <w:del w:id="1668" w:author="Nick Maxwell" w:date="2025-05-14T13:19:00Z" w16du:dateUtc="2025-05-14T18:19:00Z">
        <w:r w:rsidDel="00630D82">
          <w:rPr>
            <w:rFonts w:ascii="Times New Roman" w:eastAsia="Times New Roman" w:hAnsi="Times New Roman" w:cs="Times New Roman"/>
            <w:sz w:val="24"/>
            <w:szCs w:val="24"/>
          </w:rPr>
          <w:delText>Table 6.</w:delText>
        </w:r>
      </w:del>
    </w:p>
    <w:p w14:paraId="000001CD" w14:textId="774325E8" w:rsidR="003276EC" w:rsidDel="00630D82" w:rsidRDefault="00AF045D" w:rsidP="00090C28">
      <w:pPr>
        <w:spacing w:after="0" w:line="480" w:lineRule="auto"/>
        <w:rPr>
          <w:del w:id="1669" w:author="Nick Maxwell" w:date="2025-05-14T13:19:00Z" w16du:dateUtc="2025-05-14T18:19:00Z"/>
          <w:rFonts w:ascii="Times New Roman" w:eastAsia="Times New Roman" w:hAnsi="Times New Roman" w:cs="Times New Roman"/>
          <w:i/>
          <w:sz w:val="24"/>
          <w:szCs w:val="24"/>
        </w:rPr>
      </w:pPr>
      <w:del w:id="1670" w:author="Nick Maxwell" w:date="2025-05-14T13:19:00Z" w16du:dateUtc="2025-05-14T18:19:00Z">
        <w:r w:rsidDel="00630D82">
          <w:rPr>
            <w:rFonts w:ascii="Times New Roman" w:eastAsia="Times New Roman" w:hAnsi="Times New Roman" w:cs="Times New Roman"/>
            <w:i/>
            <w:sz w:val="24"/>
            <w:szCs w:val="24"/>
          </w:rPr>
          <w:delText xml:space="preserve">Mean JOLs and Goodman-Kruskal Gammas (G) as </w:delText>
        </w:r>
        <w:r w:rsidR="002721B1" w:rsidDel="00630D82">
          <w:rPr>
            <w:rFonts w:ascii="Times New Roman" w:eastAsia="Times New Roman" w:hAnsi="Times New Roman" w:cs="Times New Roman"/>
            <w:i/>
            <w:sz w:val="24"/>
            <w:szCs w:val="24"/>
          </w:rPr>
          <w:delText>F</w:delText>
        </w:r>
        <w:r w:rsidDel="00630D82">
          <w:rPr>
            <w:rFonts w:ascii="Times New Roman" w:eastAsia="Times New Roman" w:hAnsi="Times New Roman" w:cs="Times New Roman"/>
            <w:i/>
            <w:sz w:val="24"/>
            <w:szCs w:val="24"/>
          </w:rPr>
          <w:delText>unctions of Target Ethnicity and Participant Ethnicity in Experiment 2.</w:delText>
        </w:r>
      </w:del>
    </w:p>
    <w:tbl>
      <w:tblPr>
        <w:tblStyle w:val="a4"/>
        <w:tblW w:w="9540" w:type="dxa"/>
        <w:tblBorders>
          <w:top w:val="nil"/>
          <w:left w:val="nil"/>
          <w:bottom w:val="nil"/>
          <w:right w:val="nil"/>
          <w:insideH w:val="nil"/>
          <w:insideV w:val="nil"/>
        </w:tblBorders>
        <w:tblLayout w:type="fixed"/>
        <w:tblLook w:val="0400" w:firstRow="0" w:lastRow="0" w:firstColumn="0" w:lastColumn="0" w:noHBand="0" w:noVBand="1"/>
      </w:tblPr>
      <w:tblGrid>
        <w:gridCol w:w="1043"/>
        <w:gridCol w:w="2036"/>
        <w:gridCol w:w="1871"/>
        <w:gridCol w:w="2070"/>
        <w:gridCol w:w="2520"/>
      </w:tblGrid>
      <w:tr w:rsidR="003276EC" w:rsidDel="00630D82" w14:paraId="1EADF92C" w14:textId="56187FBA">
        <w:trPr>
          <w:del w:id="1671" w:author="Nick Maxwell" w:date="2025-05-14T13:19:00Z"/>
        </w:trPr>
        <w:tc>
          <w:tcPr>
            <w:tcW w:w="1043" w:type="dxa"/>
            <w:tcBorders>
              <w:top w:val="single" w:sz="4" w:space="0" w:color="000000"/>
              <w:bottom w:val="single" w:sz="4" w:space="0" w:color="000000"/>
            </w:tcBorders>
          </w:tcPr>
          <w:p w14:paraId="000001CE" w14:textId="6386889F" w:rsidR="003276EC" w:rsidDel="00630D82" w:rsidRDefault="00AF045D" w:rsidP="00090C28">
            <w:pPr>
              <w:spacing w:after="0" w:line="480" w:lineRule="auto"/>
              <w:rPr>
                <w:del w:id="1672" w:author="Nick Maxwell" w:date="2025-05-14T13:19:00Z" w16du:dateUtc="2025-05-14T18:19:00Z"/>
                <w:rFonts w:ascii="Times New Roman" w:eastAsia="Times New Roman" w:hAnsi="Times New Roman" w:cs="Times New Roman"/>
                <w:sz w:val="24"/>
                <w:szCs w:val="24"/>
              </w:rPr>
            </w:pPr>
            <w:del w:id="1673" w:author="Nick Maxwell" w:date="2025-05-14T13:19:00Z" w16du:dateUtc="2025-05-14T18:19:00Z">
              <w:r w:rsidDel="00630D82">
                <w:rPr>
                  <w:rFonts w:ascii="Times New Roman" w:eastAsia="Times New Roman" w:hAnsi="Times New Roman" w:cs="Times New Roman"/>
                  <w:sz w:val="24"/>
                  <w:szCs w:val="24"/>
                </w:rPr>
                <w:delText>Measure</w:delText>
              </w:r>
            </w:del>
          </w:p>
        </w:tc>
        <w:tc>
          <w:tcPr>
            <w:tcW w:w="2036" w:type="dxa"/>
            <w:tcBorders>
              <w:top w:val="single" w:sz="4" w:space="0" w:color="000000"/>
              <w:bottom w:val="single" w:sz="4" w:space="0" w:color="000000"/>
            </w:tcBorders>
          </w:tcPr>
          <w:p w14:paraId="000001CF" w14:textId="5C6EF59A" w:rsidR="003276EC" w:rsidDel="00630D82" w:rsidRDefault="00AF045D" w:rsidP="00090C28">
            <w:pPr>
              <w:spacing w:after="0" w:line="480" w:lineRule="auto"/>
              <w:rPr>
                <w:del w:id="1674" w:author="Nick Maxwell" w:date="2025-05-14T13:19:00Z" w16du:dateUtc="2025-05-14T18:19:00Z"/>
                <w:rFonts w:ascii="Times New Roman" w:eastAsia="Times New Roman" w:hAnsi="Times New Roman" w:cs="Times New Roman"/>
                <w:sz w:val="24"/>
                <w:szCs w:val="24"/>
              </w:rPr>
            </w:pPr>
            <w:del w:id="1675" w:author="Nick Maxwell" w:date="2025-05-14T13:19:00Z" w16du:dateUtc="2025-05-14T18:19:00Z">
              <w:r w:rsidDel="00630D82">
                <w:rPr>
                  <w:rFonts w:ascii="Times New Roman" w:eastAsia="Times New Roman" w:hAnsi="Times New Roman" w:cs="Times New Roman"/>
                  <w:sz w:val="24"/>
                  <w:szCs w:val="24"/>
                </w:rPr>
                <w:delText>Target Ethnicity</w:delText>
              </w:r>
            </w:del>
          </w:p>
        </w:tc>
        <w:tc>
          <w:tcPr>
            <w:tcW w:w="1871" w:type="dxa"/>
            <w:tcBorders>
              <w:top w:val="single" w:sz="4" w:space="0" w:color="000000"/>
              <w:bottom w:val="single" w:sz="4" w:space="0" w:color="000000"/>
            </w:tcBorders>
          </w:tcPr>
          <w:p w14:paraId="000001D0" w14:textId="16FAB476" w:rsidR="003276EC" w:rsidDel="00630D82" w:rsidRDefault="00AF045D" w:rsidP="00090C28">
            <w:pPr>
              <w:spacing w:after="0" w:line="480" w:lineRule="auto"/>
              <w:rPr>
                <w:del w:id="1676" w:author="Nick Maxwell" w:date="2025-05-14T13:19:00Z" w16du:dateUtc="2025-05-14T18:19:00Z"/>
                <w:rFonts w:ascii="Times New Roman" w:eastAsia="Times New Roman" w:hAnsi="Times New Roman" w:cs="Times New Roman"/>
                <w:sz w:val="24"/>
                <w:szCs w:val="24"/>
              </w:rPr>
            </w:pPr>
            <w:del w:id="1677" w:author="Nick Maxwell" w:date="2025-05-14T13:19:00Z" w16du:dateUtc="2025-05-14T18:19:00Z">
              <w:r w:rsidDel="00630D82">
                <w:rPr>
                  <w:rFonts w:ascii="Times New Roman" w:eastAsia="Times New Roman" w:hAnsi="Times New Roman" w:cs="Times New Roman"/>
                  <w:sz w:val="24"/>
                  <w:szCs w:val="24"/>
                </w:rPr>
                <w:delText>Target Typicality</w:delText>
              </w:r>
            </w:del>
          </w:p>
        </w:tc>
        <w:tc>
          <w:tcPr>
            <w:tcW w:w="2070" w:type="dxa"/>
            <w:tcBorders>
              <w:top w:val="single" w:sz="4" w:space="0" w:color="000000"/>
              <w:bottom w:val="single" w:sz="4" w:space="0" w:color="000000"/>
            </w:tcBorders>
          </w:tcPr>
          <w:p w14:paraId="000001D1" w14:textId="64821A1D" w:rsidR="003276EC" w:rsidDel="00630D82" w:rsidRDefault="00AF045D" w:rsidP="00090C28">
            <w:pPr>
              <w:spacing w:after="0" w:line="480" w:lineRule="auto"/>
              <w:jc w:val="center"/>
              <w:rPr>
                <w:del w:id="1678" w:author="Nick Maxwell" w:date="2025-05-14T13:19:00Z" w16du:dateUtc="2025-05-14T18:19:00Z"/>
                <w:rFonts w:ascii="Times New Roman" w:eastAsia="Times New Roman" w:hAnsi="Times New Roman" w:cs="Times New Roman"/>
                <w:sz w:val="24"/>
                <w:szCs w:val="24"/>
              </w:rPr>
            </w:pPr>
            <w:del w:id="1679" w:author="Nick Maxwell" w:date="2025-05-14T13:19:00Z" w16du:dateUtc="2025-05-14T18:19:00Z">
              <w:r w:rsidDel="00630D82">
                <w:rPr>
                  <w:rFonts w:ascii="Times New Roman" w:eastAsia="Times New Roman" w:hAnsi="Times New Roman" w:cs="Times New Roman"/>
                  <w:sz w:val="24"/>
                  <w:szCs w:val="24"/>
                </w:rPr>
                <w:delText>Black Participants</w:delText>
              </w:r>
            </w:del>
          </w:p>
        </w:tc>
        <w:tc>
          <w:tcPr>
            <w:tcW w:w="2520" w:type="dxa"/>
            <w:tcBorders>
              <w:top w:val="single" w:sz="4" w:space="0" w:color="000000"/>
              <w:bottom w:val="single" w:sz="4" w:space="0" w:color="000000"/>
            </w:tcBorders>
          </w:tcPr>
          <w:p w14:paraId="000001D2" w14:textId="5F157AE5" w:rsidR="003276EC" w:rsidDel="00630D82" w:rsidRDefault="00AF045D" w:rsidP="00090C28">
            <w:pPr>
              <w:spacing w:after="0" w:line="480" w:lineRule="auto"/>
              <w:jc w:val="center"/>
              <w:rPr>
                <w:del w:id="1680" w:author="Nick Maxwell" w:date="2025-05-14T13:19:00Z" w16du:dateUtc="2025-05-14T18:19:00Z"/>
                <w:rFonts w:ascii="Times New Roman" w:eastAsia="Times New Roman" w:hAnsi="Times New Roman" w:cs="Times New Roman"/>
                <w:sz w:val="24"/>
                <w:szCs w:val="24"/>
              </w:rPr>
            </w:pPr>
            <w:del w:id="1681" w:author="Nick Maxwell" w:date="2025-05-14T13:19:00Z" w16du:dateUtc="2025-05-14T18:19:00Z">
              <w:r w:rsidDel="00630D82">
                <w:rPr>
                  <w:rFonts w:ascii="Times New Roman" w:eastAsia="Times New Roman" w:hAnsi="Times New Roman" w:cs="Times New Roman"/>
                  <w:sz w:val="24"/>
                  <w:szCs w:val="24"/>
                </w:rPr>
                <w:delText>Caucasian Participants</w:delText>
              </w:r>
            </w:del>
          </w:p>
        </w:tc>
      </w:tr>
      <w:tr w:rsidR="003276EC" w:rsidDel="00630D82" w14:paraId="133CD07F" w14:textId="69346CED">
        <w:trPr>
          <w:del w:id="1682" w:author="Nick Maxwell" w:date="2025-05-14T13:19:00Z"/>
        </w:trPr>
        <w:tc>
          <w:tcPr>
            <w:tcW w:w="1043" w:type="dxa"/>
            <w:tcBorders>
              <w:top w:val="single" w:sz="4" w:space="0" w:color="000000"/>
            </w:tcBorders>
          </w:tcPr>
          <w:p w14:paraId="000001D3" w14:textId="763C8437" w:rsidR="003276EC" w:rsidDel="00630D82" w:rsidRDefault="00AF045D" w:rsidP="00090C28">
            <w:pPr>
              <w:spacing w:after="0" w:line="480" w:lineRule="auto"/>
              <w:rPr>
                <w:del w:id="1683" w:author="Nick Maxwell" w:date="2025-05-14T13:19:00Z" w16du:dateUtc="2025-05-14T18:19:00Z"/>
                <w:rFonts w:ascii="Times New Roman" w:eastAsia="Times New Roman" w:hAnsi="Times New Roman" w:cs="Times New Roman"/>
                <w:sz w:val="24"/>
                <w:szCs w:val="24"/>
              </w:rPr>
            </w:pPr>
            <w:del w:id="1684" w:author="Nick Maxwell" w:date="2025-05-14T13:19:00Z" w16du:dateUtc="2025-05-14T18:19:00Z">
              <w:r w:rsidDel="00630D82">
                <w:rPr>
                  <w:rFonts w:ascii="Times New Roman" w:eastAsia="Times New Roman" w:hAnsi="Times New Roman" w:cs="Times New Roman"/>
                  <w:sz w:val="24"/>
                  <w:szCs w:val="24"/>
                </w:rPr>
                <w:delText>JOLs</w:delText>
              </w:r>
            </w:del>
          </w:p>
        </w:tc>
        <w:tc>
          <w:tcPr>
            <w:tcW w:w="2036" w:type="dxa"/>
            <w:tcBorders>
              <w:top w:val="single" w:sz="4" w:space="0" w:color="000000"/>
            </w:tcBorders>
          </w:tcPr>
          <w:p w14:paraId="000001D4" w14:textId="183EE384" w:rsidR="003276EC" w:rsidDel="00630D82" w:rsidRDefault="00AF045D" w:rsidP="00090C28">
            <w:pPr>
              <w:spacing w:after="0" w:line="480" w:lineRule="auto"/>
              <w:rPr>
                <w:del w:id="1685" w:author="Nick Maxwell" w:date="2025-05-14T13:19:00Z" w16du:dateUtc="2025-05-14T18:19:00Z"/>
                <w:rFonts w:ascii="Times New Roman" w:eastAsia="Times New Roman" w:hAnsi="Times New Roman" w:cs="Times New Roman"/>
                <w:sz w:val="24"/>
                <w:szCs w:val="24"/>
              </w:rPr>
            </w:pPr>
            <w:del w:id="1686" w:author="Nick Maxwell" w:date="2025-05-14T13:19:00Z" w16du:dateUtc="2025-05-14T18:19:00Z">
              <w:r w:rsidDel="00630D82">
                <w:rPr>
                  <w:rFonts w:ascii="Times New Roman" w:eastAsia="Times New Roman" w:hAnsi="Times New Roman" w:cs="Times New Roman"/>
                  <w:sz w:val="24"/>
                  <w:szCs w:val="24"/>
                </w:rPr>
                <w:delText>Black</w:delText>
              </w:r>
            </w:del>
          </w:p>
        </w:tc>
        <w:tc>
          <w:tcPr>
            <w:tcW w:w="1871" w:type="dxa"/>
            <w:tcBorders>
              <w:top w:val="single" w:sz="4" w:space="0" w:color="000000"/>
            </w:tcBorders>
          </w:tcPr>
          <w:p w14:paraId="000001D5" w14:textId="1DE0C397" w:rsidR="003276EC" w:rsidDel="00630D82" w:rsidRDefault="00AF045D" w:rsidP="00090C28">
            <w:pPr>
              <w:spacing w:after="0" w:line="480" w:lineRule="auto"/>
              <w:rPr>
                <w:del w:id="1687" w:author="Nick Maxwell" w:date="2025-05-14T13:19:00Z" w16du:dateUtc="2025-05-14T18:19:00Z"/>
                <w:rFonts w:ascii="Times New Roman" w:eastAsia="Times New Roman" w:hAnsi="Times New Roman" w:cs="Times New Roman"/>
                <w:sz w:val="24"/>
                <w:szCs w:val="24"/>
              </w:rPr>
            </w:pPr>
            <w:del w:id="1688"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Borders>
              <w:top w:val="single" w:sz="4" w:space="0" w:color="000000"/>
            </w:tcBorders>
          </w:tcPr>
          <w:p w14:paraId="000001D6" w14:textId="19C8772E" w:rsidR="003276EC" w:rsidDel="00630D82" w:rsidRDefault="00AF045D" w:rsidP="00090C28">
            <w:pPr>
              <w:spacing w:after="0" w:line="480" w:lineRule="auto"/>
              <w:jc w:val="center"/>
              <w:rPr>
                <w:del w:id="1689" w:author="Nick Maxwell" w:date="2025-05-14T13:19:00Z" w16du:dateUtc="2025-05-14T18:19:00Z"/>
                <w:rFonts w:ascii="Times New Roman" w:eastAsia="Times New Roman" w:hAnsi="Times New Roman" w:cs="Times New Roman"/>
                <w:sz w:val="24"/>
                <w:szCs w:val="24"/>
              </w:rPr>
            </w:pPr>
            <w:del w:id="1690" w:author="Nick Maxwell" w:date="2025-05-14T13:19:00Z" w16du:dateUtc="2025-05-14T18:19:00Z">
              <w:r w:rsidDel="00630D82">
                <w:rPr>
                  <w:rFonts w:ascii="Times New Roman" w:eastAsia="Times New Roman" w:hAnsi="Times New Roman" w:cs="Times New Roman"/>
                  <w:sz w:val="24"/>
                  <w:szCs w:val="24"/>
                </w:rPr>
                <w:delText>61.58 (3.60)</w:delText>
              </w:r>
            </w:del>
          </w:p>
        </w:tc>
        <w:tc>
          <w:tcPr>
            <w:tcW w:w="2520" w:type="dxa"/>
            <w:tcBorders>
              <w:top w:val="single" w:sz="4" w:space="0" w:color="000000"/>
            </w:tcBorders>
          </w:tcPr>
          <w:p w14:paraId="000001D7" w14:textId="6355AF56" w:rsidR="003276EC" w:rsidDel="00630D82" w:rsidRDefault="00AF045D" w:rsidP="00090C28">
            <w:pPr>
              <w:spacing w:after="0" w:line="480" w:lineRule="auto"/>
              <w:jc w:val="center"/>
              <w:rPr>
                <w:del w:id="1691" w:author="Nick Maxwell" w:date="2025-05-14T13:19:00Z" w16du:dateUtc="2025-05-14T18:19:00Z"/>
                <w:rFonts w:ascii="Times New Roman" w:eastAsia="Times New Roman" w:hAnsi="Times New Roman" w:cs="Times New Roman"/>
                <w:sz w:val="24"/>
                <w:szCs w:val="24"/>
              </w:rPr>
            </w:pPr>
            <w:del w:id="1692" w:author="Nick Maxwell" w:date="2025-05-14T13:19:00Z" w16du:dateUtc="2025-05-14T18:19:00Z">
              <w:r w:rsidDel="00630D82">
                <w:rPr>
                  <w:rFonts w:ascii="Times New Roman" w:eastAsia="Times New Roman" w:hAnsi="Times New Roman" w:cs="Times New Roman"/>
                  <w:sz w:val="24"/>
                  <w:szCs w:val="24"/>
                </w:rPr>
                <w:delText>47.41 (4.15)</w:delText>
              </w:r>
            </w:del>
          </w:p>
        </w:tc>
      </w:tr>
      <w:tr w:rsidR="003276EC" w:rsidDel="00630D82" w14:paraId="1F1764DE" w14:textId="2ECCEDD1">
        <w:trPr>
          <w:del w:id="1693" w:author="Nick Maxwell" w:date="2025-05-14T13:19:00Z"/>
        </w:trPr>
        <w:tc>
          <w:tcPr>
            <w:tcW w:w="1043" w:type="dxa"/>
          </w:tcPr>
          <w:p w14:paraId="000001D8" w14:textId="1B43B583" w:rsidR="003276EC" w:rsidDel="00630D82" w:rsidRDefault="003276EC" w:rsidP="00090C28">
            <w:pPr>
              <w:spacing w:after="0" w:line="480" w:lineRule="auto"/>
              <w:rPr>
                <w:del w:id="1694" w:author="Nick Maxwell" w:date="2025-05-14T13:19:00Z" w16du:dateUtc="2025-05-14T18:19:00Z"/>
                <w:rFonts w:ascii="Times New Roman" w:eastAsia="Times New Roman" w:hAnsi="Times New Roman" w:cs="Times New Roman"/>
                <w:sz w:val="24"/>
                <w:szCs w:val="24"/>
              </w:rPr>
            </w:pPr>
          </w:p>
        </w:tc>
        <w:tc>
          <w:tcPr>
            <w:tcW w:w="2036" w:type="dxa"/>
          </w:tcPr>
          <w:p w14:paraId="000001D9" w14:textId="35D6D214" w:rsidR="003276EC" w:rsidDel="00630D82" w:rsidRDefault="00AF045D" w:rsidP="00090C28">
            <w:pPr>
              <w:spacing w:after="0" w:line="480" w:lineRule="auto"/>
              <w:rPr>
                <w:del w:id="1695" w:author="Nick Maxwell" w:date="2025-05-14T13:19:00Z" w16du:dateUtc="2025-05-14T18:19:00Z"/>
                <w:rFonts w:ascii="Times New Roman" w:eastAsia="Times New Roman" w:hAnsi="Times New Roman" w:cs="Times New Roman"/>
                <w:sz w:val="24"/>
                <w:szCs w:val="24"/>
              </w:rPr>
            </w:pPr>
            <w:del w:id="1696" w:author="Nick Maxwell" w:date="2025-05-14T13:19:00Z" w16du:dateUtc="2025-05-14T18:19:00Z">
              <w:r w:rsidDel="00630D82">
                <w:rPr>
                  <w:rFonts w:ascii="Times New Roman" w:eastAsia="Times New Roman" w:hAnsi="Times New Roman" w:cs="Times New Roman"/>
                  <w:sz w:val="24"/>
                  <w:szCs w:val="24"/>
                </w:rPr>
                <w:delText>Caucasian</w:delText>
              </w:r>
            </w:del>
          </w:p>
        </w:tc>
        <w:tc>
          <w:tcPr>
            <w:tcW w:w="1871" w:type="dxa"/>
          </w:tcPr>
          <w:p w14:paraId="000001DA" w14:textId="52AA236D" w:rsidR="003276EC" w:rsidDel="00630D82" w:rsidRDefault="00AF045D" w:rsidP="00090C28">
            <w:pPr>
              <w:spacing w:after="0" w:line="480" w:lineRule="auto"/>
              <w:rPr>
                <w:del w:id="1697" w:author="Nick Maxwell" w:date="2025-05-14T13:19:00Z" w16du:dateUtc="2025-05-14T18:19:00Z"/>
                <w:rFonts w:ascii="Times New Roman" w:eastAsia="Times New Roman" w:hAnsi="Times New Roman" w:cs="Times New Roman"/>
                <w:sz w:val="24"/>
                <w:szCs w:val="24"/>
              </w:rPr>
            </w:pPr>
            <w:del w:id="1698"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DB" w14:textId="6A044985" w:rsidR="003276EC" w:rsidDel="00630D82" w:rsidRDefault="00AF045D" w:rsidP="00090C28">
            <w:pPr>
              <w:spacing w:after="0" w:line="480" w:lineRule="auto"/>
              <w:jc w:val="center"/>
              <w:rPr>
                <w:del w:id="1699" w:author="Nick Maxwell" w:date="2025-05-14T13:19:00Z" w16du:dateUtc="2025-05-14T18:19:00Z"/>
                <w:rFonts w:ascii="Times New Roman" w:eastAsia="Times New Roman" w:hAnsi="Times New Roman" w:cs="Times New Roman"/>
                <w:sz w:val="24"/>
                <w:szCs w:val="24"/>
              </w:rPr>
            </w:pPr>
            <w:del w:id="1700" w:author="Nick Maxwell" w:date="2025-05-14T13:19:00Z" w16du:dateUtc="2025-05-14T18:19:00Z">
              <w:r w:rsidDel="00630D82">
                <w:rPr>
                  <w:rFonts w:ascii="Times New Roman" w:eastAsia="Times New Roman" w:hAnsi="Times New Roman" w:cs="Times New Roman"/>
                  <w:sz w:val="24"/>
                  <w:szCs w:val="24"/>
                </w:rPr>
                <w:delText>46.97 (3.71)</w:delText>
              </w:r>
            </w:del>
          </w:p>
        </w:tc>
        <w:tc>
          <w:tcPr>
            <w:tcW w:w="2520" w:type="dxa"/>
          </w:tcPr>
          <w:p w14:paraId="000001DC" w14:textId="376B69F7" w:rsidR="003276EC" w:rsidDel="00630D82" w:rsidRDefault="00AF045D" w:rsidP="00090C28">
            <w:pPr>
              <w:spacing w:after="0" w:line="480" w:lineRule="auto"/>
              <w:jc w:val="center"/>
              <w:rPr>
                <w:del w:id="1701" w:author="Nick Maxwell" w:date="2025-05-14T13:19:00Z" w16du:dateUtc="2025-05-14T18:19:00Z"/>
                <w:rFonts w:ascii="Times New Roman" w:eastAsia="Times New Roman" w:hAnsi="Times New Roman" w:cs="Times New Roman"/>
                <w:sz w:val="24"/>
                <w:szCs w:val="24"/>
              </w:rPr>
            </w:pPr>
            <w:del w:id="1702" w:author="Nick Maxwell" w:date="2025-05-14T13:19:00Z" w16du:dateUtc="2025-05-14T18:19:00Z">
              <w:r w:rsidDel="00630D82">
                <w:rPr>
                  <w:rFonts w:ascii="Times New Roman" w:eastAsia="Times New Roman" w:hAnsi="Times New Roman" w:cs="Times New Roman"/>
                  <w:sz w:val="24"/>
                  <w:szCs w:val="24"/>
                </w:rPr>
                <w:delText>49.73 (3.80)</w:delText>
              </w:r>
            </w:del>
          </w:p>
        </w:tc>
      </w:tr>
      <w:tr w:rsidR="003276EC" w:rsidDel="00630D82" w14:paraId="5F854C1F" w14:textId="28EB778A">
        <w:trPr>
          <w:del w:id="1703" w:author="Nick Maxwell" w:date="2025-05-14T13:19:00Z"/>
        </w:trPr>
        <w:tc>
          <w:tcPr>
            <w:tcW w:w="1043" w:type="dxa"/>
          </w:tcPr>
          <w:p w14:paraId="000001DD" w14:textId="06CC308A" w:rsidR="003276EC" w:rsidDel="00630D82" w:rsidRDefault="003276EC" w:rsidP="00090C28">
            <w:pPr>
              <w:spacing w:after="0" w:line="480" w:lineRule="auto"/>
              <w:rPr>
                <w:del w:id="1704" w:author="Nick Maxwell" w:date="2025-05-14T13:19:00Z" w16du:dateUtc="2025-05-14T18:19:00Z"/>
                <w:rFonts w:ascii="Times New Roman" w:eastAsia="Times New Roman" w:hAnsi="Times New Roman" w:cs="Times New Roman"/>
                <w:sz w:val="24"/>
                <w:szCs w:val="24"/>
              </w:rPr>
            </w:pPr>
          </w:p>
        </w:tc>
        <w:tc>
          <w:tcPr>
            <w:tcW w:w="2036" w:type="dxa"/>
          </w:tcPr>
          <w:p w14:paraId="000001DE" w14:textId="4EF39049" w:rsidR="003276EC" w:rsidDel="00630D82" w:rsidRDefault="00AF045D" w:rsidP="00090C28">
            <w:pPr>
              <w:spacing w:after="0" w:line="480" w:lineRule="auto"/>
              <w:rPr>
                <w:del w:id="1705" w:author="Nick Maxwell" w:date="2025-05-14T13:19:00Z" w16du:dateUtc="2025-05-14T18:19:00Z"/>
                <w:rFonts w:ascii="Times New Roman" w:eastAsia="Times New Roman" w:hAnsi="Times New Roman" w:cs="Times New Roman"/>
                <w:sz w:val="24"/>
                <w:szCs w:val="24"/>
              </w:rPr>
            </w:pPr>
            <w:del w:id="1706" w:author="Nick Maxwell" w:date="2025-05-14T13:19:00Z" w16du:dateUtc="2025-05-14T18:19:00Z">
              <w:r w:rsidDel="00630D82">
                <w:rPr>
                  <w:rFonts w:ascii="Times New Roman" w:eastAsia="Times New Roman" w:hAnsi="Times New Roman" w:cs="Times New Roman"/>
                  <w:sz w:val="24"/>
                  <w:szCs w:val="24"/>
                </w:rPr>
                <w:delText>Black</w:delText>
              </w:r>
            </w:del>
          </w:p>
        </w:tc>
        <w:tc>
          <w:tcPr>
            <w:tcW w:w="1871" w:type="dxa"/>
          </w:tcPr>
          <w:p w14:paraId="000001DF" w14:textId="39A02916" w:rsidR="003276EC" w:rsidDel="00630D82" w:rsidRDefault="00AF045D" w:rsidP="00090C28">
            <w:pPr>
              <w:spacing w:after="0" w:line="480" w:lineRule="auto"/>
              <w:rPr>
                <w:del w:id="1707" w:author="Nick Maxwell" w:date="2025-05-14T13:19:00Z" w16du:dateUtc="2025-05-14T18:19:00Z"/>
                <w:rFonts w:ascii="Times New Roman" w:eastAsia="Times New Roman" w:hAnsi="Times New Roman" w:cs="Times New Roman"/>
                <w:sz w:val="24"/>
                <w:szCs w:val="24"/>
              </w:rPr>
            </w:pPr>
            <w:del w:id="1708"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E0" w14:textId="6799358D" w:rsidR="003276EC" w:rsidDel="00630D82" w:rsidRDefault="00AF045D" w:rsidP="00090C28">
            <w:pPr>
              <w:spacing w:after="0" w:line="480" w:lineRule="auto"/>
              <w:jc w:val="center"/>
              <w:rPr>
                <w:del w:id="1709" w:author="Nick Maxwell" w:date="2025-05-14T13:19:00Z" w16du:dateUtc="2025-05-14T18:19:00Z"/>
                <w:rFonts w:ascii="Times New Roman" w:eastAsia="Times New Roman" w:hAnsi="Times New Roman" w:cs="Times New Roman"/>
                <w:sz w:val="24"/>
                <w:szCs w:val="24"/>
              </w:rPr>
            </w:pPr>
            <w:del w:id="1710" w:author="Nick Maxwell" w:date="2025-05-14T13:19:00Z" w16du:dateUtc="2025-05-14T18:19:00Z">
              <w:r w:rsidDel="00630D82">
                <w:rPr>
                  <w:rFonts w:ascii="Times New Roman" w:eastAsia="Times New Roman" w:hAnsi="Times New Roman" w:cs="Times New Roman"/>
                  <w:sz w:val="24"/>
                  <w:szCs w:val="24"/>
                </w:rPr>
                <w:delText>57.82 (3.50)</w:delText>
              </w:r>
            </w:del>
          </w:p>
        </w:tc>
        <w:tc>
          <w:tcPr>
            <w:tcW w:w="2520" w:type="dxa"/>
          </w:tcPr>
          <w:p w14:paraId="000001E1" w14:textId="03FD567C" w:rsidR="003276EC" w:rsidDel="00630D82" w:rsidRDefault="00AF045D" w:rsidP="00090C28">
            <w:pPr>
              <w:spacing w:after="0" w:line="480" w:lineRule="auto"/>
              <w:jc w:val="center"/>
              <w:rPr>
                <w:del w:id="1711" w:author="Nick Maxwell" w:date="2025-05-14T13:19:00Z" w16du:dateUtc="2025-05-14T18:19:00Z"/>
                <w:rFonts w:ascii="Times New Roman" w:eastAsia="Times New Roman" w:hAnsi="Times New Roman" w:cs="Times New Roman"/>
                <w:sz w:val="24"/>
                <w:szCs w:val="24"/>
              </w:rPr>
            </w:pPr>
            <w:del w:id="1712" w:author="Nick Maxwell" w:date="2025-05-14T13:19:00Z" w16du:dateUtc="2025-05-14T18:19:00Z">
              <w:r w:rsidDel="00630D82">
                <w:rPr>
                  <w:rFonts w:ascii="Times New Roman" w:eastAsia="Times New Roman" w:hAnsi="Times New Roman" w:cs="Times New Roman"/>
                  <w:sz w:val="24"/>
                  <w:szCs w:val="24"/>
                </w:rPr>
                <w:delText>51.85 (3.92)</w:delText>
              </w:r>
            </w:del>
          </w:p>
        </w:tc>
      </w:tr>
      <w:tr w:rsidR="003276EC" w:rsidDel="00630D82" w14:paraId="17C6394D" w14:textId="0A70CD7F">
        <w:trPr>
          <w:del w:id="1713" w:author="Nick Maxwell" w:date="2025-05-14T13:19:00Z"/>
        </w:trPr>
        <w:tc>
          <w:tcPr>
            <w:tcW w:w="1043" w:type="dxa"/>
          </w:tcPr>
          <w:p w14:paraId="000001E2" w14:textId="6C55AE37" w:rsidR="003276EC" w:rsidDel="00630D82" w:rsidRDefault="003276EC" w:rsidP="00090C28">
            <w:pPr>
              <w:spacing w:after="0" w:line="480" w:lineRule="auto"/>
              <w:rPr>
                <w:del w:id="1714" w:author="Nick Maxwell" w:date="2025-05-14T13:19:00Z" w16du:dateUtc="2025-05-14T18:19:00Z"/>
                <w:rFonts w:ascii="Times New Roman" w:eastAsia="Times New Roman" w:hAnsi="Times New Roman" w:cs="Times New Roman"/>
                <w:sz w:val="24"/>
                <w:szCs w:val="24"/>
              </w:rPr>
            </w:pPr>
          </w:p>
        </w:tc>
        <w:tc>
          <w:tcPr>
            <w:tcW w:w="2036" w:type="dxa"/>
          </w:tcPr>
          <w:p w14:paraId="000001E3" w14:textId="38B2E3BD" w:rsidR="003276EC" w:rsidDel="00630D82" w:rsidRDefault="00AF045D" w:rsidP="00090C28">
            <w:pPr>
              <w:spacing w:after="0" w:line="480" w:lineRule="auto"/>
              <w:rPr>
                <w:del w:id="1715" w:author="Nick Maxwell" w:date="2025-05-14T13:19:00Z" w16du:dateUtc="2025-05-14T18:19:00Z"/>
                <w:rFonts w:ascii="Times New Roman" w:eastAsia="Times New Roman" w:hAnsi="Times New Roman" w:cs="Times New Roman"/>
                <w:sz w:val="24"/>
                <w:szCs w:val="24"/>
              </w:rPr>
            </w:pPr>
            <w:del w:id="1716" w:author="Nick Maxwell" w:date="2025-05-14T13:19:00Z" w16du:dateUtc="2025-05-14T18:19:00Z">
              <w:r w:rsidDel="00630D82">
                <w:rPr>
                  <w:rFonts w:ascii="Times New Roman" w:eastAsia="Times New Roman" w:hAnsi="Times New Roman" w:cs="Times New Roman"/>
                  <w:sz w:val="24"/>
                  <w:szCs w:val="24"/>
                </w:rPr>
                <w:delText>Caucasian</w:delText>
              </w:r>
            </w:del>
          </w:p>
        </w:tc>
        <w:tc>
          <w:tcPr>
            <w:tcW w:w="1871" w:type="dxa"/>
          </w:tcPr>
          <w:p w14:paraId="000001E4" w14:textId="09A80BAA" w:rsidR="003276EC" w:rsidDel="00630D82" w:rsidRDefault="00AF045D" w:rsidP="00090C28">
            <w:pPr>
              <w:spacing w:after="0" w:line="480" w:lineRule="auto"/>
              <w:rPr>
                <w:del w:id="1717" w:author="Nick Maxwell" w:date="2025-05-14T13:19:00Z" w16du:dateUtc="2025-05-14T18:19:00Z"/>
                <w:rFonts w:ascii="Times New Roman" w:eastAsia="Times New Roman" w:hAnsi="Times New Roman" w:cs="Times New Roman"/>
                <w:sz w:val="24"/>
                <w:szCs w:val="24"/>
              </w:rPr>
            </w:pPr>
            <w:del w:id="1718"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E5" w14:textId="7F274F25" w:rsidR="003276EC" w:rsidDel="00630D82" w:rsidRDefault="00AF045D" w:rsidP="00090C28">
            <w:pPr>
              <w:spacing w:after="0" w:line="480" w:lineRule="auto"/>
              <w:jc w:val="center"/>
              <w:rPr>
                <w:del w:id="1719" w:author="Nick Maxwell" w:date="2025-05-14T13:19:00Z" w16du:dateUtc="2025-05-14T18:19:00Z"/>
                <w:rFonts w:ascii="Times New Roman" w:eastAsia="Times New Roman" w:hAnsi="Times New Roman" w:cs="Times New Roman"/>
                <w:sz w:val="24"/>
                <w:szCs w:val="24"/>
              </w:rPr>
            </w:pPr>
            <w:del w:id="1720" w:author="Nick Maxwell" w:date="2025-05-14T13:19:00Z" w16du:dateUtc="2025-05-14T18:19:00Z">
              <w:r w:rsidDel="00630D82">
                <w:rPr>
                  <w:rFonts w:ascii="Times New Roman" w:eastAsia="Times New Roman" w:hAnsi="Times New Roman" w:cs="Times New Roman"/>
                  <w:sz w:val="24"/>
                  <w:szCs w:val="24"/>
                </w:rPr>
                <w:delText>50.09 (3.92)</w:delText>
              </w:r>
            </w:del>
          </w:p>
        </w:tc>
        <w:tc>
          <w:tcPr>
            <w:tcW w:w="2520" w:type="dxa"/>
          </w:tcPr>
          <w:p w14:paraId="000001E6" w14:textId="7A9D952D" w:rsidR="003276EC" w:rsidDel="00630D82" w:rsidRDefault="00AF045D" w:rsidP="00090C28">
            <w:pPr>
              <w:spacing w:after="0" w:line="480" w:lineRule="auto"/>
              <w:jc w:val="center"/>
              <w:rPr>
                <w:del w:id="1721" w:author="Nick Maxwell" w:date="2025-05-14T13:19:00Z" w16du:dateUtc="2025-05-14T18:19:00Z"/>
                <w:rFonts w:ascii="Times New Roman" w:eastAsia="Times New Roman" w:hAnsi="Times New Roman" w:cs="Times New Roman"/>
                <w:sz w:val="24"/>
                <w:szCs w:val="24"/>
              </w:rPr>
            </w:pPr>
            <w:del w:id="1722" w:author="Nick Maxwell" w:date="2025-05-14T13:19:00Z" w16du:dateUtc="2025-05-14T18:19:00Z">
              <w:r w:rsidDel="00630D82">
                <w:rPr>
                  <w:rFonts w:ascii="Times New Roman" w:eastAsia="Times New Roman" w:hAnsi="Times New Roman" w:cs="Times New Roman"/>
                  <w:sz w:val="24"/>
                  <w:szCs w:val="24"/>
                </w:rPr>
                <w:delText>50.35 (4.25)</w:delText>
              </w:r>
            </w:del>
          </w:p>
        </w:tc>
      </w:tr>
      <w:tr w:rsidR="003276EC" w:rsidDel="00630D82" w14:paraId="2A90F200" w14:textId="69DECF94">
        <w:trPr>
          <w:del w:id="1723" w:author="Nick Maxwell" w:date="2025-05-14T13:19:00Z"/>
        </w:trPr>
        <w:tc>
          <w:tcPr>
            <w:tcW w:w="1043" w:type="dxa"/>
          </w:tcPr>
          <w:p w14:paraId="000001E7" w14:textId="57F41444" w:rsidR="003276EC" w:rsidDel="00630D82" w:rsidRDefault="00AF045D" w:rsidP="00090C28">
            <w:pPr>
              <w:spacing w:before="120" w:after="0" w:line="480" w:lineRule="auto"/>
              <w:rPr>
                <w:del w:id="1724" w:author="Nick Maxwell" w:date="2025-05-14T13:19:00Z" w16du:dateUtc="2025-05-14T18:19:00Z"/>
                <w:rFonts w:ascii="Times New Roman" w:eastAsia="Times New Roman" w:hAnsi="Times New Roman" w:cs="Times New Roman"/>
                <w:sz w:val="24"/>
                <w:szCs w:val="24"/>
              </w:rPr>
            </w:pPr>
            <w:del w:id="1725" w:author="Nick Maxwell" w:date="2025-05-14T13:19:00Z" w16du:dateUtc="2025-05-14T18:19:00Z">
              <w:r w:rsidDel="00630D82">
                <w:rPr>
                  <w:rFonts w:ascii="Times New Roman" w:eastAsia="Times New Roman" w:hAnsi="Times New Roman" w:cs="Times New Roman"/>
                  <w:i/>
                  <w:sz w:val="24"/>
                  <w:szCs w:val="24"/>
                </w:rPr>
                <w:delText>G</w:delText>
              </w:r>
              <w:r w:rsidDel="00630D82">
                <w:rPr>
                  <w:rFonts w:ascii="Times New Roman" w:eastAsia="Times New Roman" w:hAnsi="Times New Roman" w:cs="Times New Roman"/>
                  <w:sz w:val="24"/>
                  <w:szCs w:val="24"/>
                </w:rPr>
                <w:delText>s</w:delText>
              </w:r>
            </w:del>
          </w:p>
        </w:tc>
        <w:tc>
          <w:tcPr>
            <w:tcW w:w="2036" w:type="dxa"/>
          </w:tcPr>
          <w:p w14:paraId="000001E8" w14:textId="0FD928D4" w:rsidR="003276EC" w:rsidDel="00630D82" w:rsidRDefault="00AF045D" w:rsidP="00090C28">
            <w:pPr>
              <w:spacing w:before="120" w:after="0" w:line="480" w:lineRule="auto"/>
              <w:rPr>
                <w:del w:id="1726" w:author="Nick Maxwell" w:date="2025-05-14T13:19:00Z" w16du:dateUtc="2025-05-14T18:19:00Z"/>
                <w:rFonts w:ascii="Times New Roman" w:eastAsia="Times New Roman" w:hAnsi="Times New Roman" w:cs="Times New Roman"/>
                <w:sz w:val="24"/>
                <w:szCs w:val="24"/>
              </w:rPr>
            </w:pPr>
            <w:del w:id="1727" w:author="Nick Maxwell" w:date="2025-05-14T13:19:00Z" w16du:dateUtc="2025-05-14T18:19:00Z">
              <w:r w:rsidDel="00630D82">
                <w:rPr>
                  <w:rFonts w:ascii="Times New Roman" w:eastAsia="Times New Roman" w:hAnsi="Times New Roman" w:cs="Times New Roman"/>
                  <w:sz w:val="24"/>
                  <w:szCs w:val="24"/>
                </w:rPr>
                <w:delText>Black</w:delText>
              </w:r>
            </w:del>
          </w:p>
        </w:tc>
        <w:tc>
          <w:tcPr>
            <w:tcW w:w="1871" w:type="dxa"/>
          </w:tcPr>
          <w:p w14:paraId="000001E9" w14:textId="3216BCD0" w:rsidR="003276EC" w:rsidDel="00630D82" w:rsidRDefault="00AF045D" w:rsidP="00090C28">
            <w:pPr>
              <w:spacing w:before="120" w:after="0" w:line="480" w:lineRule="auto"/>
              <w:rPr>
                <w:del w:id="1728" w:author="Nick Maxwell" w:date="2025-05-14T13:19:00Z" w16du:dateUtc="2025-05-14T18:19:00Z"/>
                <w:rFonts w:ascii="Times New Roman" w:eastAsia="Times New Roman" w:hAnsi="Times New Roman" w:cs="Times New Roman"/>
                <w:sz w:val="24"/>
                <w:szCs w:val="24"/>
              </w:rPr>
            </w:pPr>
            <w:del w:id="1729"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EA" w14:textId="6494818B" w:rsidR="003276EC" w:rsidDel="00630D82" w:rsidRDefault="00AF045D" w:rsidP="00090C28">
            <w:pPr>
              <w:spacing w:before="120" w:after="0" w:line="480" w:lineRule="auto"/>
              <w:jc w:val="center"/>
              <w:rPr>
                <w:del w:id="1730" w:author="Nick Maxwell" w:date="2025-05-14T13:19:00Z" w16du:dateUtc="2025-05-14T18:19:00Z"/>
                <w:rFonts w:ascii="Times New Roman" w:eastAsia="Times New Roman" w:hAnsi="Times New Roman" w:cs="Times New Roman"/>
                <w:sz w:val="24"/>
                <w:szCs w:val="24"/>
              </w:rPr>
            </w:pPr>
            <w:del w:id="1731" w:author="Nick Maxwell" w:date="2025-05-14T13:19:00Z" w16du:dateUtc="2025-05-14T18:19:00Z">
              <w:r w:rsidDel="00630D82">
                <w:rPr>
                  <w:rFonts w:ascii="Times New Roman" w:eastAsia="Times New Roman" w:hAnsi="Times New Roman" w:cs="Times New Roman"/>
                  <w:sz w:val="24"/>
                  <w:szCs w:val="24"/>
                </w:rPr>
                <w:delText>.11 (.10)</w:delText>
              </w:r>
            </w:del>
          </w:p>
        </w:tc>
        <w:tc>
          <w:tcPr>
            <w:tcW w:w="2520" w:type="dxa"/>
          </w:tcPr>
          <w:p w14:paraId="000001EB" w14:textId="5444AE47" w:rsidR="003276EC" w:rsidDel="00630D82" w:rsidRDefault="00AF045D" w:rsidP="00090C28">
            <w:pPr>
              <w:spacing w:before="120" w:after="0" w:line="480" w:lineRule="auto"/>
              <w:jc w:val="center"/>
              <w:rPr>
                <w:del w:id="1732" w:author="Nick Maxwell" w:date="2025-05-14T13:19:00Z" w16du:dateUtc="2025-05-14T18:19:00Z"/>
                <w:rFonts w:ascii="Times New Roman" w:eastAsia="Times New Roman" w:hAnsi="Times New Roman" w:cs="Times New Roman"/>
                <w:sz w:val="24"/>
                <w:szCs w:val="24"/>
              </w:rPr>
            </w:pPr>
            <w:del w:id="1733" w:author="Nick Maxwell" w:date="2025-05-14T13:19:00Z" w16du:dateUtc="2025-05-14T18:19:00Z">
              <w:r w:rsidDel="00630D82">
                <w:rPr>
                  <w:rFonts w:ascii="Times New Roman" w:eastAsia="Times New Roman" w:hAnsi="Times New Roman" w:cs="Times New Roman"/>
                  <w:sz w:val="24"/>
                  <w:szCs w:val="24"/>
                </w:rPr>
                <w:delText>.06 (.10)</w:delText>
              </w:r>
            </w:del>
          </w:p>
        </w:tc>
      </w:tr>
      <w:tr w:rsidR="003276EC" w:rsidDel="00630D82" w14:paraId="15A0B83A" w14:textId="417E6DA6">
        <w:trPr>
          <w:del w:id="1734" w:author="Nick Maxwell" w:date="2025-05-14T13:19:00Z"/>
        </w:trPr>
        <w:tc>
          <w:tcPr>
            <w:tcW w:w="1043" w:type="dxa"/>
          </w:tcPr>
          <w:p w14:paraId="000001EC" w14:textId="23CE4F49" w:rsidR="003276EC" w:rsidDel="00630D82" w:rsidRDefault="003276EC" w:rsidP="00090C28">
            <w:pPr>
              <w:spacing w:after="0" w:line="480" w:lineRule="auto"/>
              <w:rPr>
                <w:del w:id="1735" w:author="Nick Maxwell" w:date="2025-05-14T13:19:00Z" w16du:dateUtc="2025-05-14T18:19:00Z"/>
                <w:rFonts w:ascii="Times New Roman" w:eastAsia="Times New Roman" w:hAnsi="Times New Roman" w:cs="Times New Roman"/>
                <w:sz w:val="24"/>
                <w:szCs w:val="24"/>
              </w:rPr>
            </w:pPr>
          </w:p>
        </w:tc>
        <w:tc>
          <w:tcPr>
            <w:tcW w:w="2036" w:type="dxa"/>
          </w:tcPr>
          <w:p w14:paraId="000001ED" w14:textId="58942965" w:rsidR="003276EC" w:rsidDel="00630D82" w:rsidRDefault="00AF045D" w:rsidP="00090C28">
            <w:pPr>
              <w:spacing w:after="0" w:line="480" w:lineRule="auto"/>
              <w:rPr>
                <w:del w:id="1736" w:author="Nick Maxwell" w:date="2025-05-14T13:19:00Z" w16du:dateUtc="2025-05-14T18:19:00Z"/>
                <w:rFonts w:ascii="Times New Roman" w:eastAsia="Times New Roman" w:hAnsi="Times New Roman" w:cs="Times New Roman"/>
                <w:sz w:val="24"/>
                <w:szCs w:val="24"/>
              </w:rPr>
            </w:pPr>
            <w:del w:id="1737" w:author="Nick Maxwell" w:date="2025-05-14T13:19:00Z" w16du:dateUtc="2025-05-14T18:19:00Z">
              <w:r w:rsidDel="00630D82">
                <w:rPr>
                  <w:rFonts w:ascii="Times New Roman" w:eastAsia="Times New Roman" w:hAnsi="Times New Roman" w:cs="Times New Roman"/>
                  <w:sz w:val="24"/>
                  <w:szCs w:val="24"/>
                </w:rPr>
                <w:delText>Caucasian</w:delText>
              </w:r>
            </w:del>
          </w:p>
        </w:tc>
        <w:tc>
          <w:tcPr>
            <w:tcW w:w="1871" w:type="dxa"/>
          </w:tcPr>
          <w:p w14:paraId="000001EE" w14:textId="238EB616" w:rsidR="003276EC" w:rsidDel="00630D82" w:rsidRDefault="00AF045D" w:rsidP="00090C28">
            <w:pPr>
              <w:spacing w:after="0" w:line="480" w:lineRule="auto"/>
              <w:rPr>
                <w:del w:id="1738" w:author="Nick Maxwell" w:date="2025-05-14T13:19:00Z" w16du:dateUtc="2025-05-14T18:19:00Z"/>
                <w:rFonts w:ascii="Times New Roman" w:eastAsia="Times New Roman" w:hAnsi="Times New Roman" w:cs="Times New Roman"/>
                <w:sz w:val="24"/>
                <w:szCs w:val="24"/>
              </w:rPr>
            </w:pPr>
            <w:del w:id="1739" w:author="Nick Maxwell" w:date="2025-05-14T13:19:00Z" w16du:dateUtc="2025-05-14T18:19:00Z">
              <w:r w:rsidDel="00630D82">
                <w:rPr>
                  <w:rFonts w:ascii="Times New Roman" w:eastAsia="Times New Roman" w:hAnsi="Times New Roman" w:cs="Times New Roman"/>
                  <w:sz w:val="24"/>
                  <w:szCs w:val="24"/>
                </w:rPr>
                <w:delText>High</w:delText>
              </w:r>
            </w:del>
          </w:p>
        </w:tc>
        <w:tc>
          <w:tcPr>
            <w:tcW w:w="2070" w:type="dxa"/>
          </w:tcPr>
          <w:p w14:paraId="000001EF" w14:textId="637ADC03" w:rsidR="003276EC" w:rsidDel="00630D82" w:rsidRDefault="00AF045D" w:rsidP="00090C28">
            <w:pPr>
              <w:spacing w:after="0" w:line="480" w:lineRule="auto"/>
              <w:jc w:val="center"/>
              <w:rPr>
                <w:del w:id="1740" w:author="Nick Maxwell" w:date="2025-05-14T13:19:00Z" w16du:dateUtc="2025-05-14T18:19:00Z"/>
                <w:rFonts w:ascii="Times New Roman" w:eastAsia="Times New Roman" w:hAnsi="Times New Roman" w:cs="Times New Roman"/>
                <w:sz w:val="24"/>
                <w:szCs w:val="24"/>
              </w:rPr>
            </w:pPr>
            <w:del w:id="1741" w:author="Nick Maxwell" w:date="2025-05-14T13:19:00Z" w16du:dateUtc="2025-05-14T18:19:00Z">
              <w:r w:rsidDel="00630D82">
                <w:rPr>
                  <w:rFonts w:ascii="Times New Roman" w:eastAsia="Times New Roman" w:hAnsi="Times New Roman" w:cs="Times New Roman"/>
                  <w:sz w:val="24"/>
                  <w:szCs w:val="24"/>
                </w:rPr>
                <w:delText>.21 (.11)</w:delText>
              </w:r>
            </w:del>
          </w:p>
        </w:tc>
        <w:tc>
          <w:tcPr>
            <w:tcW w:w="2520" w:type="dxa"/>
          </w:tcPr>
          <w:p w14:paraId="000001F0" w14:textId="5D3B281B" w:rsidR="003276EC" w:rsidDel="00630D82" w:rsidRDefault="00AF045D" w:rsidP="00090C28">
            <w:pPr>
              <w:spacing w:after="0" w:line="480" w:lineRule="auto"/>
              <w:jc w:val="center"/>
              <w:rPr>
                <w:del w:id="1742" w:author="Nick Maxwell" w:date="2025-05-14T13:19:00Z" w16du:dateUtc="2025-05-14T18:19:00Z"/>
                <w:rFonts w:ascii="Times New Roman" w:eastAsia="Times New Roman" w:hAnsi="Times New Roman" w:cs="Times New Roman"/>
                <w:sz w:val="24"/>
                <w:szCs w:val="24"/>
              </w:rPr>
            </w:pPr>
            <w:del w:id="1743" w:author="Nick Maxwell" w:date="2025-05-14T13:19:00Z" w16du:dateUtc="2025-05-14T18:19:00Z">
              <w:r w:rsidDel="00630D82">
                <w:rPr>
                  <w:rFonts w:ascii="Times New Roman" w:eastAsia="Times New Roman" w:hAnsi="Times New Roman" w:cs="Times New Roman"/>
                  <w:sz w:val="24"/>
                  <w:szCs w:val="24"/>
                </w:rPr>
                <w:delText>.26 (.13)</w:delText>
              </w:r>
            </w:del>
          </w:p>
        </w:tc>
      </w:tr>
      <w:tr w:rsidR="003276EC" w:rsidDel="00630D82" w14:paraId="51C854D2" w14:textId="0022D5ED">
        <w:trPr>
          <w:del w:id="1744" w:author="Nick Maxwell" w:date="2025-05-14T13:19:00Z"/>
        </w:trPr>
        <w:tc>
          <w:tcPr>
            <w:tcW w:w="1043" w:type="dxa"/>
          </w:tcPr>
          <w:p w14:paraId="000001F1" w14:textId="2A414AFA" w:rsidR="003276EC" w:rsidDel="00630D82" w:rsidRDefault="003276EC" w:rsidP="00090C28">
            <w:pPr>
              <w:spacing w:after="0" w:line="480" w:lineRule="auto"/>
              <w:rPr>
                <w:del w:id="1745" w:author="Nick Maxwell" w:date="2025-05-14T13:19:00Z" w16du:dateUtc="2025-05-14T18:19:00Z"/>
                <w:rFonts w:ascii="Times New Roman" w:eastAsia="Times New Roman" w:hAnsi="Times New Roman" w:cs="Times New Roman"/>
                <w:sz w:val="24"/>
                <w:szCs w:val="24"/>
              </w:rPr>
            </w:pPr>
          </w:p>
        </w:tc>
        <w:tc>
          <w:tcPr>
            <w:tcW w:w="2036" w:type="dxa"/>
          </w:tcPr>
          <w:p w14:paraId="000001F2" w14:textId="0B210FD9" w:rsidR="003276EC" w:rsidDel="00630D82" w:rsidRDefault="00AF045D" w:rsidP="00090C28">
            <w:pPr>
              <w:spacing w:after="0" w:line="480" w:lineRule="auto"/>
              <w:rPr>
                <w:del w:id="1746" w:author="Nick Maxwell" w:date="2025-05-14T13:19:00Z" w16du:dateUtc="2025-05-14T18:19:00Z"/>
                <w:rFonts w:ascii="Times New Roman" w:eastAsia="Times New Roman" w:hAnsi="Times New Roman" w:cs="Times New Roman"/>
                <w:sz w:val="24"/>
                <w:szCs w:val="24"/>
              </w:rPr>
            </w:pPr>
            <w:del w:id="1747" w:author="Nick Maxwell" w:date="2025-05-14T13:19:00Z" w16du:dateUtc="2025-05-14T18:19:00Z">
              <w:r w:rsidDel="00630D82">
                <w:rPr>
                  <w:rFonts w:ascii="Times New Roman" w:eastAsia="Times New Roman" w:hAnsi="Times New Roman" w:cs="Times New Roman"/>
                  <w:sz w:val="24"/>
                  <w:szCs w:val="24"/>
                </w:rPr>
                <w:delText>Black</w:delText>
              </w:r>
            </w:del>
          </w:p>
        </w:tc>
        <w:tc>
          <w:tcPr>
            <w:tcW w:w="1871" w:type="dxa"/>
          </w:tcPr>
          <w:p w14:paraId="000001F3" w14:textId="04C15FB0" w:rsidR="003276EC" w:rsidDel="00630D82" w:rsidRDefault="00AF045D" w:rsidP="00090C28">
            <w:pPr>
              <w:spacing w:after="0" w:line="480" w:lineRule="auto"/>
              <w:rPr>
                <w:del w:id="1748" w:author="Nick Maxwell" w:date="2025-05-14T13:19:00Z" w16du:dateUtc="2025-05-14T18:19:00Z"/>
                <w:rFonts w:ascii="Times New Roman" w:eastAsia="Times New Roman" w:hAnsi="Times New Roman" w:cs="Times New Roman"/>
                <w:sz w:val="24"/>
                <w:szCs w:val="24"/>
              </w:rPr>
            </w:pPr>
            <w:del w:id="1749"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Pr>
          <w:p w14:paraId="000001F4" w14:textId="26256606" w:rsidR="003276EC" w:rsidDel="00630D82" w:rsidRDefault="00AF045D" w:rsidP="00090C28">
            <w:pPr>
              <w:spacing w:after="0" w:line="480" w:lineRule="auto"/>
              <w:jc w:val="center"/>
              <w:rPr>
                <w:del w:id="1750" w:author="Nick Maxwell" w:date="2025-05-14T13:19:00Z" w16du:dateUtc="2025-05-14T18:19:00Z"/>
                <w:rFonts w:ascii="Times New Roman" w:eastAsia="Times New Roman" w:hAnsi="Times New Roman" w:cs="Times New Roman"/>
                <w:sz w:val="24"/>
                <w:szCs w:val="24"/>
              </w:rPr>
            </w:pPr>
            <w:del w:id="1751" w:author="Nick Maxwell" w:date="2025-05-14T13:19:00Z" w16du:dateUtc="2025-05-14T18:19:00Z">
              <w:r w:rsidDel="00630D82">
                <w:rPr>
                  <w:rFonts w:ascii="Times New Roman" w:eastAsia="Times New Roman" w:hAnsi="Times New Roman" w:cs="Times New Roman"/>
                  <w:sz w:val="24"/>
                  <w:szCs w:val="24"/>
                </w:rPr>
                <w:delText>.15 (.11)</w:delText>
              </w:r>
            </w:del>
          </w:p>
        </w:tc>
        <w:tc>
          <w:tcPr>
            <w:tcW w:w="2520" w:type="dxa"/>
          </w:tcPr>
          <w:p w14:paraId="000001F5" w14:textId="22966EBC" w:rsidR="003276EC" w:rsidDel="00630D82" w:rsidRDefault="00AF045D" w:rsidP="00090C28">
            <w:pPr>
              <w:spacing w:after="0" w:line="480" w:lineRule="auto"/>
              <w:jc w:val="center"/>
              <w:rPr>
                <w:del w:id="1752" w:author="Nick Maxwell" w:date="2025-05-14T13:19:00Z" w16du:dateUtc="2025-05-14T18:19:00Z"/>
                <w:rFonts w:ascii="Times New Roman" w:eastAsia="Times New Roman" w:hAnsi="Times New Roman" w:cs="Times New Roman"/>
                <w:sz w:val="24"/>
                <w:szCs w:val="24"/>
              </w:rPr>
            </w:pPr>
            <w:del w:id="1753" w:author="Nick Maxwell" w:date="2025-05-14T13:19:00Z" w16du:dateUtc="2025-05-14T18:19:00Z">
              <w:r w:rsidDel="00630D82">
                <w:rPr>
                  <w:rFonts w:ascii="Times New Roman" w:eastAsia="Times New Roman" w:hAnsi="Times New Roman" w:cs="Times New Roman"/>
                  <w:sz w:val="24"/>
                  <w:szCs w:val="24"/>
                </w:rPr>
                <w:delText>.23 (.11)</w:delText>
              </w:r>
            </w:del>
          </w:p>
        </w:tc>
      </w:tr>
      <w:tr w:rsidR="003276EC" w:rsidDel="00630D82" w14:paraId="0D6AEEA2" w14:textId="10DC9E80">
        <w:trPr>
          <w:del w:id="1754" w:author="Nick Maxwell" w:date="2025-05-14T13:19:00Z"/>
        </w:trPr>
        <w:tc>
          <w:tcPr>
            <w:tcW w:w="1043" w:type="dxa"/>
            <w:tcBorders>
              <w:bottom w:val="single" w:sz="4" w:space="0" w:color="000000"/>
            </w:tcBorders>
          </w:tcPr>
          <w:p w14:paraId="000001F6" w14:textId="53759E58" w:rsidR="003276EC" w:rsidDel="00630D82" w:rsidRDefault="003276EC" w:rsidP="00090C28">
            <w:pPr>
              <w:spacing w:after="0" w:line="480" w:lineRule="auto"/>
              <w:rPr>
                <w:del w:id="1755" w:author="Nick Maxwell" w:date="2025-05-14T13:19:00Z" w16du:dateUtc="2025-05-14T18:19:00Z"/>
                <w:rFonts w:ascii="Times New Roman" w:eastAsia="Times New Roman" w:hAnsi="Times New Roman" w:cs="Times New Roman"/>
                <w:sz w:val="24"/>
                <w:szCs w:val="24"/>
              </w:rPr>
            </w:pPr>
          </w:p>
        </w:tc>
        <w:tc>
          <w:tcPr>
            <w:tcW w:w="2036" w:type="dxa"/>
            <w:tcBorders>
              <w:bottom w:val="single" w:sz="4" w:space="0" w:color="000000"/>
            </w:tcBorders>
          </w:tcPr>
          <w:p w14:paraId="000001F7" w14:textId="0EA8C743" w:rsidR="003276EC" w:rsidDel="00630D82" w:rsidRDefault="00AF045D" w:rsidP="00090C28">
            <w:pPr>
              <w:spacing w:after="0" w:line="480" w:lineRule="auto"/>
              <w:rPr>
                <w:del w:id="1756" w:author="Nick Maxwell" w:date="2025-05-14T13:19:00Z" w16du:dateUtc="2025-05-14T18:19:00Z"/>
                <w:rFonts w:ascii="Times New Roman" w:eastAsia="Times New Roman" w:hAnsi="Times New Roman" w:cs="Times New Roman"/>
                <w:sz w:val="24"/>
                <w:szCs w:val="24"/>
              </w:rPr>
            </w:pPr>
            <w:del w:id="1757" w:author="Nick Maxwell" w:date="2025-05-14T13:19:00Z" w16du:dateUtc="2025-05-14T18:19:00Z">
              <w:r w:rsidDel="00630D82">
                <w:rPr>
                  <w:rFonts w:ascii="Times New Roman" w:eastAsia="Times New Roman" w:hAnsi="Times New Roman" w:cs="Times New Roman"/>
                  <w:sz w:val="24"/>
                  <w:szCs w:val="24"/>
                </w:rPr>
                <w:delText>Caucasian</w:delText>
              </w:r>
            </w:del>
          </w:p>
        </w:tc>
        <w:tc>
          <w:tcPr>
            <w:tcW w:w="1871" w:type="dxa"/>
            <w:tcBorders>
              <w:bottom w:val="single" w:sz="4" w:space="0" w:color="000000"/>
            </w:tcBorders>
          </w:tcPr>
          <w:p w14:paraId="000001F8" w14:textId="6AC93621" w:rsidR="003276EC" w:rsidDel="00630D82" w:rsidRDefault="00AF045D" w:rsidP="00090C28">
            <w:pPr>
              <w:spacing w:after="0" w:line="480" w:lineRule="auto"/>
              <w:rPr>
                <w:del w:id="1758" w:author="Nick Maxwell" w:date="2025-05-14T13:19:00Z" w16du:dateUtc="2025-05-14T18:19:00Z"/>
                <w:rFonts w:ascii="Times New Roman" w:eastAsia="Times New Roman" w:hAnsi="Times New Roman" w:cs="Times New Roman"/>
                <w:sz w:val="24"/>
                <w:szCs w:val="24"/>
              </w:rPr>
            </w:pPr>
            <w:del w:id="1759" w:author="Nick Maxwell" w:date="2025-05-14T13:19:00Z" w16du:dateUtc="2025-05-14T18:19:00Z">
              <w:r w:rsidDel="00630D82">
                <w:rPr>
                  <w:rFonts w:ascii="Times New Roman" w:eastAsia="Times New Roman" w:hAnsi="Times New Roman" w:cs="Times New Roman"/>
                  <w:sz w:val="24"/>
                  <w:szCs w:val="24"/>
                </w:rPr>
                <w:delText>Low</w:delText>
              </w:r>
            </w:del>
          </w:p>
        </w:tc>
        <w:tc>
          <w:tcPr>
            <w:tcW w:w="2070" w:type="dxa"/>
            <w:tcBorders>
              <w:bottom w:val="single" w:sz="4" w:space="0" w:color="000000"/>
            </w:tcBorders>
          </w:tcPr>
          <w:p w14:paraId="000001F9" w14:textId="4484B16B" w:rsidR="003276EC" w:rsidDel="00630D82" w:rsidRDefault="00AF045D" w:rsidP="00090C28">
            <w:pPr>
              <w:spacing w:after="0" w:line="480" w:lineRule="auto"/>
              <w:jc w:val="center"/>
              <w:rPr>
                <w:del w:id="1760" w:author="Nick Maxwell" w:date="2025-05-14T13:19:00Z" w16du:dateUtc="2025-05-14T18:19:00Z"/>
                <w:rFonts w:ascii="Times New Roman" w:eastAsia="Times New Roman" w:hAnsi="Times New Roman" w:cs="Times New Roman"/>
                <w:sz w:val="24"/>
                <w:szCs w:val="24"/>
              </w:rPr>
            </w:pPr>
            <w:del w:id="1761" w:author="Nick Maxwell" w:date="2025-05-14T13:19:00Z" w16du:dateUtc="2025-05-14T18:19:00Z">
              <w:r w:rsidDel="00630D82">
                <w:rPr>
                  <w:rFonts w:ascii="Times New Roman" w:eastAsia="Times New Roman" w:hAnsi="Times New Roman" w:cs="Times New Roman"/>
                  <w:sz w:val="24"/>
                  <w:szCs w:val="24"/>
                </w:rPr>
                <w:delText>.14 (.11)</w:delText>
              </w:r>
            </w:del>
          </w:p>
        </w:tc>
        <w:tc>
          <w:tcPr>
            <w:tcW w:w="2520" w:type="dxa"/>
            <w:tcBorders>
              <w:bottom w:val="single" w:sz="4" w:space="0" w:color="000000"/>
            </w:tcBorders>
          </w:tcPr>
          <w:p w14:paraId="000001FA" w14:textId="0D9E66DB" w:rsidR="003276EC" w:rsidDel="00630D82" w:rsidRDefault="00AF045D" w:rsidP="00090C28">
            <w:pPr>
              <w:spacing w:after="0" w:line="480" w:lineRule="auto"/>
              <w:jc w:val="center"/>
              <w:rPr>
                <w:del w:id="1762" w:author="Nick Maxwell" w:date="2025-05-14T13:19:00Z" w16du:dateUtc="2025-05-14T18:19:00Z"/>
                <w:rFonts w:ascii="Times New Roman" w:eastAsia="Times New Roman" w:hAnsi="Times New Roman" w:cs="Times New Roman"/>
                <w:sz w:val="24"/>
                <w:szCs w:val="24"/>
              </w:rPr>
            </w:pPr>
            <w:del w:id="1763" w:author="Nick Maxwell" w:date="2025-05-14T13:19:00Z" w16du:dateUtc="2025-05-14T18:19:00Z">
              <w:r w:rsidDel="00630D82">
                <w:rPr>
                  <w:rFonts w:ascii="Times New Roman" w:eastAsia="Times New Roman" w:hAnsi="Times New Roman" w:cs="Times New Roman"/>
                  <w:sz w:val="24"/>
                  <w:szCs w:val="24"/>
                </w:rPr>
                <w:delText>.26 (.09)</w:delText>
              </w:r>
            </w:del>
          </w:p>
        </w:tc>
      </w:tr>
    </w:tbl>
    <w:p w14:paraId="7E742307" w14:textId="6F4BA718" w:rsidR="00630D82" w:rsidRDefault="00630D82" w:rsidP="00235C8B">
      <w:pPr>
        <w:spacing w:after="0" w:line="480" w:lineRule="auto"/>
        <w:rPr>
          <w:ins w:id="1764" w:author="Nick Maxwell" w:date="2025-05-14T13:19:00Z" w16du:dateUtc="2025-05-14T18:19:00Z"/>
          <w:rFonts w:ascii="Times New Roman" w:eastAsia="Times New Roman" w:hAnsi="Times New Roman" w:cs="Times New Roman"/>
          <w:sz w:val="24"/>
          <w:szCs w:val="24"/>
        </w:rPr>
      </w:pPr>
      <w:ins w:id="1765" w:author="Nick Maxwell" w:date="2025-05-14T13:19:00Z" w16du:dateUtc="2025-05-14T18:19:00Z">
        <w:r>
          <w:rPr>
            <w:rFonts w:ascii="Times New Roman" w:eastAsia="Times New Roman" w:hAnsi="Times New Roman" w:cs="Times New Roman"/>
            <w:sz w:val="24"/>
            <w:szCs w:val="24"/>
          </w:rPr>
          <w:t xml:space="preserve">Table </w:t>
        </w:r>
      </w:ins>
      <w:ins w:id="1766" w:author="Nick Maxwell" w:date="2025-05-14T15:35:00Z" w16du:dateUtc="2025-05-14T20:35:00Z">
        <w:r w:rsidR="00235C8B">
          <w:rPr>
            <w:rFonts w:ascii="Times New Roman" w:eastAsia="Times New Roman" w:hAnsi="Times New Roman" w:cs="Times New Roman"/>
            <w:sz w:val="24"/>
            <w:szCs w:val="24"/>
          </w:rPr>
          <w:t>7</w:t>
        </w:r>
      </w:ins>
      <w:ins w:id="1767" w:author="Nick Maxwell" w:date="2025-05-14T13:19:00Z" w16du:dateUtc="2025-05-14T18:19:00Z">
        <w:r>
          <w:rPr>
            <w:rFonts w:ascii="Times New Roman" w:eastAsia="Times New Roman" w:hAnsi="Times New Roman" w:cs="Times New Roman"/>
            <w:sz w:val="24"/>
            <w:szCs w:val="24"/>
          </w:rPr>
          <w:t>.</w:t>
        </w:r>
      </w:ins>
    </w:p>
    <w:p w14:paraId="4870C159" w14:textId="77777777" w:rsidR="00630D82" w:rsidRDefault="00630D82" w:rsidP="00235C8B">
      <w:pPr>
        <w:spacing w:after="0" w:line="480" w:lineRule="auto"/>
        <w:rPr>
          <w:ins w:id="1768" w:author="Nick Maxwell" w:date="2025-05-14T13:19:00Z" w16du:dateUtc="2025-05-14T18:19:00Z"/>
          <w:rFonts w:ascii="Times New Roman" w:eastAsia="Times New Roman" w:hAnsi="Times New Roman" w:cs="Times New Roman"/>
          <w:i/>
          <w:sz w:val="24"/>
          <w:szCs w:val="24"/>
        </w:rPr>
      </w:pPr>
      <w:ins w:id="1769" w:author="Nick Maxwell" w:date="2025-05-14T13:19:00Z" w16du:dateUtc="2025-05-14T18:19:00Z">
        <w:r>
          <w:rPr>
            <w:rFonts w:ascii="Times New Roman" w:eastAsia="Times New Roman" w:hAnsi="Times New Roman" w:cs="Times New Roman"/>
            <w:i/>
            <w:sz w:val="24"/>
            <w:szCs w:val="24"/>
          </w:rPr>
          <w:t>Mean Hits, False Alarms, and 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as Functions of Target Ethnicity, Target Typicality, and Participant Ethnicity in Experiment 2.</w:t>
        </w:r>
      </w:ins>
    </w:p>
    <w:tbl>
      <w:tblPr>
        <w:tblStyle w:val="a3"/>
        <w:tblW w:w="9900" w:type="dxa"/>
        <w:tblBorders>
          <w:top w:val="nil"/>
          <w:left w:val="nil"/>
          <w:bottom w:val="nil"/>
          <w:right w:val="nil"/>
          <w:insideH w:val="nil"/>
          <w:insideV w:val="nil"/>
        </w:tblBorders>
        <w:tblLayout w:type="fixed"/>
        <w:tblLook w:val="0400" w:firstRow="0" w:lastRow="0" w:firstColumn="0" w:lastColumn="0" w:noHBand="0" w:noVBand="1"/>
      </w:tblPr>
      <w:tblGrid>
        <w:gridCol w:w="1710"/>
        <w:gridCol w:w="1800"/>
        <w:gridCol w:w="1890"/>
        <w:gridCol w:w="2070"/>
        <w:gridCol w:w="2430"/>
      </w:tblGrid>
      <w:tr w:rsidR="00630D82" w14:paraId="1830FDC1" w14:textId="77777777" w:rsidTr="007807F9">
        <w:trPr>
          <w:ins w:id="1770" w:author="Nick Maxwell" w:date="2025-05-14T13:19:00Z"/>
        </w:trPr>
        <w:tc>
          <w:tcPr>
            <w:tcW w:w="1710" w:type="dxa"/>
            <w:tcBorders>
              <w:top w:val="single" w:sz="4" w:space="0" w:color="000000"/>
              <w:bottom w:val="single" w:sz="4" w:space="0" w:color="000000"/>
            </w:tcBorders>
          </w:tcPr>
          <w:p w14:paraId="28B64C46" w14:textId="77777777" w:rsidR="00630D82" w:rsidRDefault="00630D82" w:rsidP="00235C8B">
            <w:pPr>
              <w:spacing w:after="0" w:line="480" w:lineRule="auto"/>
              <w:rPr>
                <w:ins w:id="1771" w:author="Nick Maxwell" w:date="2025-05-14T13:19:00Z" w16du:dateUtc="2025-05-14T18:19:00Z"/>
                <w:rFonts w:ascii="Times New Roman" w:eastAsia="Times New Roman" w:hAnsi="Times New Roman" w:cs="Times New Roman"/>
                <w:sz w:val="24"/>
                <w:szCs w:val="24"/>
              </w:rPr>
            </w:pPr>
            <w:ins w:id="1772" w:author="Nick Maxwell" w:date="2025-05-14T13:19:00Z" w16du:dateUtc="2025-05-14T18:19:00Z">
              <w:r>
                <w:rPr>
                  <w:rFonts w:ascii="Times New Roman" w:eastAsia="Times New Roman" w:hAnsi="Times New Roman" w:cs="Times New Roman"/>
                  <w:sz w:val="24"/>
                  <w:szCs w:val="24"/>
                </w:rPr>
                <w:t>Measure</w:t>
              </w:r>
            </w:ins>
          </w:p>
        </w:tc>
        <w:tc>
          <w:tcPr>
            <w:tcW w:w="1800" w:type="dxa"/>
            <w:tcBorders>
              <w:top w:val="single" w:sz="4" w:space="0" w:color="000000"/>
              <w:bottom w:val="single" w:sz="4" w:space="0" w:color="000000"/>
            </w:tcBorders>
          </w:tcPr>
          <w:p w14:paraId="7498E435" w14:textId="77777777" w:rsidR="00630D82" w:rsidRDefault="00630D82" w:rsidP="00235C8B">
            <w:pPr>
              <w:spacing w:after="0" w:line="480" w:lineRule="auto"/>
              <w:rPr>
                <w:ins w:id="1773" w:author="Nick Maxwell" w:date="2025-05-14T13:19:00Z" w16du:dateUtc="2025-05-14T18:19:00Z"/>
                <w:rFonts w:ascii="Times New Roman" w:eastAsia="Times New Roman" w:hAnsi="Times New Roman" w:cs="Times New Roman"/>
                <w:sz w:val="24"/>
                <w:szCs w:val="24"/>
              </w:rPr>
            </w:pPr>
            <w:ins w:id="1774" w:author="Nick Maxwell" w:date="2025-05-14T13:19:00Z" w16du:dateUtc="2025-05-14T18:19:00Z">
              <w:r>
                <w:rPr>
                  <w:rFonts w:ascii="Times New Roman" w:eastAsia="Times New Roman" w:hAnsi="Times New Roman" w:cs="Times New Roman"/>
                  <w:sz w:val="24"/>
                  <w:szCs w:val="24"/>
                </w:rPr>
                <w:t>Target Ethnicity</w:t>
              </w:r>
            </w:ins>
          </w:p>
        </w:tc>
        <w:tc>
          <w:tcPr>
            <w:tcW w:w="1890" w:type="dxa"/>
            <w:tcBorders>
              <w:top w:val="single" w:sz="4" w:space="0" w:color="000000"/>
              <w:bottom w:val="single" w:sz="4" w:space="0" w:color="000000"/>
            </w:tcBorders>
          </w:tcPr>
          <w:p w14:paraId="2877A9BC" w14:textId="77777777" w:rsidR="00630D82" w:rsidRDefault="00630D82" w:rsidP="00235C8B">
            <w:pPr>
              <w:spacing w:after="0" w:line="480" w:lineRule="auto"/>
              <w:rPr>
                <w:ins w:id="1775" w:author="Nick Maxwell" w:date="2025-05-14T13:19:00Z" w16du:dateUtc="2025-05-14T18:19:00Z"/>
                <w:rFonts w:ascii="Times New Roman" w:eastAsia="Times New Roman" w:hAnsi="Times New Roman" w:cs="Times New Roman"/>
                <w:sz w:val="24"/>
                <w:szCs w:val="24"/>
              </w:rPr>
            </w:pPr>
            <w:ins w:id="1776" w:author="Nick Maxwell" w:date="2025-05-14T13:19:00Z" w16du:dateUtc="2025-05-14T18:19:00Z">
              <w:r>
                <w:rPr>
                  <w:rFonts w:ascii="Times New Roman" w:eastAsia="Times New Roman" w:hAnsi="Times New Roman" w:cs="Times New Roman"/>
                  <w:sz w:val="24"/>
                  <w:szCs w:val="24"/>
                </w:rPr>
                <w:t>Target Typicality</w:t>
              </w:r>
            </w:ins>
          </w:p>
        </w:tc>
        <w:tc>
          <w:tcPr>
            <w:tcW w:w="2070" w:type="dxa"/>
            <w:tcBorders>
              <w:top w:val="single" w:sz="4" w:space="0" w:color="000000"/>
              <w:bottom w:val="single" w:sz="4" w:space="0" w:color="000000"/>
            </w:tcBorders>
          </w:tcPr>
          <w:p w14:paraId="11B75B1B" w14:textId="77777777" w:rsidR="00630D82" w:rsidRDefault="00630D82" w:rsidP="00235C8B">
            <w:pPr>
              <w:spacing w:after="0" w:line="480" w:lineRule="auto"/>
              <w:jc w:val="center"/>
              <w:rPr>
                <w:ins w:id="1777" w:author="Nick Maxwell" w:date="2025-05-14T13:19:00Z" w16du:dateUtc="2025-05-14T18:19:00Z"/>
                <w:rFonts w:ascii="Times New Roman" w:eastAsia="Times New Roman" w:hAnsi="Times New Roman" w:cs="Times New Roman"/>
                <w:sz w:val="24"/>
                <w:szCs w:val="24"/>
              </w:rPr>
            </w:pPr>
            <w:ins w:id="1778" w:author="Nick Maxwell" w:date="2025-05-14T13:19:00Z" w16du:dateUtc="2025-05-14T18:19:00Z">
              <w:r>
                <w:rPr>
                  <w:rFonts w:ascii="Times New Roman" w:eastAsia="Times New Roman" w:hAnsi="Times New Roman" w:cs="Times New Roman"/>
                  <w:sz w:val="24"/>
                  <w:szCs w:val="24"/>
                </w:rPr>
                <w:t>Black Participants</w:t>
              </w:r>
            </w:ins>
          </w:p>
        </w:tc>
        <w:tc>
          <w:tcPr>
            <w:tcW w:w="2430" w:type="dxa"/>
            <w:tcBorders>
              <w:top w:val="single" w:sz="4" w:space="0" w:color="000000"/>
              <w:bottom w:val="single" w:sz="4" w:space="0" w:color="000000"/>
            </w:tcBorders>
          </w:tcPr>
          <w:p w14:paraId="422ECB10" w14:textId="77777777" w:rsidR="00630D82" w:rsidRDefault="00630D82" w:rsidP="00235C8B">
            <w:pPr>
              <w:spacing w:after="0" w:line="480" w:lineRule="auto"/>
              <w:jc w:val="center"/>
              <w:rPr>
                <w:ins w:id="1779" w:author="Nick Maxwell" w:date="2025-05-14T13:19:00Z" w16du:dateUtc="2025-05-14T18:19:00Z"/>
                <w:rFonts w:ascii="Times New Roman" w:eastAsia="Times New Roman" w:hAnsi="Times New Roman" w:cs="Times New Roman"/>
                <w:sz w:val="24"/>
                <w:szCs w:val="24"/>
              </w:rPr>
            </w:pPr>
            <w:ins w:id="1780" w:author="Nick Maxwell" w:date="2025-05-14T13:19:00Z" w16du:dateUtc="2025-05-14T18:19:00Z">
              <w:r>
                <w:rPr>
                  <w:rFonts w:ascii="Times New Roman" w:eastAsia="Times New Roman" w:hAnsi="Times New Roman" w:cs="Times New Roman"/>
                  <w:sz w:val="24"/>
                  <w:szCs w:val="24"/>
                </w:rPr>
                <w:t>Caucasian Participants</w:t>
              </w:r>
            </w:ins>
          </w:p>
        </w:tc>
      </w:tr>
      <w:tr w:rsidR="00630D82" w14:paraId="734D94B3" w14:textId="77777777" w:rsidTr="007807F9">
        <w:trPr>
          <w:ins w:id="1781" w:author="Nick Maxwell" w:date="2025-05-14T13:19:00Z"/>
        </w:trPr>
        <w:tc>
          <w:tcPr>
            <w:tcW w:w="1710" w:type="dxa"/>
            <w:tcBorders>
              <w:top w:val="single" w:sz="4" w:space="0" w:color="000000"/>
            </w:tcBorders>
          </w:tcPr>
          <w:p w14:paraId="2A839FE5" w14:textId="77777777" w:rsidR="00630D82" w:rsidRDefault="00630D82" w:rsidP="00235C8B">
            <w:pPr>
              <w:spacing w:after="0" w:line="480" w:lineRule="auto"/>
              <w:rPr>
                <w:ins w:id="1782" w:author="Nick Maxwell" w:date="2025-05-14T13:19:00Z" w16du:dateUtc="2025-05-14T18:19:00Z"/>
                <w:rFonts w:ascii="Times New Roman" w:eastAsia="Times New Roman" w:hAnsi="Times New Roman" w:cs="Times New Roman"/>
                <w:sz w:val="24"/>
                <w:szCs w:val="24"/>
              </w:rPr>
            </w:pPr>
            <w:ins w:id="1783" w:author="Nick Maxwell" w:date="2025-05-14T13:19:00Z" w16du:dateUtc="2025-05-14T18:19:00Z">
              <w:r>
                <w:rPr>
                  <w:rFonts w:ascii="Times New Roman" w:eastAsia="Times New Roman" w:hAnsi="Times New Roman" w:cs="Times New Roman"/>
                  <w:sz w:val="24"/>
                  <w:szCs w:val="24"/>
                </w:rPr>
                <w:t>Hits</w:t>
              </w:r>
            </w:ins>
          </w:p>
        </w:tc>
        <w:tc>
          <w:tcPr>
            <w:tcW w:w="1800" w:type="dxa"/>
            <w:tcBorders>
              <w:top w:val="single" w:sz="4" w:space="0" w:color="000000"/>
            </w:tcBorders>
          </w:tcPr>
          <w:p w14:paraId="1699D24F" w14:textId="77777777" w:rsidR="00630D82" w:rsidRDefault="00630D82" w:rsidP="00235C8B">
            <w:pPr>
              <w:spacing w:after="0" w:line="480" w:lineRule="auto"/>
              <w:rPr>
                <w:ins w:id="1784" w:author="Nick Maxwell" w:date="2025-05-14T13:19:00Z" w16du:dateUtc="2025-05-14T18:19:00Z"/>
                <w:rFonts w:ascii="Times New Roman" w:eastAsia="Times New Roman" w:hAnsi="Times New Roman" w:cs="Times New Roman"/>
                <w:sz w:val="24"/>
                <w:szCs w:val="24"/>
              </w:rPr>
            </w:pPr>
            <w:ins w:id="1785" w:author="Nick Maxwell" w:date="2025-05-14T13:19:00Z" w16du:dateUtc="2025-05-14T18:19:00Z">
              <w:r>
                <w:rPr>
                  <w:rFonts w:ascii="Times New Roman" w:eastAsia="Times New Roman" w:hAnsi="Times New Roman" w:cs="Times New Roman"/>
                  <w:sz w:val="24"/>
                  <w:szCs w:val="24"/>
                </w:rPr>
                <w:t>Black</w:t>
              </w:r>
            </w:ins>
          </w:p>
        </w:tc>
        <w:tc>
          <w:tcPr>
            <w:tcW w:w="1890" w:type="dxa"/>
            <w:tcBorders>
              <w:top w:val="single" w:sz="4" w:space="0" w:color="000000"/>
            </w:tcBorders>
          </w:tcPr>
          <w:p w14:paraId="2625EA6E" w14:textId="77777777" w:rsidR="00630D82" w:rsidRDefault="00630D82" w:rsidP="00235C8B">
            <w:pPr>
              <w:spacing w:after="0" w:line="480" w:lineRule="auto"/>
              <w:rPr>
                <w:ins w:id="1786" w:author="Nick Maxwell" w:date="2025-05-14T13:19:00Z" w16du:dateUtc="2025-05-14T18:19:00Z"/>
                <w:rFonts w:ascii="Times New Roman" w:eastAsia="Times New Roman" w:hAnsi="Times New Roman" w:cs="Times New Roman"/>
                <w:sz w:val="24"/>
                <w:szCs w:val="24"/>
              </w:rPr>
            </w:pPr>
            <w:ins w:id="1787" w:author="Nick Maxwell" w:date="2025-05-14T13:19:00Z" w16du:dateUtc="2025-05-14T18:19:00Z">
              <w:r>
                <w:rPr>
                  <w:rFonts w:ascii="Times New Roman" w:eastAsia="Times New Roman" w:hAnsi="Times New Roman" w:cs="Times New Roman"/>
                  <w:sz w:val="24"/>
                  <w:szCs w:val="24"/>
                </w:rPr>
                <w:t>High</w:t>
              </w:r>
            </w:ins>
          </w:p>
        </w:tc>
        <w:tc>
          <w:tcPr>
            <w:tcW w:w="2070" w:type="dxa"/>
            <w:tcBorders>
              <w:top w:val="single" w:sz="4" w:space="0" w:color="000000"/>
            </w:tcBorders>
          </w:tcPr>
          <w:p w14:paraId="179F4D9D" w14:textId="77777777" w:rsidR="00630D82" w:rsidRDefault="00630D82" w:rsidP="00235C8B">
            <w:pPr>
              <w:spacing w:after="0" w:line="480" w:lineRule="auto"/>
              <w:jc w:val="center"/>
              <w:rPr>
                <w:ins w:id="1788" w:author="Nick Maxwell" w:date="2025-05-14T13:19:00Z" w16du:dateUtc="2025-05-14T18:19:00Z"/>
                <w:rFonts w:ascii="Times New Roman" w:eastAsia="Times New Roman" w:hAnsi="Times New Roman" w:cs="Times New Roman"/>
                <w:sz w:val="24"/>
                <w:szCs w:val="24"/>
              </w:rPr>
            </w:pPr>
            <w:ins w:id="1789" w:author="Nick Maxwell" w:date="2025-05-14T13:19:00Z" w16du:dateUtc="2025-05-14T18:19:00Z">
              <w:r>
                <w:rPr>
                  <w:rFonts w:ascii="Times New Roman" w:eastAsia="Times New Roman" w:hAnsi="Times New Roman" w:cs="Times New Roman"/>
                  <w:sz w:val="24"/>
                  <w:szCs w:val="24"/>
                </w:rPr>
                <w:t>.82 (.04)</w:t>
              </w:r>
            </w:ins>
          </w:p>
        </w:tc>
        <w:tc>
          <w:tcPr>
            <w:tcW w:w="2430" w:type="dxa"/>
            <w:tcBorders>
              <w:top w:val="single" w:sz="4" w:space="0" w:color="000000"/>
            </w:tcBorders>
          </w:tcPr>
          <w:p w14:paraId="557136BB" w14:textId="77777777" w:rsidR="00630D82" w:rsidRDefault="00630D82" w:rsidP="00235C8B">
            <w:pPr>
              <w:spacing w:after="0" w:line="480" w:lineRule="auto"/>
              <w:jc w:val="center"/>
              <w:rPr>
                <w:ins w:id="1790" w:author="Nick Maxwell" w:date="2025-05-14T13:19:00Z" w16du:dateUtc="2025-05-14T18:19:00Z"/>
                <w:rFonts w:ascii="Times New Roman" w:eastAsia="Times New Roman" w:hAnsi="Times New Roman" w:cs="Times New Roman"/>
                <w:sz w:val="24"/>
                <w:szCs w:val="24"/>
              </w:rPr>
            </w:pPr>
            <w:ins w:id="1791" w:author="Nick Maxwell" w:date="2025-05-14T13:19:00Z" w16du:dateUtc="2025-05-14T18:19:00Z">
              <w:r>
                <w:rPr>
                  <w:rFonts w:ascii="Times New Roman" w:eastAsia="Times New Roman" w:hAnsi="Times New Roman" w:cs="Times New Roman"/>
                  <w:sz w:val="24"/>
                  <w:szCs w:val="24"/>
                </w:rPr>
                <w:t>.74 (.04)</w:t>
              </w:r>
            </w:ins>
          </w:p>
        </w:tc>
      </w:tr>
      <w:tr w:rsidR="00630D82" w14:paraId="61B1DC47" w14:textId="77777777" w:rsidTr="007807F9">
        <w:trPr>
          <w:ins w:id="1792" w:author="Nick Maxwell" w:date="2025-05-14T13:19:00Z"/>
        </w:trPr>
        <w:tc>
          <w:tcPr>
            <w:tcW w:w="1710" w:type="dxa"/>
          </w:tcPr>
          <w:p w14:paraId="024E7F08" w14:textId="77777777" w:rsidR="00630D82" w:rsidRDefault="00630D82" w:rsidP="00235C8B">
            <w:pPr>
              <w:spacing w:after="0" w:line="480" w:lineRule="auto"/>
              <w:rPr>
                <w:ins w:id="1793" w:author="Nick Maxwell" w:date="2025-05-14T13:19:00Z" w16du:dateUtc="2025-05-14T18:19:00Z"/>
                <w:rFonts w:ascii="Times New Roman" w:eastAsia="Times New Roman" w:hAnsi="Times New Roman" w:cs="Times New Roman"/>
                <w:sz w:val="24"/>
                <w:szCs w:val="24"/>
              </w:rPr>
            </w:pPr>
          </w:p>
        </w:tc>
        <w:tc>
          <w:tcPr>
            <w:tcW w:w="1800" w:type="dxa"/>
          </w:tcPr>
          <w:p w14:paraId="186C0DE1" w14:textId="77777777" w:rsidR="00630D82" w:rsidRDefault="00630D82" w:rsidP="00235C8B">
            <w:pPr>
              <w:spacing w:after="0" w:line="480" w:lineRule="auto"/>
              <w:rPr>
                <w:ins w:id="1794" w:author="Nick Maxwell" w:date="2025-05-14T13:19:00Z" w16du:dateUtc="2025-05-14T18:19:00Z"/>
                <w:rFonts w:ascii="Times New Roman" w:eastAsia="Times New Roman" w:hAnsi="Times New Roman" w:cs="Times New Roman"/>
                <w:sz w:val="24"/>
                <w:szCs w:val="24"/>
              </w:rPr>
            </w:pPr>
            <w:ins w:id="1795" w:author="Nick Maxwell" w:date="2025-05-14T13:19:00Z" w16du:dateUtc="2025-05-14T18:19:00Z">
              <w:r>
                <w:rPr>
                  <w:rFonts w:ascii="Times New Roman" w:eastAsia="Times New Roman" w:hAnsi="Times New Roman" w:cs="Times New Roman"/>
                  <w:sz w:val="24"/>
                  <w:szCs w:val="24"/>
                </w:rPr>
                <w:t>White</w:t>
              </w:r>
            </w:ins>
          </w:p>
        </w:tc>
        <w:tc>
          <w:tcPr>
            <w:tcW w:w="1890" w:type="dxa"/>
          </w:tcPr>
          <w:p w14:paraId="045D3E85" w14:textId="77777777" w:rsidR="00630D82" w:rsidRDefault="00630D82" w:rsidP="00235C8B">
            <w:pPr>
              <w:spacing w:after="0" w:line="480" w:lineRule="auto"/>
              <w:rPr>
                <w:ins w:id="1796" w:author="Nick Maxwell" w:date="2025-05-14T13:19:00Z" w16du:dateUtc="2025-05-14T18:19:00Z"/>
                <w:rFonts w:ascii="Times New Roman" w:eastAsia="Times New Roman" w:hAnsi="Times New Roman" w:cs="Times New Roman"/>
                <w:sz w:val="24"/>
                <w:szCs w:val="24"/>
              </w:rPr>
            </w:pPr>
            <w:ins w:id="1797" w:author="Nick Maxwell" w:date="2025-05-14T13:19:00Z" w16du:dateUtc="2025-05-14T18:19:00Z">
              <w:r>
                <w:rPr>
                  <w:rFonts w:ascii="Times New Roman" w:eastAsia="Times New Roman" w:hAnsi="Times New Roman" w:cs="Times New Roman"/>
                  <w:sz w:val="24"/>
                  <w:szCs w:val="24"/>
                </w:rPr>
                <w:t>High</w:t>
              </w:r>
            </w:ins>
          </w:p>
        </w:tc>
        <w:tc>
          <w:tcPr>
            <w:tcW w:w="2070" w:type="dxa"/>
          </w:tcPr>
          <w:p w14:paraId="08342D44" w14:textId="77777777" w:rsidR="00630D82" w:rsidRDefault="00630D82" w:rsidP="00235C8B">
            <w:pPr>
              <w:spacing w:after="0" w:line="480" w:lineRule="auto"/>
              <w:jc w:val="center"/>
              <w:rPr>
                <w:ins w:id="1798" w:author="Nick Maxwell" w:date="2025-05-14T13:19:00Z" w16du:dateUtc="2025-05-14T18:19:00Z"/>
                <w:rFonts w:ascii="Times New Roman" w:eastAsia="Times New Roman" w:hAnsi="Times New Roman" w:cs="Times New Roman"/>
                <w:sz w:val="24"/>
                <w:szCs w:val="24"/>
              </w:rPr>
            </w:pPr>
            <w:ins w:id="1799" w:author="Nick Maxwell" w:date="2025-05-14T13:19:00Z" w16du:dateUtc="2025-05-14T18:19:00Z">
              <w:r>
                <w:rPr>
                  <w:rFonts w:ascii="Times New Roman" w:eastAsia="Times New Roman" w:hAnsi="Times New Roman" w:cs="Times New Roman"/>
                  <w:sz w:val="24"/>
                  <w:szCs w:val="24"/>
                </w:rPr>
                <w:t>.78 (.04)</w:t>
              </w:r>
            </w:ins>
          </w:p>
        </w:tc>
        <w:tc>
          <w:tcPr>
            <w:tcW w:w="2430" w:type="dxa"/>
          </w:tcPr>
          <w:p w14:paraId="54B93EFA" w14:textId="77777777" w:rsidR="00630D82" w:rsidRDefault="00630D82" w:rsidP="00235C8B">
            <w:pPr>
              <w:spacing w:after="0" w:line="480" w:lineRule="auto"/>
              <w:jc w:val="center"/>
              <w:rPr>
                <w:ins w:id="1800" w:author="Nick Maxwell" w:date="2025-05-14T13:19:00Z" w16du:dateUtc="2025-05-14T18:19:00Z"/>
                <w:rFonts w:ascii="Times New Roman" w:eastAsia="Times New Roman" w:hAnsi="Times New Roman" w:cs="Times New Roman"/>
                <w:sz w:val="24"/>
                <w:szCs w:val="24"/>
              </w:rPr>
            </w:pPr>
            <w:ins w:id="1801" w:author="Nick Maxwell" w:date="2025-05-14T13:19:00Z" w16du:dateUtc="2025-05-14T18:19:00Z">
              <w:r>
                <w:rPr>
                  <w:rFonts w:ascii="Times New Roman" w:eastAsia="Times New Roman" w:hAnsi="Times New Roman" w:cs="Times New Roman"/>
                  <w:sz w:val="24"/>
                  <w:szCs w:val="24"/>
                </w:rPr>
                <w:t>.78 (.04)</w:t>
              </w:r>
            </w:ins>
          </w:p>
        </w:tc>
      </w:tr>
      <w:tr w:rsidR="00630D82" w14:paraId="75815A12" w14:textId="77777777" w:rsidTr="007807F9">
        <w:trPr>
          <w:ins w:id="1802" w:author="Nick Maxwell" w:date="2025-05-14T13:19:00Z"/>
        </w:trPr>
        <w:tc>
          <w:tcPr>
            <w:tcW w:w="1710" w:type="dxa"/>
          </w:tcPr>
          <w:p w14:paraId="7F5C795D" w14:textId="77777777" w:rsidR="00630D82" w:rsidRDefault="00630D82" w:rsidP="00235C8B">
            <w:pPr>
              <w:spacing w:after="0" w:line="480" w:lineRule="auto"/>
              <w:rPr>
                <w:ins w:id="1803" w:author="Nick Maxwell" w:date="2025-05-14T13:19:00Z" w16du:dateUtc="2025-05-14T18:19:00Z"/>
                <w:rFonts w:ascii="Times New Roman" w:eastAsia="Times New Roman" w:hAnsi="Times New Roman" w:cs="Times New Roman"/>
                <w:sz w:val="24"/>
                <w:szCs w:val="24"/>
              </w:rPr>
            </w:pPr>
          </w:p>
        </w:tc>
        <w:tc>
          <w:tcPr>
            <w:tcW w:w="1800" w:type="dxa"/>
          </w:tcPr>
          <w:p w14:paraId="19A8E25E" w14:textId="77777777" w:rsidR="00630D82" w:rsidRDefault="00630D82" w:rsidP="00235C8B">
            <w:pPr>
              <w:spacing w:after="0" w:line="480" w:lineRule="auto"/>
              <w:rPr>
                <w:ins w:id="1804" w:author="Nick Maxwell" w:date="2025-05-14T13:19:00Z" w16du:dateUtc="2025-05-14T18:19:00Z"/>
                <w:rFonts w:ascii="Times New Roman" w:eastAsia="Times New Roman" w:hAnsi="Times New Roman" w:cs="Times New Roman"/>
                <w:sz w:val="24"/>
                <w:szCs w:val="24"/>
              </w:rPr>
            </w:pPr>
            <w:ins w:id="1805" w:author="Nick Maxwell" w:date="2025-05-14T13:19:00Z" w16du:dateUtc="2025-05-14T18:19:00Z">
              <w:r>
                <w:rPr>
                  <w:rFonts w:ascii="Times New Roman" w:eastAsia="Times New Roman" w:hAnsi="Times New Roman" w:cs="Times New Roman"/>
                  <w:sz w:val="24"/>
                  <w:szCs w:val="24"/>
                </w:rPr>
                <w:t>Black</w:t>
              </w:r>
            </w:ins>
          </w:p>
        </w:tc>
        <w:tc>
          <w:tcPr>
            <w:tcW w:w="1890" w:type="dxa"/>
          </w:tcPr>
          <w:p w14:paraId="7F00F41B" w14:textId="77777777" w:rsidR="00630D82" w:rsidRDefault="00630D82" w:rsidP="00235C8B">
            <w:pPr>
              <w:spacing w:after="0" w:line="480" w:lineRule="auto"/>
              <w:rPr>
                <w:ins w:id="1806" w:author="Nick Maxwell" w:date="2025-05-14T13:19:00Z" w16du:dateUtc="2025-05-14T18:19:00Z"/>
                <w:rFonts w:ascii="Times New Roman" w:eastAsia="Times New Roman" w:hAnsi="Times New Roman" w:cs="Times New Roman"/>
                <w:sz w:val="24"/>
                <w:szCs w:val="24"/>
              </w:rPr>
            </w:pPr>
            <w:ins w:id="1807" w:author="Nick Maxwell" w:date="2025-05-14T13:19:00Z" w16du:dateUtc="2025-05-14T18:19:00Z">
              <w:r>
                <w:rPr>
                  <w:rFonts w:ascii="Times New Roman" w:eastAsia="Times New Roman" w:hAnsi="Times New Roman" w:cs="Times New Roman"/>
                  <w:sz w:val="24"/>
                  <w:szCs w:val="24"/>
                </w:rPr>
                <w:t>Low</w:t>
              </w:r>
            </w:ins>
          </w:p>
        </w:tc>
        <w:tc>
          <w:tcPr>
            <w:tcW w:w="2070" w:type="dxa"/>
          </w:tcPr>
          <w:p w14:paraId="62A1A658" w14:textId="77777777" w:rsidR="00630D82" w:rsidRDefault="00630D82" w:rsidP="00235C8B">
            <w:pPr>
              <w:spacing w:after="0" w:line="480" w:lineRule="auto"/>
              <w:jc w:val="center"/>
              <w:rPr>
                <w:ins w:id="1808" w:author="Nick Maxwell" w:date="2025-05-14T13:19:00Z" w16du:dateUtc="2025-05-14T18:19:00Z"/>
                <w:rFonts w:ascii="Times New Roman" w:eastAsia="Times New Roman" w:hAnsi="Times New Roman" w:cs="Times New Roman"/>
                <w:sz w:val="24"/>
                <w:szCs w:val="24"/>
              </w:rPr>
            </w:pPr>
            <w:ins w:id="1809" w:author="Nick Maxwell" w:date="2025-05-14T13:19:00Z" w16du:dateUtc="2025-05-14T18:19:00Z">
              <w:r>
                <w:rPr>
                  <w:rFonts w:ascii="Times New Roman" w:eastAsia="Times New Roman" w:hAnsi="Times New Roman" w:cs="Times New Roman"/>
                  <w:sz w:val="24"/>
                  <w:szCs w:val="24"/>
                </w:rPr>
                <w:t>.76 (.04)</w:t>
              </w:r>
            </w:ins>
          </w:p>
        </w:tc>
        <w:tc>
          <w:tcPr>
            <w:tcW w:w="2430" w:type="dxa"/>
          </w:tcPr>
          <w:p w14:paraId="6E776598" w14:textId="77777777" w:rsidR="00630D82" w:rsidRDefault="00630D82" w:rsidP="00235C8B">
            <w:pPr>
              <w:spacing w:after="0" w:line="480" w:lineRule="auto"/>
              <w:jc w:val="center"/>
              <w:rPr>
                <w:ins w:id="1810" w:author="Nick Maxwell" w:date="2025-05-14T13:19:00Z" w16du:dateUtc="2025-05-14T18:19:00Z"/>
                <w:rFonts w:ascii="Times New Roman" w:eastAsia="Times New Roman" w:hAnsi="Times New Roman" w:cs="Times New Roman"/>
                <w:sz w:val="24"/>
                <w:szCs w:val="24"/>
              </w:rPr>
            </w:pPr>
            <w:ins w:id="1811" w:author="Nick Maxwell" w:date="2025-05-14T13:19:00Z" w16du:dateUtc="2025-05-14T18:19:00Z">
              <w:r>
                <w:rPr>
                  <w:rFonts w:ascii="Times New Roman" w:eastAsia="Times New Roman" w:hAnsi="Times New Roman" w:cs="Times New Roman"/>
                  <w:sz w:val="24"/>
                  <w:szCs w:val="24"/>
                </w:rPr>
                <w:t>.74 (.04)</w:t>
              </w:r>
            </w:ins>
          </w:p>
        </w:tc>
      </w:tr>
      <w:tr w:rsidR="00630D82" w14:paraId="5A51399F" w14:textId="77777777" w:rsidTr="007807F9">
        <w:trPr>
          <w:ins w:id="1812" w:author="Nick Maxwell" w:date="2025-05-14T13:19:00Z"/>
        </w:trPr>
        <w:tc>
          <w:tcPr>
            <w:tcW w:w="1710" w:type="dxa"/>
          </w:tcPr>
          <w:p w14:paraId="7E696D6E" w14:textId="77777777" w:rsidR="00630D82" w:rsidRDefault="00630D82" w:rsidP="00235C8B">
            <w:pPr>
              <w:spacing w:after="0" w:line="480" w:lineRule="auto"/>
              <w:rPr>
                <w:ins w:id="1813" w:author="Nick Maxwell" w:date="2025-05-14T13:19:00Z" w16du:dateUtc="2025-05-14T18:19:00Z"/>
                <w:rFonts w:ascii="Times New Roman" w:eastAsia="Times New Roman" w:hAnsi="Times New Roman" w:cs="Times New Roman"/>
                <w:sz w:val="24"/>
                <w:szCs w:val="24"/>
              </w:rPr>
            </w:pPr>
          </w:p>
        </w:tc>
        <w:tc>
          <w:tcPr>
            <w:tcW w:w="1800" w:type="dxa"/>
          </w:tcPr>
          <w:p w14:paraId="2D980FC5" w14:textId="77777777" w:rsidR="00630D82" w:rsidRDefault="00630D82" w:rsidP="00235C8B">
            <w:pPr>
              <w:spacing w:after="0" w:line="480" w:lineRule="auto"/>
              <w:rPr>
                <w:ins w:id="1814" w:author="Nick Maxwell" w:date="2025-05-14T13:19:00Z" w16du:dateUtc="2025-05-14T18:19:00Z"/>
                <w:rFonts w:ascii="Times New Roman" w:eastAsia="Times New Roman" w:hAnsi="Times New Roman" w:cs="Times New Roman"/>
                <w:sz w:val="24"/>
                <w:szCs w:val="24"/>
              </w:rPr>
            </w:pPr>
            <w:ins w:id="1815" w:author="Nick Maxwell" w:date="2025-05-14T13:19:00Z" w16du:dateUtc="2025-05-14T18:19:00Z">
              <w:r>
                <w:rPr>
                  <w:rFonts w:ascii="Times New Roman" w:eastAsia="Times New Roman" w:hAnsi="Times New Roman" w:cs="Times New Roman"/>
                  <w:sz w:val="24"/>
                  <w:szCs w:val="24"/>
                </w:rPr>
                <w:t>White</w:t>
              </w:r>
            </w:ins>
          </w:p>
        </w:tc>
        <w:tc>
          <w:tcPr>
            <w:tcW w:w="1890" w:type="dxa"/>
          </w:tcPr>
          <w:p w14:paraId="3DA1C751" w14:textId="77777777" w:rsidR="00630D82" w:rsidRDefault="00630D82" w:rsidP="00235C8B">
            <w:pPr>
              <w:spacing w:after="0" w:line="480" w:lineRule="auto"/>
              <w:rPr>
                <w:ins w:id="1816" w:author="Nick Maxwell" w:date="2025-05-14T13:19:00Z" w16du:dateUtc="2025-05-14T18:19:00Z"/>
                <w:rFonts w:ascii="Times New Roman" w:eastAsia="Times New Roman" w:hAnsi="Times New Roman" w:cs="Times New Roman"/>
                <w:sz w:val="24"/>
                <w:szCs w:val="24"/>
              </w:rPr>
            </w:pPr>
            <w:ins w:id="1817" w:author="Nick Maxwell" w:date="2025-05-14T13:19:00Z" w16du:dateUtc="2025-05-14T18:19:00Z">
              <w:r>
                <w:rPr>
                  <w:rFonts w:ascii="Times New Roman" w:eastAsia="Times New Roman" w:hAnsi="Times New Roman" w:cs="Times New Roman"/>
                  <w:sz w:val="24"/>
                  <w:szCs w:val="24"/>
                </w:rPr>
                <w:t>Low</w:t>
              </w:r>
            </w:ins>
          </w:p>
        </w:tc>
        <w:tc>
          <w:tcPr>
            <w:tcW w:w="2070" w:type="dxa"/>
          </w:tcPr>
          <w:p w14:paraId="02684499" w14:textId="77777777" w:rsidR="00630D82" w:rsidRDefault="00630D82" w:rsidP="00235C8B">
            <w:pPr>
              <w:spacing w:after="0" w:line="480" w:lineRule="auto"/>
              <w:jc w:val="center"/>
              <w:rPr>
                <w:ins w:id="1818" w:author="Nick Maxwell" w:date="2025-05-14T13:19:00Z" w16du:dateUtc="2025-05-14T18:19:00Z"/>
                <w:rFonts w:ascii="Times New Roman" w:eastAsia="Times New Roman" w:hAnsi="Times New Roman" w:cs="Times New Roman"/>
                <w:sz w:val="24"/>
                <w:szCs w:val="24"/>
              </w:rPr>
            </w:pPr>
            <w:ins w:id="1819" w:author="Nick Maxwell" w:date="2025-05-14T13:19:00Z" w16du:dateUtc="2025-05-14T18:19:00Z">
              <w:r>
                <w:rPr>
                  <w:rFonts w:ascii="Times New Roman" w:eastAsia="Times New Roman" w:hAnsi="Times New Roman" w:cs="Times New Roman"/>
                  <w:sz w:val="24"/>
                  <w:szCs w:val="24"/>
                </w:rPr>
                <w:t>.69 (.05)</w:t>
              </w:r>
            </w:ins>
          </w:p>
        </w:tc>
        <w:tc>
          <w:tcPr>
            <w:tcW w:w="2430" w:type="dxa"/>
          </w:tcPr>
          <w:p w14:paraId="751C50B6" w14:textId="77777777" w:rsidR="00630D82" w:rsidRDefault="00630D82" w:rsidP="00235C8B">
            <w:pPr>
              <w:spacing w:after="0" w:line="480" w:lineRule="auto"/>
              <w:jc w:val="center"/>
              <w:rPr>
                <w:ins w:id="1820" w:author="Nick Maxwell" w:date="2025-05-14T13:19:00Z" w16du:dateUtc="2025-05-14T18:19:00Z"/>
                <w:rFonts w:ascii="Times New Roman" w:eastAsia="Times New Roman" w:hAnsi="Times New Roman" w:cs="Times New Roman"/>
                <w:sz w:val="24"/>
                <w:szCs w:val="24"/>
              </w:rPr>
            </w:pPr>
            <w:ins w:id="1821" w:author="Nick Maxwell" w:date="2025-05-14T13:19:00Z" w16du:dateUtc="2025-05-14T18:19:00Z">
              <w:r>
                <w:rPr>
                  <w:rFonts w:ascii="Times New Roman" w:eastAsia="Times New Roman" w:hAnsi="Times New Roman" w:cs="Times New Roman"/>
                  <w:sz w:val="24"/>
                  <w:szCs w:val="24"/>
                </w:rPr>
                <w:t>.73 (.04)</w:t>
              </w:r>
            </w:ins>
          </w:p>
        </w:tc>
      </w:tr>
      <w:tr w:rsidR="00630D82" w14:paraId="4216BAB0" w14:textId="77777777" w:rsidTr="007807F9">
        <w:trPr>
          <w:ins w:id="1822" w:author="Nick Maxwell" w:date="2025-05-14T13:19:00Z"/>
        </w:trPr>
        <w:tc>
          <w:tcPr>
            <w:tcW w:w="1710" w:type="dxa"/>
          </w:tcPr>
          <w:p w14:paraId="791C8211" w14:textId="77777777" w:rsidR="00630D82" w:rsidRDefault="00630D82" w:rsidP="00235C8B">
            <w:pPr>
              <w:spacing w:before="120" w:after="0" w:line="480" w:lineRule="auto"/>
              <w:rPr>
                <w:ins w:id="1823" w:author="Nick Maxwell" w:date="2025-05-14T13:19:00Z" w16du:dateUtc="2025-05-14T18:19:00Z"/>
                <w:rFonts w:ascii="Times New Roman" w:eastAsia="Times New Roman" w:hAnsi="Times New Roman" w:cs="Times New Roman"/>
                <w:sz w:val="24"/>
                <w:szCs w:val="24"/>
              </w:rPr>
            </w:pPr>
            <w:ins w:id="1824" w:author="Nick Maxwell" w:date="2025-05-14T13:19:00Z" w16du:dateUtc="2025-05-14T18:19:00Z">
              <w:r>
                <w:rPr>
                  <w:rFonts w:ascii="Times New Roman" w:eastAsia="Times New Roman" w:hAnsi="Times New Roman" w:cs="Times New Roman"/>
                  <w:sz w:val="24"/>
                  <w:szCs w:val="24"/>
                </w:rPr>
                <w:t>False Alarms</w:t>
              </w:r>
            </w:ins>
          </w:p>
        </w:tc>
        <w:tc>
          <w:tcPr>
            <w:tcW w:w="1800" w:type="dxa"/>
          </w:tcPr>
          <w:p w14:paraId="55B6C94D" w14:textId="77777777" w:rsidR="00630D82" w:rsidRDefault="00630D82" w:rsidP="00235C8B">
            <w:pPr>
              <w:spacing w:before="120" w:after="0" w:line="480" w:lineRule="auto"/>
              <w:rPr>
                <w:ins w:id="1825" w:author="Nick Maxwell" w:date="2025-05-14T13:19:00Z" w16du:dateUtc="2025-05-14T18:19:00Z"/>
                <w:rFonts w:ascii="Times New Roman" w:eastAsia="Times New Roman" w:hAnsi="Times New Roman" w:cs="Times New Roman"/>
                <w:sz w:val="24"/>
                <w:szCs w:val="24"/>
              </w:rPr>
            </w:pPr>
            <w:ins w:id="1826" w:author="Nick Maxwell" w:date="2025-05-14T13:19:00Z" w16du:dateUtc="2025-05-14T18:19:00Z">
              <w:r>
                <w:rPr>
                  <w:rFonts w:ascii="Times New Roman" w:eastAsia="Times New Roman" w:hAnsi="Times New Roman" w:cs="Times New Roman"/>
                  <w:sz w:val="24"/>
                  <w:szCs w:val="24"/>
                </w:rPr>
                <w:t>Black</w:t>
              </w:r>
            </w:ins>
          </w:p>
        </w:tc>
        <w:tc>
          <w:tcPr>
            <w:tcW w:w="1890" w:type="dxa"/>
          </w:tcPr>
          <w:p w14:paraId="60556404" w14:textId="77777777" w:rsidR="00630D82" w:rsidRDefault="00630D82" w:rsidP="00235C8B">
            <w:pPr>
              <w:spacing w:before="120" w:after="0" w:line="480" w:lineRule="auto"/>
              <w:rPr>
                <w:ins w:id="1827" w:author="Nick Maxwell" w:date="2025-05-14T13:19:00Z" w16du:dateUtc="2025-05-14T18:19:00Z"/>
                <w:rFonts w:ascii="Times New Roman" w:eastAsia="Times New Roman" w:hAnsi="Times New Roman" w:cs="Times New Roman"/>
                <w:sz w:val="24"/>
                <w:szCs w:val="24"/>
              </w:rPr>
            </w:pPr>
            <w:ins w:id="1828" w:author="Nick Maxwell" w:date="2025-05-14T13:19:00Z" w16du:dateUtc="2025-05-14T18:19:00Z">
              <w:r>
                <w:rPr>
                  <w:rFonts w:ascii="Times New Roman" w:eastAsia="Times New Roman" w:hAnsi="Times New Roman" w:cs="Times New Roman"/>
                  <w:sz w:val="24"/>
                  <w:szCs w:val="24"/>
                </w:rPr>
                <w:t>High</w:t>
              </w:r>
            </w:ins>
          </w:p>
        </w:tc>
        <w:tc>
          <w:tcPr>
            <w:tcW w:w="2070" w:type="dxa"/>
          </w:tcPr>
          <w:p w14:paraId="46EACD83" w14:textId="77777777" w:rsidR="00630D82" w:rsidRDefault="00630D82" w:rsidP="00235C8B">
            <w:pPr>
              <w:spacing w:before="120" w:after="0" w:line="480" w:lineRule="auto"/>
              <w:jc w:val="center"/>
              <w:rPr>
                <w:ins w:id="1829" w:author="Nick Maxwell" w:date="2025-05-14T13:19:00Z" w16du:dateUtc="2025-05-14T18:19:00Z"/>
                <w:rFonts w:ascii="Times New Roman" w:eastAsia="Times New Roman" w:hAnsi="Times New Roman" w:cs="Times New Roman"/>
                <w:sz w:val="24"/>
                <w:szCs w:val="24"/>
              </w:rPr>
            </w:pPr>
            <w:ins w:id="1830" w:author="Nick Maxwell" w:date="2025-05-14T13:19:00Z" w16du:dateUtc="2025-05-14T18:19:00Z">
              <w:r>
                <w:rPr>
                  <w:rFonts w:ascii="Times New Roman" w:eastAsia="Times New Roman" w:hAnsi="Times New Roman" w:cs="Times New Roman"/>
                  <w:sz w:val="24"/>
                  <w:szCs w:val="24"/>
                </w:rPr>
                <w:t>.17 (.05)</w:t>
              </w:r>
            </w:ins>
          </w:p>
        </w:tc>
        <w:tc>
          <w:tcPr>
            <w:tcW w:w="2430" w:type="dxa"/>
          </w:tcPr>
          <w:p w14:paraId="38DAEF2F" w14:textId="77777777" w:rsidR="00630D82" w:rsidRDefault="00630D82" w:rsidP="00235C8B">
            <w:pPr>
              <w:spacing w:before="120" w:after="0" w:line="480" w:lineRule="auto"/>
              <w:jc w:val="center"/>
              <w:rPr>
                <w:ins w:id="1831" w:author="Nick Maxwell" w:date="2025-05-14T13:19:00Z" w16du:dateUtc="2025-05-14T18:19:00Z"/>
                <w:rFonts w:ascii="Times New Roman" w:eastAsia="Times New Roman" w:hAnsi="Times New Roman" w:cs="Times New Roman"/>
                <w:sz w:val="24"/>
                <w:szCs w:val="24"/>
              </w:rPr>
            </w:pPr>
            <w:ins w:id="1832" w:author="Nick Maxwell" w:date="2025-05-14T13:19:00Z" w16du:dateUtc="2025-05-14T18:19:00Z">
              <w:r>
                <w:rPr>
                  <w:rFonts w:ascii="Times New Roman" w:eastAsia="Times New Roman" w:hAnsi="Times New Roman" w:cs="Times New Roman"/>
                  <w:sz w:val="24"/>
                  <w:szCs w:val="24"/>
                </w:rPr>
                <w:t>.24 (.04)</w:t>
              </w:r>
            </w:ins>
          </w:p>
        </w:tc>
      </w:tr>
      <w:tr w:rsidR="00630D82" w14:paraId="6AA38437" w14:textId="77777777" w:rsidTr="007807F9">
        <w:trPr>
          <w:ins w:id="1833" w:author="Nick Maxwell" w:date="2025-05-14T13:19:00Z"/>
        </w:trPr>
        <w:tc>
          <w:tcPr>
            <w:tcW w:w="1710" w:type="dxa"/>
          </w:tcPr>
          <w:p w14:paraId="7D04B8E4" w14:textId="77777777" w:rsidR="00630D82" w:rsidRDefault="00630D82" w:rsidP="00235C8B">
            <w:pPr>
              <w:spacing w:after="0" w:line="480" w:lineRule="auto"/>
              <w:rPr>
                <w:ins w:id="1834" w:author="Nick Maxwell" w:date="2025-05-14T13:19:00Z" w16du:dateUtc="2025-05-14T18:19:00Z"/>
                <w:rFonts w:ascii="Times New Roman" w:eastAsia="Times New Roman" w:hAnsi="Times New Roman" w:cs="Times New Roman"/>
                <w:sz w:val="24"/>
                <w:szCs w:val="24"/>
              </w:rPr>
            </w:pPr>
          </w:p>
        </w:tc>
        <w:tc>
          <w:tcPr>
            <w:tcW w:w="1800" w:type="dxa"/>
          </w:tcPr>
          <w:p w14:paraId="3936038E" w14:textId="77777777" w:rsidR="00630D82" w:rsidRDefault="00630D82" w:rsidP="00235C8B">
            <w:pPr>
              <w:spacing w:after="0" w:line="480" w:lineRule="auto"/>
              <w:rPr>
                <w:ins w:id="1835" w:author="Nick Maxwell" w:date="2025-05-14T13:19:00Z" w16du:dateUtc="2025-05-14T18:19:00Z"/>
                <w:rFonts w:ascii="Times New Roman" w:eastAsia="Times New Roman" w:hAnsi="Times New Roman" w:cs="Times New Roman"/>
                <w:sz w:val="24"/>
                <w:szCs w:val="24"/>
              </w:rPr>
            </w:pPr>
            <w:ins w:id="1836" w:author="Nick Maxwell" w:date="2025-05-14T13:19:00Z" w16du:dateUtc="2025-05-14T18:19:00Z">
              <w:r>
                <w:rPr>
                  <w:rFonts w:ascii="Times New Roman" w:eastAsia="Times New Roman" w:hAnsi="Times New Roman" w:cs="Times New Roman"/>
                  <w:sz w:val="24"/>
                  <w:szCs w:val="24"/>
                </w:rPr>
                <w:t>White</w:t>
              </w:r>
            </w:ins>
          </w:p>
        </w:tc>
        <w:tc>
          <w:tcPr>
            <w:tcW w:w="1890" w:type="dxa"/>
          </w:tcPr>
          <w:p w14:paraId="68333AD2" w14:textId="77777777" w:rsidR="00630D82" w:rsidRDefault="00630D82" w:rsidP="00235C8B">
            <w:pPr>
              <w:spacing w:after="0" w:line="480" w:lineRule="auto"/>
              <w:rPr>
                <w:ins w:id="1837" w:author="Nick Maxwell" w:date="2025-05-14T13:19:00Z" w16du:dateUtc="2025-05-14T18:19:00Z"/>
                <w:rFonts w:ascii="Times New Roman" w:eastAsia="Times New Roman" w:hAnsi="Times New Roman" w:cs="Times New Roman"/>
                <w:sz w:val="24"/>
                <w:szCs w:val="24"/>
              </w:rPr>
            </w:pPr>
            <w:ins w:id="1838" w:author="Nick Maxwell" w:date="2025-05-14T13:19:00Z" w16du:dateUtc="2025-05-14T18:19:00Z">
              <w:r>
                <w:rPr>
                  <w:rFonts w:ascii="Times New Roman" w:eastAsia="Times New Roman" w:hAnsi="Times New Roman" w:cs="Times New Roman"/>
                  <w:sz w:val="24"/>
                  <w:szCs w:val="24"/>
                </w:rPr>
                <w:t>High</w:t>
              </w:r>
            </w:ins>
          </w:p>
        </w:tc>
        <w:tc>
          <w:tcPr>
            <w:tcW w:w="2070" w:type="dxa"/>
          </w:tcPr>
          <w:p w14:paraId="10647B22" w14:textId="77777777" w:rsidR="00630D82" w:rsidRDefault="00630D82" w:rsidP="00235C8B">
            <w:pPr>
              <w:spacing w:after="0" w:line="480" w:lineRule="auto"/>
              <w:jc w:val="center"/>
              <w:rPr>
                <w:ins w:id="1839" w:author="Nick Maxwell" w:date="2025-05-14T13:19:00Z" w16du:dateUtc="2025-05-14T18:19:00Z"/>
                <w:rFonts w:ascii="Times New Roman" w:eastAsia="Times New Roman" w:hAnsi="Times New Roman" w:cs="Times New Roman"/>
                <w:sz w:val="24"/>
                <w:szCs w:val="24"/>
              </w:rPr>
            </w:pPr>
            <w:ins w:id="1840" w:author="Nick Maxwell" w:date="2025-05-14T13:19:00Z" w16du:dateUtc="2025-05-14T18:19:00Z">
              <w:r>
                <w:rPr>
                  <w:rFonts w:ascii="Times New Roman" w:eastAsia="Times New Roman" w:hAnsi="Times New Roman" w:cs="Times New Roman"/>
                  <w:sz w:val="24"/>
                  <w:szCs w:val="24"/>
                </w:rPr>
                <w:t>.15 (.04)</w:t>
              </w:r>
            </w:ins>
          </w:p>
        </w:tc>
        <w:tc>
          <w:tcPr>
            <w:tcW w:w="2430" w:type="dxa"/>
          </w:tcPr>
          <w:p w14:paraId="79D48FF4" w14:textId="77777777" w:rsidR="00630D82" w:rsidRDefault="00630D82" w:rsidP="00235C8B">
            <w:pPr>
              <w:spacing w:after="0" w:line="480" w:lineRule="auto"/>
              <w:jc w:val="center"/>
              <w:rPr>
                <w:ins w:id="1841" w:author="Nick Maxwell" w:date="2025-05-14T13:19:00Z" w16du:dateUtc="2025-05-14T18:19:00Z"/>
                <w:rFonts w:ascii="Times New Roman" w:eastAsia="Times New Roman" w:hAnsi="Times New Roman" w:cs="Times New Roman"/>
                <w:sz w:val="24"/>
                <w:szCs w:val="24"/>
              </w:rPr>
            </w:pPr>
            <w:ins w:id="1842" w:author="Nick Maxwell" w:date="2025-05-14T13:19:00Z" w16du:dateUtc="2025-05-14T18:19:00Z">
              <w:r>
                <w:rPr>
                  <w:rFonts w:ascii="Times New Roman" w:eastAsia="Times New Roman" w:hAnsi="Times New Roman" w:cs="Times New Roman"/>
                  <w:sz w:val="24"/>
                  <w:szCs w:val="24"/>
                </w:rPr>
                <w:t>.12 (.03)</w:t>
              </w:r>
            </w:ins>
          </w:p>
        </w:tc>
      </w:tr>
      <w:tr w:rsidR="00630D82" w14:paraId="778A291C" w14:textId="77777777" w:rsidTr="007807F9">
        <w:trPr>
          <w:ins w:id="1843" w:author="Nick Maxwell" w:date="2025-05-14T13:19:00Z"/>
        </w:trPr>
        <w:tc>
          <w:tcPr>
            <w:tcW w:w="1710" w:type="dxa"/>
          </w:tcPr>
          <w:p w14:paraId="1E14267F" w14:textId="77777777" w:rsidR="00630D82" w:rsidRDefault="00630D82" w:rsidP="00235C8B">
            <w:pPr>
              <w:spacing w:after="0" w:line="480" w:lineRule="auto"/>
              <w:rPr>
                <w:ins w:id="1844" w:author="Nick Maxwell" w:date="2025-05-14T13:19:00Z" w16du:dateUtc="2025-05-14T18:19:00Z"/>
                <w:rFonts w:ascii="Times New Roman" w:eastAsia="Times New Roman" w:hAnsi="Times New Roman" w:cs="Times New Roman"/>
                <w:sz w:val="24"/>
                <w:szCs w:val="24"/>
              </w:rPr>
            </w:pPr>
          </w:p>
        </w:tc>
        <w:tc>
          <w:tcPr>
            <w:tcW w:w="1800" w:type="dxa"/>
          </w:tcPr>
          <w:p w14:paraId="06159AED" w14:textId="77777777" w:rsidR="00630D82" w:rsidRDefault="00630D82" w:rsidP="00235C8B">
            <w:pPr>
              <w:spacing w:after="0" w:line="480" w:lineRule="auto"/>
              <w:rPr>
                <w:ins w:id="1845" w:author="Nick Maxwell" w:date="2025-05-14T13:19:00Z" w16du:dateUtc="2025-05-14T18:19:00Z"/>
                <w:rFonts w:ascii="Times New Roman" w:eastAsia="Times New Roman" w:hAnsi="Times New Roman" w:cs="Times New Roman"/>
                <w:sz w:val="24"/>
                <w:szCs w:val="24"/>
              </w:rPr>
            </w:pPr>
            <w:ins w:id="1846" w:author="Nick Maxwell" w:date="2025-05-14T13:19:00Z" w16du:dateUtc="2025-05-14T18:19:00Z">
              <w:r>
                <w:rPr>
                  <w:rFonts w:ascii="Times New Roman" w:eastAsia="Times New Roman" w:hAnsi="Times New Roman" w:cs="Times New Roman"/>
                  <w:sz w:val="24"/>
                  <w:szCs w:val="24"/>
                </w:rPr>
                <w:t>Black</w:t>
              </w:r>
            </w:ins>
          </w:p>
        </w:tc>
        <w:tc>
          <w:tcPr>
            <w:tcW w:w="1890" w:type="dxa"/>
          </w:tcPr>
          <w:p w14:paraId="05E51FD6" w14:textId="77777777" w:rsidR="00630D82" w:rsidRDefault="00630D82" w:rsidP="00235C8B">
            <w:pPr>
              <w:spacing w:after="0" w:line="480" w:lineRule="auto"/>
              <w:rPr>
                <w:ins w:id="1847" w:author="Nick Maxwell" w:date="2025-05-14T13:19:00Z" w16du:dateUtc="2025-05-14T18:19:00Z"/>
                <w:rFonts w:ascii="Times New Roman" w:eastAsia="Times New Roman" w:hAnsi="Times New Roman" w:cs="Times New Roman"/>
                <w:sz w:val="24"/>
                <w:szCs w:val="24"/>
              </w:rPr>
            </w:pPr>
            <w:ins w:id="1848" w:author="Nick Maxwell" w:date="2025-05-14T13:19:00Z" w16du:dateUtc="2025-05-14T18:19:00Z">
              <w:r>
                <w:rPr>
                  <w:rFonts w:ascii="Times New Roman" w:eastAsia="Times New Roman" w:hAnsi="Times New Roman" w:cs="Times New Roman"/>
                  <w:sz w:val="24"/>
                  <w:szCs w:val="24"/>
                </w:rPr>
                <w:t>Low</w:t>
              </w:r>
            </w:ins>
          </w:p>
        </w:tc>
        <w:tc>
          <w:tcPr>
            <w:tcW w:w="2070" w:type="dxa"/>
          </w:tcPr>
          <w:p w14:paraId="42030EE3" w14:textId="77777777" w:rsidR="00630D82" w:rsidRDefault="00630D82" w:rsidP="00235C8B">
            <w:pPr>
              <w:spacing w:after="0" w:line="480" w:lineRule="auto"/>
              <w:jc w:val="center"/>
              <w:rPr>
                <w:ins w:id="1849" w:author="Nick Maxwell" w:date="2025-05-14T13:19:00Z" w16du:dateUtc="2025-05-14T18:19:00Z"/>
                <w:rFonts w:ascii="Times New Roman" w:eastAsia="Times New Roman" w:hAnsi="Times New Roman" w:cs="Times New Roman"/>
                <w:sz w:val="24"/>
                <w:szCs w:val="24"/>
              </w:rPr>
            </w:pPr>
            <w:ins w:id="1850" w:author="Nick Maxwell" w:date="2025-05-14T13:19:00Z" w16du:dateUtc="2025-05-14T18:19:00Z">
              <w:r>
                <w:rPr>
                  <w:rFonts w:ascii="Times New Roman" w:eastAsia="Times New Roman" w:hAnsi="Times New Roman" w:cs="Times New Roman"/>
                  <w:sz w:val="24"/>
                  <w:szCs w:val="24"/>
                </w:rPr>
                <w:t>.12 (.04)</w:t>
              </w:r>
            </w:ins>
          </w:p>
        </w:tc>
        <w:tc>
          <w:tcPr>
            <w:tcW w:w="2430" w:type="dxa"/>
          </w:tcPr>
          <w:p w14:paraId="0A5EF282" w14:textId="77777777" w:rsidR="00630D82" w:rsidRDefault="00630D82" w:rsidP="00235C8B">
            <w:pPr>
              <w:spacing w:after="0" w:line="480" w:lineRule="auto"/>
              <w:jc w:val="center"/>
              <w:rPr>
                <w:ins w:id="1851" w:author="Nick Maxwell" w:date="2025-05-14T13:19:00Z" w16du:dateUtc="2025-05-14T18:19:00Z"/>
                <w:rFonts w:ascii="Times New Roman" w:eastAsia="Times New Roman" w:hAnsi="Times New Roman" w:cs="Times New Roman"/>
                <w:sz w:val="24"/>
                <w:szCs w:val="24"/>
              </w:rPr>
            </w:pPr>
            <w:ins w:id="1852" w:author="Nick Maxwell" w:date="2025-05-14T13:19:00Z" w16du:dateUtc="2025-05-14T18:19:00Z">
              <w:r>
                <w:rPr>
                  <w:rFonts w:ascii="Times New Roman" w:eastAsia="Times New Roman" w:hAnsi="Times New Roman" w:cs="Times New Roman"/>
                  <w:sz w:val="24"/>
                  <w:szCs w:val="24"/>
                </w:rPr>
                <w:t>.13 (.03)</w:t>
              </w:r>
            </w:ins>
          </w:p>
        </w:tc>
      </w:tr>
      <w:tr w:rsidR="00630D82" w14:paraId="2346EB05" w14:textId="77777777" w:rsidTr="007807F9">
        <w:trPr>
          <w:ins w:id="1853" w:author="Nick Maxwell" w:date="2025-05-14T13:19:00Z"/>
        </w:trPr>
        <w:tc>
          <w:tcPr>
            <w:tcW w:w="1710" w:type="dxa"/>
          </w:tcPr>
          <w:p w14:paraId="0A5806BE" w14:textId="77777777" w:rsidR="00630D82" w:rsidRDefault="00630D82" w:rsidP="00235C8B">
            <w:pPr>
              <w:spacing w:after="0" w:line="480" w:lineRule="auto"/>
              <w:rPr>
                <w:ins w:id="1854" w:author="Nick Maxwell" w:date="2025-05-14T13:19:00Z" w16du:dateUtc="2025-05-14T18:19:00Z"/>
                <w:rFonts w:ascii="Times New Roman" w:eastAsia="Times New Roman" w:hAnsi="Times New Roman" w:cs="Times New Roman"/>
                <w:sz w:val="24"/>
                <w:szCs w:val="24"/>
              </w:rPr>
            </w:pPr>
          </w:p>
        </w:tc>
        <w:tc>
          <w:tcPr>
            <w:tcW w:w="1800" w:type="dxa"/>
          </w:tcPr>
          <w:p w14:paraId="6E076C54" w14:textId="77777777" w:rsidR="00630D82" w:rsidRDefault="00630D82" w:rsidP="00235C8B">
            <w:pPr>
              <w:spacing w:after="0" w:line="480" w:lineRule="auto"/>
              <w:rPr>
                <w:ins w:id="1855" w:author="Nick Maxwell" w:date="2025-05-14T13:19:00Z" w16du:dateUtc="2025-05-14T18:19:00Z"/>
                <w:rFonts w:ascii="Times New Roman" w:eastAsia="Times New Roman" w:hAnsi="Times New Roman" w:cs="Times New Roman"/>
                <w:sz w:val="24"/>
                <w:szCs w:val="24"/>
              </w:rPr>
            </w:pPr>
            <w:ins w:id="1856" w:author="Nick Maxwell" w:date="2025-05-14T13:19:00Z" w16du:dateUtc="2025-05-14T18:19:00Z">
              <w:r>
                <w:rPr>
                  <w:rFonts w:ascii="Times New Roman" w:eastAsia="Times New Roman" w:hAnsi="Times New Roman" w:cs="Times New Roman"/>
                  <w:sz w:val="24"/>
                  <w:szCs w:val="24"/>
                </w:rPr>
                <w:t>White</w:t>
              </w:r>
            </w:ins>
          </w:p>
        </w:tc>
        <w:tc>
          <w:tcPr>
            <w:tcW w:w="1890" w:type="dxa"/>
          </w:tcPr>
          <w:p w14:paraId="2DD3D365" w14:textId="77777777" w:rsidR="00630D82" w:rsidRDefault="00630D82" w:rsidP="00235C8B">
            <w:pPr>
              <w:spacing w:after="0" w:line="480" w:lineRule="auto"/>
              <w:rPr>
                <w:ins w:id="1857" w:author="Nick Maxwell" w:date="2025-05-14T13:19:00Z" w16du:dateUtc="2025-05-14T18:19:00Z"/>
                <w:rFonts w:ascii="Times New Roman" w:eastAsia="Times New Roman" w:hAnsi="Times New Roman" w:cs="Times New Roman"/>
                <w:sz w:val="24"/>
                <w:szCs w:val="24"/>
              </w:rPr>
            </w:pPr>
            <w:ins w:id="1858" w:author="Nick Maxwell" w:date="2025-05-14T13:19:00Z" w16du:dateUtc="2025-05-14T18:19:00Z">
              <w:r>
                <w:rPr>
                  <w:rFonts w:ascii="Times New Roman" w:eastAsia="Times New Roman" w:hAnsi="Times New Roman" w:cs="Times New Roman"/>
                  <w:sz w:val="24"/>
                  <w:szCs w:val="24"/>
                </w:rPr>
                <w:t>Low</w:t>
              </w:r>
            </w:ins>
          </w:p>
        </w:tc>
        <w:tc>
          <w:tcPr>
            <w:tcW w:w="2070" w:type="dxa"/>
          </w:tcPr>
          <w:p w14:paraId="32618D5A" w14:textId="77777777" w:rsidR="00630D82" w:rsidRDefault="00630D82" w:rsidP="00235C8B">
            <w:pPr>
              <w:spacing w:after="0" w:line="480" w:lineRule="auto"/>
              <w:jc w:val="center"/>
              <w:rPr>
                <w:ins w:id="1859" w:author="Nick Maxwell" w:date="2025-05-14T13:19:00Z" w16du:dateUtc="2025-05-14T18:19:00Z"/>
                <w:rFonts w:ascii="Times New Roman" w:eastAsia="Times New Roman" w:hAnsi="Times New Roman" w:cs="Times New Roman"/>
                <w:sz w:val="24"/>
                <w:szCs w:val="24"/>
              </w:rPr>
            </w:pPr>
            <w:ins w:id="1860" w:author="Nick Maxwell" w:date="2025-05-14T13:19:00Z" w16du:dateUtc="2025-05-14T18:19:00Z">
              <w:r>
                <w:rPr>
                  <w:rFonts w:ascii="Times New Roman" w:eastAsia="Times New Roman" w:hAnsi="Times New Roman" w:cs="Times New Roman"/>
                  <w:sz w:val="24"/>
                  <w:szCs w:val="24"/>
                </w:rPr>
                <w:t>.13 (.03)</w:t>
              </w:r>
            </w:ins>
          </w:p>
        </w:tc>
        <w:tc>
          <w:tcPr>
            <w:tcW w:w="2430" w:type="dxa"/>
          </w:tcPr>
          <w:p w14:paraId="6378905B" w14:textId="77777777" w:rsidR="00630D82" w:rsidRDefault="00630D82" w:rsidP="00235C8B">
            <w:pPr>
              <w:spacing w:after="0" w:line="480" w:lineRule="auto"/>
              <w:jc w:val="center"/>
              <w:rPr>
                <w:ins w:id="1861" w:author="Nick Maxwell" w:date="2025-05-14T13:19:00Z" w16du:dateUtc="2025-05-14T18:19:00Z"/>
                <w:rFonts w:ascii="Times New Roman" w:eastAsia="Times New Roman" w:hAnsi="Times New Roman" w:cs="Times New Roman"/>
                <w:sz w:val="24"/>
                <w:szCs w:val="24"/>
              </w:rPr>
            </w:pPr>
            <w:ins w:id="1862" w:author="Nick Maxwell" w:date="2025-05-14T13:19:00Z" w16du:dateUtc="2025-05-14T18:19:00Z">
              <w:r>
                <w:rPr>
                  <w:rFonts w:ascii="Times New Roman" w:eastAsia="Times New Roman" w:hAnsi="Times New Roman" w:cs="Times New Roman"/>
                  <w:sz w:val="24"/>
                  <w:szCs w:val="24"/>
                </w:rPr>
                <w:t>.13 (.03)</w:t>
              </w:r>
            </w:ins>
          </w:p>
        </w:tc>
      </w:tr>
      <w:tr w:rsidR="00630D82" w14:paraId="2997F914" w14:textId="77777777" w:rsidTr="007807F9">
        <w:trPr>
          <w:ins w:id="1863" w:author="Nick Maxwell" w:date="2025-05-14T13:19:00Z"/>
        </w:trPr>
        <w:tc>
          <w:tcPr>
            <w:tcW w:w="1710" w:type="dxa"/>
          </w:tcPr>
          <w:p w14:paraId="72B2F13C" w14:textId="77777777" w:rsidR="00630D82" w:rsidRDefault="00630D82" w:rsidP="00235C8B">
            <w:pPr>
              <w:spacing w:before="120" w:after="0" w:line="480" w:lineRule="auto"/>
              <w:rPr>
                <w:ins w:id="1864" w:author="Nick Maxwell" w:date="2025-05-14T13:19:00Z" w16du:dateUtc="2025-05-14T18:19:00Z"/>
                <w:rFonts w:ascii="Times New Roman" w:eastAsia="Times New Roman" w:hAnsi="Times New Roman" w:cs="Times New Roman"/>
                <w:sz w:val="24"/>
                <w:szCs w:val="24"/>
              </w:rPr>
            </w:pPr>
            <w:ins w:id="1865" w:author="Nick Maxwell" w:date="2025-05-14T13:19:00Z" w16du:dateUtc="2025-05-14T18:19:00Z">
              <w:r>
                <w:rPr>
                  <w:rFonts w:ascii="Times New Roman" w:eastAsia="Times New Roman" w:hAnsi="Times New Roman" w:cs="Times New Roman"/>
                  <w:i/>
                  <w:sz w:val="24"/>
                  <w:szCs w:val="24"/>
                </w:rPr>
                <w:t>d'</w:t>
              </w:r>
            </w:ins>
          </w:p>
        </w:tc>
        <w:tc>
          <w:tcPr>
            <w:tcW w:w="1800" w:type="dxa"/>
          </w:tcPr>
          <w:p w14:paraId="55DD8381" w14:textId="77777777" w:rsidR="00630D82" w:rsidRDefault="00630D82" w:rsidP="00235C8B">
            <w:pPr>
              <w:spacing w:before="120" w:after="0" w:line="480" w:lineRule="auto"/>
              <w:rPr>
                <w:ins w:id="1866" w:author="Nick Maxwell" w:date="2025-05-14T13:19:00Z" w16du:dateUtc="2025-05-14T18:19:00Z"/>
                <w:rFonts w:ascii="Times New Roman" w:eastAsia="Times New Roman" w:hAnsi="Times New Roman" w:cs="Times New Roman"/>
                <w:sz w:val="24"/>
                <w:szCs w:val="24"/>
              </w:rPr>
            </w:pPr>
            <w:ins w:id="1867" w:author="Nick Maxwell" w:date="2025-05-14T13:19:00Z" w16du:dateUtc="2025-05-14T18:19:00Z">
              <w:r>
                <w:rPr>
                  <w:rFonts w:ascii="Times New Roman" w:eastAsia="Times New Roman" w:hAnsi="Times New Roman" w:cs="Times New Roman"/>
                  <w:sz w:val="24"/>
                  <w:szCs w:val="24"/>
                </w:rPr>
                <w:t>Black</w:t>
              </w:r>
            </w:ins>
          </w:p>
        </w:tc>
        <w:tc>
          <w:tcPr>
            <w:tcW w:w="1890" w:type="dxa"/>
          </w:tcPr>
          <w:p w14:paraId="2E0ADDAE" w14:textId="77777777" w:rsidR="00630D82" w:rsidRDefault="00630D82" w:rsidP="00235C8B">
            <w:pPr>
              <w:spacing w:before="120" w:after="0" w:line="480" w:lineRule="auto"/>
              <w:rPr>
                <w:ins w:id="1868" w:author="Nick Maxwell" w:date="2025-05-14T13:19:00Z" w16du:dateUtc="2025-05-14T18:19:00Z"/>
                <w:rFonts w:ascii="Times New Roman" w:eastAsia="Times New Roman" w:hAnsi="Times New Roman" w:cs="Times New Roman"/>
                <w:sz w:val="24"/>
                <w:szCs w:val="24"/>
              </w:rPr>
            </w:pPr>
            <w:ins w:id="1869" w:author="Nick Maxwell" w:date="2025-05-14T13:19:00Z" w16du:dateUtc="2025-05-14T18:19:00Z">
              <w:r>
                <w:rPr>
                  <w:rFonts w:ascii="Times New Roman" w:eastAsia="Times New Roman" w:hAnsi="Times New Roman" w:cs="Times New Roman"/>
                  <w:sz w:val="24"/>
                  <w:szCs w:val="24"/>
                </w:rPr>
                <w:t>High</w:t>
              </w:r>
            </w:ins>
          </w:p>
        </w:tc>
        <w:tc>
          <w:tcPr>
            <w:tcW w:w="2070" w:type="dxa"/>
          </w:tcPr>
          <w:p w14:paraId="71E732AD" w14:textId="77777777" w:rsidR="00630D82" w:rsidRDefault="00630D82" w:rsidP="00235C8B">
            <w:pPr>
              <w:spacing w:before="120" w:after="0" w:line="480" w:lineRule="auto"/>
              <w:jc w:val="center"/>
              <w:rPr>
                <w:ins w:id="1870" w:author="Nick Maxwell" w:date="2025-05-14T13:19:00Z" w16du:dateUtc="2025-05-14T18:19:00Z"/>
                <w:rFonts w:ascii="Times New Roman" w:eastAsia="Times New Roman" w:hAnsi="Times New Roman" w:cs="Times New Roman"/>
                <w:sz w:val="24"/>
                <w:szCs w:val="24"/>
              </w:rPr>
            </w:pPr>
            <w:ins w:id="1871" w:author="Nick Maxwell" w:date="2025-05-14T13:19:00Z" w16du:dateUtc="2025-05-14T18:19:00Z">
              <w:r>
                <w:rPr>
                  <w:rFonts w:ascii="Times New Roman" w:eastAsia="Times New Roman" w:hAnsi="Times New Roman" w:cs="Times New Roman"/>
                  <w:sz w:val="24"/>
                  <w:szCs w:val="24"/>
                </w:rPr>
                <w:t>1.95 (0.19)</w:t>
              </w:r>
            </w:ins>
          </w:p>
        </w:tc>
        <w:tc>
          <w:tcPr>
            <w:tcW w:w="2430" w:type="dxa"/>
          </w:tcPr>
          <w:p w14:paraId="4D900837" w14:textId="77777777" w:rsidR="00630D82" w:rsidRDefault="00630D82" w:rsidP="00235C8B">
            <w:pPr>
              <w:spacing w:before="120" w:after="0" w:line="480" w:lineRule="auto"/>
              <w:jc w:val="center"/>
              <w:rPr>
                <w:ins w:id="1872" w:author="Nick Maxwell" w:date="2025-05-14T13:19:00Z" w16du:dateUtc="2025-05-14T18:19:00Z"/>
                <w:rFonts w:ascii="Times New Roman" w:eastAsia="Times New Roman" w:hAnsi="Times New Roman" w:cs="Times New Roman"/>
                <w:sz w:val="24"/>
                <w:szCs w:val="24"/>
              </w:rPr>
            </w:pPr>
            <w:ins w:id="1873" w:author="Nick Maxwell" w:date="2025-05-14T13:19:00Z" w16du:dateUtc="2025-05-14T18:19:00Z">
              <w:r>
                <w:rPr>
                  <w:rFonts w:ascii="Times New Roman" w:eastAsia="Times New Roman" w:hAnsi="Times New Roman" w:cs="Times New Roman"/>
                  <w:sz w:val="24"/>
                  <w:szCs w:val="24"/>
                </w:rPr>
                <w:t>1.43 (0.19)</w:t>
              </w:r>
            </w:ins>
          </w:p>
        </w:tc>
      </w:tr>
      <w:tr w:rsidR="00630D82" w14:paraId="3656F5CC" w14:textId="77777777" w:rsidTr="007807F9">
        <w:trPr>
          <w:ins w:id="1874" w:author="Nick Maxwell" w:date="2025-05-14T13:19:00Z"/>
        </w:trPr>
        <w:tc>
          <w:tcPr>
            <w:tcW w:w="1710" w:type="dxa"/>
          </w:tcPr>
          <w:p w14:paraId="463B389A" w14:textId="77777777" w:rsidR="00630D82" w:rsidRDefault="00630D82" w:rsidP="00235C8B">
            <w:pPr>
              <w:spacing w:after="0" w:line="480" w:lineRule="auto"/>
              <w:rPr>
                <w:ins w:id="1875" w:author="Nick Maxwell" w:date="2025-05-14T13:19:00Z" w16du:dateUtc="2025-05-14T18:19:00Z"/>
                <w:rFonts w:ascii="Times New Roman" w:eastAsia="Times New Roman" w:hAnsi="Times New Roman" w:cs="Times New Roman"/>
                <w:i/>
                <w:sz w:val="24"/>
                <w:szCs w:val="24"/>
              </w:rPr>
            </w:pPr>
          </w:p>
        </w:tc>
        <w:tc>
          <w:tcPr>
            <w:tcW w:w="1800" w:type="dxa"/>
          </w:tcPr>
          <w:p w14:paraId="68F73898" w14:textId="77777777" w:rsidR="00630D82" w:rsidRDefault="00630D82" w:rsidP="00235C8B">
            <w:pPr>
              <w:spacing w:after="0" w:line="480" w:lineRule="auto"/>
              <w:rPr>
                <w:ins w:id="1876" w:author="Nick Maxwell" w:date="2025-05-14T13:19:00Z" w16du:dateUtc="2025-05-14T18:19:00Z"/>
                <w:rFonts w:ascii="Times New Roman" w:eastAsia="Times New Roman" w:hAnsi="Times New Roman" w:cs="Times New Roman"/>
                <w:sz w:val="24"/>
                <w:szCs w:val="24"/>
              </w:rPr>
            </w:pPr>
            <w:ins w:id="1877" w:author="Nick Maxwell" w:date="2025-05-14T13:19:00Z" w16du:dateUtc="2025-05-14T18:19:00Z">
              <w:r>
                <w:rPr>
                  <w:rFonts w:ascii="Times New Roman" w:eastAsia="Times New Roman" w:hAnsi="Times New Roman" w:cs="Times New Roman"/>
                  <w:sz w:val="24"/>
                  <w:szCs w:val="24"/>
                </w:rPr>
                <w:t>White</w:t>
              </w:r>
            </w:ins>
          </w:p>
        </w:tc>
        <w:tc>
          <w:tcPr>
            <w:tcW w:w="1890" w:type="dxa"/>
          </w:tcPr>
          <w:p w14:paraId="6F431873" w14:textId="77777777" w:rsidR="00630D82" w:rsidRDefault="00630D82" w:rsidP="00235C8B">
            <w:pPr>
              <w:spacing w:after="0" w:line="480" w:lineRule="auto"/>
              <w:rPr>
                <w:ins w:id="1878" w:author="Nick Maxwell" w:date="2025-05-14T13:19:00Z" w16du:dateUtc="2025-05-14T18:19:00Z"/>
                <w:rFonts w:ascii="Times New Roman" w:eastAsia="Times New Roman" w:hAnsi="Times New Roman" w:cs="Times New Roman"/>
                <w:sz w:val="24"/>
                <w:szCs w:val="24"/>
              </w:rPr>
            </w:pPr>
            <w:ins w:id="1879" w:author="Nick Maxwell" w:date="2025-05-14T13:19:00Z" w16du:dateUtc="2025-05-14T18:19:00Z">
              <w:r>
                <w:rPr>
                  <w:rFonts w:ascii="Times New Roman" w:eastAsia="Times New Roman" w:hAnsi="Times New Roman" w:cs="Times New Roman"/>
                  <w:sz w:val="24"/>
                  <w:szCs w:val="24"/>
                </w:rPr>
                <w:t>High</w:t>
              </w:r>
            </w:ins>
          </w:p>
        </w:tc>
        <w:tc>
          <w:tcPr>
            <w:tcW w:w="2070" w:type="dxa"/>
          </w:tcPr>
          <w:p w14:paraId="7C0DEFEE" w14:textId="77777777" w:rsidR="00630D82" w:rsidRDefault="00630D82" w:rsidP="00235C8B">
            <w:pPr>
              <w:spacing w:after="0" w:line="480" w:lineRule="auto"/>
              <w:jc w:val="center"/>
              <w:rPr>
                <w:ins w:id="1880" w:author="Nick Maxwell" w:date="2025-05-14T13:19:00Z" w16du:dateUtc="2025-05-14T18:19:00Z"/>
                <w:rFonts w:ascii="Times New Roman" w:eastAsia="Times New Roman" w:hAnsi="Times New Roman" w:cs="Times New Roman"/>
                <w:sz w:val="24"/>
                <w:szCs w:val="24"/>
              </w:rPr>
            </w:pPr>
            <w:ins w:id="1881" w:author="Nick Maxwell" w:date="2025-05-14T13:19:00Z" w16du:dateUtc="2025-05-14T18:19:00Z">
              <w:r>
                <w:rPr>
                  <w:rFonts w:ascii="Times New Roman" w:eastAsia="Times New Roman" w:hAnsi="Times New Roman" w:cs="Times New Roman"/>
                  <w:sz w:val="24"/>
                  <w:szCs w:val="24"/>
                </w:rPr>
                <w:t>1.82 (0.19)</w:t>
              </w:r>
            </w:ins>
          </w:p>
        </w:tc>
        <w:tc>
          <w:tcPr>
            <w:tcW w:w="2430" w:type="dxa"/>
          </w:tcPr>
          <w:p w14:paraId="3DBA7CEA" w14:textId="77777777" w:rsidR="00630D82" w:rsidRDefault="00630D82" w:rsidP="00235C8B">
            <w:pPr>
              <w:spacing w:after="0" w:line="480" w:lineRule="auto"/>
              <w:jc w:val="center"/>
              <w:rPr>
                <w:ins w:id="1882" w:author="Nick Maxwell" w:date="2025-05-14T13:19:00Z" w16du:dateUtc="2025-05-14T18:19:00Z"/>
                <w:rFonts w:ascii="Times New Roman" w:eastAsia="Times New Roman" w:hAnsi="Times New Roman" w:cs="Times New Roman"/>
                <w:sz w:val="24"/>
                <w:szCs w:val="24"/>
              </w:rPr>
            </w:pPr>
            <w:ins w:id="1883" w:author="Nick Maxwell" w:date="2025-05-14T13:19:00Z" w16du:dateUtc="2025-05-14T18:19:00Z">
              <w:r>
                <w:rPr>
                  <w:rFonts w:ascii="Times New Roman" w:eastAsia="Times New Roman" w:hAnsi="Times New Roman" w:cs="Times New Roman"/>
                  <w:sz w:val="24"/>
                  <w:szCs w:val="24"/>
                </w:rPr>
                <w:t>1.88 (0.16)</w:t>
              </w:r>
            </w:ins>
          </w:p>
        </w:tc>
      </w:tr>
      <w:tr w:rsidR="00630D82" w14:paraId="127BF147" w14:textId="77777777" w:rsidTr="007807F9">
        <w:trPr>
          <w:ins w:id="1884" w:author="Nick Maxwell" w:date="2025-05-14T13:19:00Z"/>
        </w:trPr>
        <w:tc>
          <w:tcPr>
            <w:tcW w:w="1710" w:type="dxa"/>
          </w:tcPr>
          <w:p w14:paraId="41207651" w14:textId="77777777" w:rsidR="00630D82" w:rsidRDefault="00630D82" w:rsidP="00235C8B">
            <w:pPr>
              <w:spacing w:after="0" w:line="480" w:lineRule="auto"/>
              <w:rPr>
                <w:ins w:id="1885" w:author="Nick Maxwell" w:date="2025-05-14T13:19:00Z" w16du:dateUtc="2025-05-14T18:19:00Z"/>
                <w:rFonts w:ascii="Times New Roman" w:eastAsia="Times New Roman" w:hAnsi="Times New Roman" w:cs="Times New Roman"/>
                <w:i/>
                <w:sz w:val="24"/>
                <w:szCs w:val="24"/>
              </w:rPr>
            </w:pPr>
          </w:p>
        </w:tc>
        <w:tc>
          <w:tcPr>
            <w:tcW w:w="1800" w:type="dxa"/>
          </w:tcPr>
          <w:p w14:paraId="1567C7C9" w14:textId="77777777" w:rsidR="00630D82" w:rsidRDefault="00630D82" w:rsidP="00235C8B">
            <w:pPr>
              <w:spacing w:after="0" w:line="480" w:lineRule="auto"/>
              <w:rPr>
                <w:ins w:id="1886" w:author="Nick Maxwell" w:date="2025-05-14T13:19:00Z" w16du:dateUtc="2025-05-14T18:19:00Z"/>
                <w:rFonts w:ascii="Times New Roman" w:eastAsia="Times New Roman" w:hAnsi="Times New Roman" w:cs="Times New Roman"/>
                <w:sz w:val="24"/>
                <w:szCs w:val="24"/>
              </w:rPr>
            </w:pPr>
            <w:ins w:id="1887" w:author="Nick Maxwell" w:date="2025-05-14T13:19:00Z" w16du:dateUtc="2025-05-14T18:19:00Z">
              <w:r>
                <w:rPr>
                  <w:rFonts w:ascii="Times New Roman" w:eastAsia="Times New Roman" w:hAnsi="Times New Roman" w:cs="Times New Roman"/>
                  <w:sz w:val="24"/>
                  <w:szCs w:val="24"/>
                </w:rPr>
                <w:t>Black</w:t>
              </w:r>
            </w:ins>
          </w:p>
        </w:tc>
        <w:tc>
          <w:tcPr>
            <w:tcW w:w="1890" w:type="dxa"/>
          </w:tcPr>
          <w:p w14:paraId="49683300" w14:textId="77777777" w:rsidR="00630D82" w:rsidRDefault="00630D82" w:rsidP="00235C8B">
            <w:pPr>
              <w:spacing w:after="0" w:line="480" w:lineRule="auto"/>
              <w:rPr>
                <w:ins w:id="1888" w:author="Nick Maxwell" w:date="2025-05-14T13:19:00Z" w16du:dateUtc="2025-05-14T18:19:00Z"/>
                <w:rFonts w:ascii="Times New Roman" w:eastAsia="Times New Roman" w:hAnsi="Times New Roman" w:cs="Times New Roman"/>
                <w:sz w:val="24"/>
                <w:szCs w:val="24"/>
              </w:rPr>
            </w:pPr>
            <w:ins w:id="1889" w:author="Nick Maxwell" w:date="2025-05-14T13:19:00Z" w16du:dateUtc="2025-05-14T18:19:00Z">
              <w:r>
                <w:rPr>
                  <w:rFonts w:ascii="Times New Roman" w:eastAsia="Times New Roman" w:hAnsi="Times New Roman" w:cs="Times New Roman"/>
                  <w:sz w:val="24"/>
                  <w:szCs w:val="24"/>
                </w:rPr>
                <w:t>Low</w:t>
              </w:r>
            </w:ins>
          </w:p>
        </w:tc>
        <w:tc>
          <w:tcPr>
            <w:tcW w:w="2070" w:type="dxa"/>
          </w:tcPr>
          <w:p w14:paraId="3D795DB1" w14:textId="77777777" w:rsidR="00630D82" w:rsidRDefault="00630D82" w:rsidP="00235C8B">
            <w:pPr>
              <w:spacing w:after="0" w:line="480" w:lineRule="auto"/>
              <w:jc w:val="center"/>
              <w:rPr>
                <w:ins w:id="1890" w:author="Nick Maxwell" w:date="2025-05-14T13:19:00Z" w16du:dateUtc="2025-05-14T18:19:00Z"/>
                <w:rFonts w:ascii="Times New Roman" w:eastAsia="Times New Roman" w:hAnsi="Times New Roman" w:cs="Times New Roman"/>
                <w:sz w:val="24"/>
                <w:szCs w:val="24"/>
              </w:rPr>
            </w:pPr>
            <w:ins w:id="1891" w:author="Nick Maxwell" w:date="2025-05-14T13:19:00Z" w16du:dateUtc="2025-05-14T18:19:00Z">
              <w:r>
                <w:rPr>
                  <w:rFonts w:ascii="Times New Roman" w:eastAsia="Times New Roman" w:hAnsi="Times New Roman" w:cs="Times New Roman"/>
                  <w:sz w:val="24"/>
                  <w:szCs w:val="24"/>
                </w:rPr>
                <w:t>1.92 (0.21)</w:t>
              </w:r>
            </w:ins>
          </w:p>
        </w:tc>
        <w:tc>
          <w:tcPr>
            <w:tcW w:w="2430" w:type="dxa"/>
          </w:tcPr>
          <w:p w14:paraId="740C2F35" w14:textId="77777777" w:rsidR="00630D82" w:rsidRDefault="00630D82" w:rsidP="00235C8B">
            <w:pPr>
              <w:spacing w:after="0" w:line="480" w:lineRule="auto"/>
              <w:jc w:val="center"/>
              <w:rPr>
                <w:ins w:id="1892" w:author="Nick Maxwell" w:date="2025-05-14T13:19:00Z" w16du:dateUtc="2025-05-14T18:19:00Z"/>
                <w:rFonts w:ascii="Times New Roman" w:eastAsia="Times New Roman" w:hAnsi="Times New Roman" w:cs="Times New Roman"/>
                <w:sz w:val="24"/>
                <w:szCs w:val="24"/>
              </w:rPr>
            </w:pPr>
            <w:ins w:id="1893" w:author="Nick Maxwell" w:date="2025-05-14T13:19:00Z" w16du:dateUtc="2025-05-14T18:19:00Z">
              <w:r>
                <w:rPr>
                  <w:rFonts w:ascii="Times New Roman" w:eastAsia="Times New Roman" w:hAnsi="Times New Roman" w:cs="Times New Roman"/>
                  <w:sz w:val="24"/>
                  <w:szCs w:val="24"/>
                </w:rPr>
                <w:t>1.72 (0.17)</w:t>
              </w:r>
            </w:ins>
          </w:p>
        </w:tc>
      </w:tr>
      <w:tr w:rsidR="00630D82" w14:paraId="7DFDA309" w14:textId="77777777" w:rsidTr="007807F9">
        <w:trPr>
          <w:ins w:id="1894" w:author="Nick Maxwell" w:date="2025-05-14T13:19:00Z"/>
        </w:trPr>
        <w:tc>
          <w:tcPr>
            <w:tcW w:w="1710" w:type="dxa"/>
            <w:tcBorders>
              <w:bottom w:val="single" w:sz="4" w:space="0" w:color="000000"/>
            </w:tcBorders>
          </w:tcPr>
          <w:p w14:paraId="37E3EF5C" w14:textId="77777777" w:rsidR="00630D82" w:rsidRDefault="00630D82" w:rsidP="00235C8B">
            <w:pPr>
              <w:spacing w:after="0" w:line="480" w:lineRule="auto"/>
              <w:rPr>
                <w:ins w:id="1895" w:author="Nick Maxwell" w:date="2025-05-14T13:19:00Z" w16du:dateUtc="2025-05-14T18:19:00Z"/>
                <w:rFonts w:ascii="Times New Roman" w:eastAsia="Times New Roman" w:hAnsi="Times New Roman" w:cs="Times New Roman"/>
                <w:i/>
                <w:sz w:val="24"/>
                <w:szCs w:val="24"/>
              </w:rPr>
            </w:pPr>
          </w:p>
        </w:tc>
        <w:tc>
          <w:tcPr>
            <w:tcW w:w="1800" w:type="dxa"/>
            <w:tcBorders>
              <w:bottom w:val="single" w:sz="4" w:space="0" w:color="000000"/>
            </w:tcBorders>
          </w:tcPr>
          <w:p w14:paraId="3E626999" w14:textId="77777777" w:rsidR="00630D82" w:rsidRDefault="00630D82" w:rsidP="00235C8B">
            <w:pPr>
              <w:spacing w:after="0" w:line="480" w:lineRule="auto"/>
              <w:rPr>
                <w:ins w:id="1896" w:author="Nick Maxwell" w:date="2025-05-14T13:19:00Z" w16du:dateUtc="2025-05-14T18:19:00Z"/>
                <w:rFonts w:ascii="Times New Roman" w:eastAsia="Times New Roman" w:hAnsi="Times New Roman" w:cs="Times New Roman"/>
                <w:sz w:val="24"/>
                <w:szCs w:val="24"/>
              </w:rPr>
            </w:pPr>
            <w:ins w:id="1897" w:author="Nick Maxwell" w:date="2025-05-14T13:19:00Z" w16du:dateUtc="2025-05-14T18:19:00Z">
              <w:r>
                <w:rPr>
                  <w:rFonts w:ascii="Times New Roman" w:eastAsia="Times New Roman" w:hAnsi="Times New Roman" w:cs="Times New Roman"/>
                  <w:sz w:val="24"/>
                  <w:szCs w:val="24"/>
                </w:rPr>
                <w:t>White</w:t>
              </w:r>
            </w:ins>
          </w:p>
        </w:tc>
        <w:tc>
          <w:tcPr>
            <w:tcW w:w="1890" w:type="dxa"/>
            <w:tcBorders>
              <w:bottom w:val="single" w:sz="4" w:space="0" w:color="000000"/>
            </w:tcBorders>
          </w:tcPr>
          <w:p w14:paraId="6079EFDE" w14:textId="77777777" w:rsidR="00630D82" w:rsidRDefault="00630D82" w:rsidP="00235C8B">
            <w:pPr>
              <w:spacing w:after="0" w:line="480" w:lineRule="auto"/>
              <w:rPr>
                <w:ins w:id="1898" w:author="Nick Maxwell" w:date="2025-05-14T13:19:00Z" w16du:dateUtc="2025-05-14T18:19:00Z"/>
                <w:rFonts w:ascii="Times New Roman" w:eastAsia="Times New Roman" w:hAnsi="Times New Roman" w:cs="Times New Roman"/>
                <w:sz w:val="24"/>
                <w:szCs w:val="24"/>
              </w:rPr>
            </w:pPr>
            <w:ins w:id="1899" w:author="Nick Maxwell" w:date="2025-05-14T13:19:00Z" w16du:dateUtc="2025-05-14T18:19:00Z">
              <w:r>
                <w:rPr>
                  <w:rFonts w:ascii="Times New Roman" w:eastAsia="Times New Roman" w:hAnsi="Times New Roman" w:cs="Times New Roman"/>
                  <w:sz w:val="24"/>
                  <w:szCs w:val="24"/>
                </w:rPr>
                <w:t>Low</w:t>
              </w:r>
            </w:ins>
          </w:p>
        </w:tc>
        <w:tc>
          <w:tcPr>
            <w:tcW w:w="2070" w:type="dxa"/>
            <w:tcBorders>
              <w:bottom w:val="single" w:sz="4" w:space="0" w:color="000000"/>
            </w:tcBorders>
          </w:tcPr>
          <w:p w14:paraId="40F3F6F5" w14:textId="77777777" w:rsidR="00630D82" w:rsidRDefault="00630D82" w:rsidP="00235C8B">
            <w:pPr>
              <w:spacing w:after="0" w:line="480" w:lineRule="auto"/>
              <w:jc w:val="center"/>
              <w:rPr>
                <w:ins w:id="1900" w:author="Nick Maxwell" w:date="2025-05-14T13:19:00Z" w16du:dateUtc="2025-05-14T18:19:00Z"/>
                <w:rFonts w:ascii="Times New Roman" w:eastAsia="Times New Roman" w:hAnsi="Times New Roman" w:cs="Times New Roman"/>
                <w:sz w:val="24"/>
                <w:szCs w:val="24"/>
              </w:rPr>
            </w:pPr>
            <w:ins w:id="1901" w:author="Nick Maxwell" w:date="2025-05-14T13:19:00Z" w16du:dateUtc="2025-05-14T18:19:00Z">
              <w:r>
                <w:rPr>
                  <w:rFonts w:ascii="Times New Roman" w:eastAsia="Times New Roman" w:hAnsi="Times New Roman" w:cs="Times New Roman"/>
                  <w:sz w:val="24"/>
                  <w:szCs w:val="24"/>
                </w:rPr>
                <w:t>1.66 (0.19)</w:t>
              </w:r>
            </w:ins>
          </w:p>
        </w:tc>
        <w:tc>
          <w:tcPr>
            <w:tcW w:w="2430" w:type="dxa"/>
            <w:tcBorders>
              <w:bottom w:val="single" w:sz="4" w:space="0" w:color="000000"/>
            </w:tcBorders>
          </w:tcPr>
          <w:p w14:paraId="6A55F0A4" w14:textId="77777777" w:rsidR="00630D82" w:rsidRDefault="00630D82" w:rsidP="00235C8B">
            <w:pPr>
              <w:spacing w:after="0" w:line="480" w:lineRule="auto"/>
              <w:jc w:val="center"/>
              <w:rPr>
                <w:ins w:id="1902" w:author="Nick Maxwell" w:date="2025-05-14T13:19:00Z" w16du:dateUtc="2025-05-14T18:19:00Z"/>
                <w:rFonts w:ascii="Times New Roman" w:eastAsia="Times New Roman" w:hAnsi="Times New Roman" w:cs="Times New Roman"/>
                <w:sz w:val="24"/>
                <w:szCs w:val="24"/>
              </w:rPr>
            </w:pPr>
            <w:ins w:id="1903" w:author="Nick Maxwell" w:date="2025-05-14T13:19:00Z" w16du:dateUtc="2025-05-14T18:19:00Z">
              <w:r>
                <w:rPr>
                  <w:rFonts w:ascii="Times New Roman" w:eastAsia="Times New Roman" w:hAnsi="Times New Roman" w:cs="Times New Roman"/>
                  <w:sz w:val="24"/>
                  <w:szCs w:val="24"/>
                </w:rPr>
                <w:t>1.73 (0.17)</w:t>
              </w:r>
            </w:ins>
          </w:p>
        </w:tc>
      </w:tr>
    </w:tbl>
    <w:p w14:paraId="066479D9" w14:textId="77777777" w:rsidR="00630D82" w:rsidRDefault="00630D82" w:rsidP="00235C8B">
      <w:pPr>
        <w:spacing w:after="0" w:line="480" w:lineRule="auto"/>
        <w:rPr>
          <w:ins w:id="1904" w:author="Nick Maxwell" w:date="2025-05-14T13:19:00Z" w16du:dateUtc="2025-05-14T18:19:00Z"/>
          <w:rFonts w:ascii="Times New Roman" w:eastAsia="Times New Roman" w:hAnsi="Times New Roman" w:cs="Times New Roman"/>
          <w:sz w:val="24"/>
          <w:szCs w:val="24"/>
        </w:rPr>
      </w:pPr>
      <w:ins w:id="1905" w:author="Nick Maxwell" w:date="2025-05-14T13:19:00Z" w16du:dateUtc="2025-05-14T18:19:00Z">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Parentheses denote 95% </w:t>
        </w:r>
        <w:r>
          <w:rPr>
            <w:rFonts w:ascii="Times New Roman" w:eastAsia="Times New Roman" w:hAnsi="Times New Roman" w:cs="Times New Roman"/>
            <w:i/>
            <w:sz w:val="24"/>
            <w:szCs w:val="24"/>
          </w:rPr>
          <w:t>CI</w:t>
        </w:r>
        <w:r>
          <w:rPr>
            <w:rFonts w:ascii="Times New Roman" w:eastAsia="Times New Roman" w:hAnsi="Times New Roman" w:cs="Times New Roman"/>
            <w:sz w:val="24"/>
            <w:szCs w:val="24"/>
          </w:rPr>
          <w:t>s</w:t>
        </w:r>
      </w:ins>
    </w:p>
    <w:p w14:paraId="000001FB" w14:textId="505380CE" w:rsidR="003276EC" w:rsidDel="00630D82" w:rsidRDefault="00AF045D" w:rsidP="00090C28">
      <w:pPr>
        <w:spacing w:after="0" w:line="480" w:lineRule="auto"/>
        <w:rPr>
          <w:del w:id="1906" w:author="Nick Maxwell" w:date="2025-05-14T13:19:00Z" w16du:dateUtc="2025-05-14T18:19:00Z"/>
          <w:rFonts w:ascii="Times New Roman" w:eastAsia="Times New Roman" w:hAnsi="Times New Roman" w:cs="Times New Roman"/>
          <w:i/>
          <w:sz w:val="24"/>
          <w:szCs w:val="24"/>
        </w:rPr>
      </w:pPr>
      <w:del w:id="1907" w:author="Nick Maxwell" w:date="2025-05-14T13:19:00Z" w16du:dateUtc="2025-05-14T18:19:00Z">
        <w:r w:rsidDel="00630D82">
          <w:rPr>
            <w:rFonts w:ascii="Times New Roman" w:eastAsia="Times New Roman" w:hAnsi="Times New Roman" w:cs="Times New Roman"/>
            <w:i/>
            <w:sz w:val="24"/>
            <w:szCs w:val="24"/>
          </w:rPr>
          <w:delText>Note</w:delText>
        </w:r>
        <w:r w:rsidDel="00630D82">
          <w:rPr>
            <w:rFonts w:ascii="Times New Roman" w:eastAsia="Times New Roman" w:hAnsi="Times New Roman" w:cs="Times New Roman"/>
            <w:sz w:val="24"/>
            <w:szCs w:val="24"/>
          </w:rPr>
          <w:delText xml:space="preserve">: Parentheses denote 95% </w:delText>
        </w:r>
        <w:r w:rsidDel="00630D82">
          <w:rPr>
            <w:rFonts w:ascii="Times New Roman" w:eastAsia="Times New Roman" w:hAnsi="Times New Roman" w:cs="Times New Roman"/>
            <w:i/>
            <w:sz w:val="24"/>
            <w:szCs w:val="24"/>
          </w:rPr>
          <w:delText>CI</w:delText>
        </w:r>
        <w:r w:rsidDel="00630D82">
          <w:rPr>
            <w:rFonts w:ascii="Times New Roman" w:eastAsia="Times New Roman" w:hAnsi="Times New Roman" w:cs="Times New Roman"/>
            <w:sz w:val="24"/>
            <w:szCs w:val="24"/>
          </w:rPr>
          <w:delText>s</w:delText>
        </w:r>
      </w:del>
    </w:p>
    <w:p w14:paraId="000001FC" w14:textId="2E812C2A" w:rsidR="003276EC" w:rsidRDefault="00AF045D">
      <w:pPr>
        <w:spacing w:after="0" w:line="480" w:lineRule="auto"/>
        <w:sectPr w:rsidR="003276EC">
          <w:type w:val="continuous"/>
          <w:pgSz w:w="12240" w:h="15840"/>
          <w:pgMar w:top="1440" w:right="1440" w:bottom="1440" w:left="1440" w:header="720" w:footer="720" w:gutter="0"/>
          <w:cols w:space="720"/>
          <w:titlePg/>
        </w:sectPr>
        <w:pPrChange w:id="1908" w:author="Nick Maxwell" w:date="2025-05-14T15:34:00Z" w16du:dateUtc="2025-05-14T20:34:00Z">
          <w:pPr>
            <w:spacing w:after="0" w:line="240" w:lineRule="auto"/>
          </w:pPr>
        </w:pPrChange>
      </w:pPr>
      <w:del w:id="1909" w:author="Nick Maxwell" w:date="2025-05-14T13:19:00Z" w16du:dateUtc="2025-05-14T18:19:00Z">
        <w:r w:rsidDel="00630D82">
          <w:br w:type="page"/>
        </w:r>
      </w:del>
    </w:p>
    <w:p w14:paraId="000001FD" w14:textId="1BFA7B60"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ins w:id="1910" w:author="Nick Maxwell" w:date="2025-05-14T15:35:00Z" w16du:dateUtc="2025-05-14T20:35:00Z">
        <w:r w:rsidR="00235C8B">
          <w:rPr>
            <w:rFonts w:ascii="Times New Roman" w:eastAsia="Times New Roman" w:hAnsi="Times New Roman" w:cs="Times New Roman"/>
            <w:sz w:val="24"/>
            <w:szCs w:val="24"/>
          </w:rPr>
          <w:t>8</w:t>
        </w:r>
      </w:ins>
      <w:del w:id="1911" w:author="Nick Maxwell" w:date="2025-05-14T13:20:00Z" w16du:dateUtc="2025-05-14T18:20:00Z">
        <w:r w:rsidDel="00E35A5C">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w:t>
      </w:r>
    </w:p>
    <w:p w14:paraId="000001FE" w14:textId="77777777"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Correlations Between Mean JOLs and Racial Attitude Measures in Experiment 2</w:t>
      </w:r>
    </w:p>
    <w:tbl>
      <w:tblPr>
        <w:tblStyle w:val="a5"/>
        <w:tblW w:w="11430" w:type="dxa"/>
        <w:tblBorders>
          <w:top w:val="nil"/>
          <w:left w:val="nil"/>
          <w:bottom w:val="nil"/>
          <w:right w:val="nil"/>
          <w:insideH w:val="nil"/>
          <w:insideV w:val="nil"/>
        </w:tblBorders>
        <w:tblLayout w:type="fixed"/>
        <w:tblLook w:val="0400" w:firstRow="0" w:lastRow="0" w:firstColumn="0" w:lastColumn="0" w:noHBand="0" w:noVBand="1"/>
      </w:tblPr>
      <w:tblGrid>
        <w:gridCol w:w="2250"/>
        <w:gridCol w:w="1080"/>
        <w:gridCol w:w="1548"/>
        <w:gridCol w:w="1638"/>
        <w:gridCol w:w="1638"/>
        <w:gridCol w:w="1638"/>
        <w:gridCol w:w="1638"/>
      </w:tblGrid>
      <w:tr w:rsidR="003276EC" w14:paraId="5A51775F" w14:textId="77777777">
        <w:tc>
          <w:tcPr>
            <w:tcW w:w="2250" w:type="dxa"/>
            <w:tcBorders>
              <w:top w:val="single" w:sz="4" w:space="0" w:color="000000"/>
              <w:bottom w:val="single" w:sz="4" w:space="0" w:color="000000"/>
            </w:tcBorders>
          </w:tcPr>
          <w:p w14:paraId="000001FF"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Ethnicity</w:t>
            </w:r>
          </w:p>
        </w:tc>
        <w:tc>
          <w:tcPr>
            <w:tcW w:w="1080" w:type="dxa"/>
            <w:tcBorders>
              <w:top w:val="single" w:sz="4" w:space="0" w:color="000000"/>
              <w:bottom w:val="single" w:sz="4" w:space="0" w:color="000000"/>
            </w:tcBorders>
          </w:tcPr>
          <w:p w14:paraId="0000020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w:t>
            </w:r>
          </w:p>
        </w:tc>
        <w:tc>
          <w:tcPr>
            <w:tcW w:w="1548" w:type="dxa"/>
            <w:tcBorders>
              <w:top w:val="single" w:sz="4" w:space="0" w:color="000000"/>
              <w:bottom w:val="single" w:sz="4" w:space="0" w:color="000000"/>
            </w:tcBorders>
          </w:tcPr>
          <w:p w14:paraId="0000020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JOL H</w:t>
            </w:r>
          </w:p>
        </w:tc>
        <w:tc>
          <w:tcPr>
            <w:tcW w:w="1638" w:type="dxa"/>
            <w:tcBorders>
              <w:top w:val="single" w:sz="4" w:space="0" w:color="000000"/>
              <w:bottom w:val="single" w:sz="4" w:space="0" w:color="000000"/>
            </w:tcBorders>
          </w:tcPr>
          <w:p w14:paraId="0000020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638" w:type="dxa"/>
            <w:tcBorders>
              <w:top w:val="single" w:sz="4" w:space="0" w:color="000000"/>
              <w:bottom w:val="single" w:sz="4" w:space="0" w:color="000000"/>
            </w:tcBorders>
          </w:tcPr>
          <w:p w14:paraId="00000203" w14:textId="301A1E16" w:rsidR="003276EC" w:rsidRDefault="00AF045D" w:rsidP="00235C8B">
            <w:pPr>
              <w:spacing w:after="0" w:line="480" w:lineRule="auto"/>
              <w:jc w:val="center"/>
              <w:rPr>
                <w:rFonts w:ascii="Times New Roman" w:eastAsia="Times New Roman" w:hAnsi="Times New Roman" w:cs="Times New Roman"/>
                <w:sz w:val="24"/>
                <w:szCs w:val="24"/>
              </w:rPr>
            </w:pPr>
            <w:del w:id="1912" w:author="Nick Maxwell" w:date="2025-05-15T09:55:00Z" w16du:dateUtc="2025-05-15T14:55:00Z">
              <w:r w:rsidDel="001F44E9">
                <w:rPr>
                  <w:rFonts w:ascii="Times New Roman" w:eastAsia="Times New Roman" w:hAnsi="Times New Roman" w:cs="Times New Roman"/>
                  <w:sz w:val="24"/>
                  <w:szCs w:val="24"/>
                </w:rPr>
                <w:delText>ATW/ATB</w:delText>
              </w:r>
            </w:del>
            <w:ins w:id="1913" w:author="Nick Maxwell" w:date="2025-05-15T09:55:00Z" w16du:dateUtc="2025-05-15T14:55:00Z">
              <w:r w:rsidR="001F44E9">
                <w:rPr>
                  <w:rFonts w:ascii="Times New Roman" w:eastAsia="Times New Roman" w:hAnsi="Times New Roman" w:cs="Times New Roman"/>
                  <w:sz w:val="24"/>
                  <w:szCs w:val="24"/>
                </w:rPr>
                <w:t>MRS</w:t>
              </w:r>
            </w:ins>
          </w:p>
        </w:tc>
        <w:tc>
          <w:tcPr>
            <w:tcW w:w="1638" w:type="dxa"/>
            <w:tcBorders>
              <w:top w:val="single" w:sz="4" w:space="0" w:color="000000"/>
              <w:bottom w:val="single" w:sz="4" w:space="0" w:color="000000"/>
            </w:tcBorders>
          </w:tcPr>
          <w:p w14:paraId="0000020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638" w:type="dxa"/>
            <w:tcBorders>
              <w:top w:val="single" w:sz="4" w:space="0" w:color="000000"/>
              <w:bottom w:val="single" w:sz="4" w:space="0" w:color="000000"/>
            </w:tcBorders>
          </w:tcPr>
          <w:p w14:paraId="0000020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r>
      <w:tr w:rsidR="003276EC" w14:paraId="025D4C09" w14:textId="77777777">
        <w:tc>
          <w:tcPr>
            <w:tcW w:w="2250" w:type="dxa"/>
            <w:tcBorders>
              <w:top w:val="single" w:sz="4" w:space="0" w:color="000000"/>
            </w:tcBorders>
          </w:tcPr>
          <w:p w14:paraId="0000020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80" w:type="dxa"/>
            <w:tcBorders>
              <w:top w:val="single" w:sz="4" w:space="0" w:color="000000"/>
            </w:tcBorders>
          </w:tcPr>
          <w:p w14:paraId="00000207"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548" w:type="dxa"/>
            <w:tcBorders>
              <w:top w:val="single" w:sz="4" w:space="0" w:color="000000"/>
            </w:tcBorders>
          </w:tcPr>
          <w:p w14:paraId="0000020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c>
          <w:tcPr>
            <w:tcW w:w="1638" w:type="dxa"/>
            <w:tcBorders>
              <w:top w:val="single" w:sz="4" w:space="0" w:color="000000"/>
            </w:tcBorders>
          </w:tcPr>
          <w:p w14:paraId="0000020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Borders>
              <w:top w:val="single" w:sz="4" w:space="0" w:color="000000"/>
            </w:tcBorders>
          </w:tcPr>
          <w:p w14:paraId="0000020A" w14:textId="77777777" w:rsidR="003276EC" w:rsidRDefault="003276EC" w:rsidP="00235C8B">
            <w:pPr>
              <w:spacing w:after="0" w:line="480" w:lineRule="auto"/>
              <w:jc w:val="center"/>
              <w:rPr>
                <w:rFonts w:ascii="Times New Roman" w:eastAsia="Times New Roman" w:hAnsi="Times New Roman" w:cs="Times New Roman"/>
                <w:sz w:val="24"/>
                <w:szCs w:val="24"/>
              </w:rPr>
            </w:pPr>
          </w:p>
        </w:tc>
        <w:tc>
          <w:tcPr>
            <w:tcW w:w="1638" w:type="dxa"/>
            <w:tcBorders>
              <w:top w:val="single" w:sz="4" w:space="0" w:color="000000"/>
            </w:tcBorders>
          </w:tcPr>
          <w:p w14:paraId="0000020B" w14:textId="77777777" w:rsidR="003276EC" w:rsidRDefault="003276EC" w:rsidP="00235C8B">
            <w:pPr>
              <w:spacing w:after="0" w:line="480" w:lineRule="auto"/>
              <w:jc w:val="center"/>
              <w:rPr>
                <w:rFonts w:ascii="Times New Roman" w:eastAsia="Times New Roman" w:hAnsi="Times New Roman" w:cs="Times New Roman"/>
                <w:sz w:val="24"/>
                <w:szCs w:val="24"/>
              </w:rPr>
            </w:pPr>
          </w:p>
        </w:tc>
        <w:tc>
          <w:tcPr>
            <w:tcW w:w="1638" w:type="dxa"/>
            <w:tcBorders>
              <w:top w:val="single" w:sz="4" w:space="0" w:color="000000"/>
            </w:tcBorders>
          </w:tcPr>
          <w:p w14:paraId="0000020C"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503AA48C" w14:textId="77777777">
        <w:tc>
          <w:tcPr>
            <w:tcW w:w="2250" w:type="dxa"/>
          </w:tcPr>
          <w:p w14:paraId="0000020D"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0E" w14:textId="7DE363F9" w:rsidR="003276EC" w:rsidRDefault="00AF045D" w:rsidP="00235C8B">
            <w:pPr>
              <w:spacing w:after="0" w:line="480" w:lineRule="auto"/>
              <w:rPr>
                <w:rFonts w:ascii="Times New Roman" w:eastAsia="Times New Roman" w:hAnsi="Times New Roman" w:cs="Times New Roman"/>
                <w:sz w:val="24"/>
                <w:szCs w:val="24"/>
              </w:rPr>
            </w:pPr>
            <w:del w:id="1914" w:author="Nick Maxwell" w:date="2025-05-15T09:55:00Z" w16du:dateUtc="2025-05-15T14:55:00Z">
              <w:r w:rsidDel="001F44E9">
                <w:rPr>
                  <w:rFonts w:ascii="Times New Roman" w:eastAsia="Times New Roman" w:hAnsi="Times New Roman" w:cs="Times New Roman"/>
                  <w:sz w:val="24"/>
                  <w:szCs w:val="24"/>
                </w:rPr>
                <w:delText>ATW</w:delText>
              </w:r>
            </w:del>
            <w:ins w:id="1915" w:author="Nick Maxwell" w:date="2025-05-15T09:55:00Z" w16du:dateUtc="2025-05-15T14:55:00Z">
              <w:r w:rsidR="001F44E9">
                <w:rPr>
                  <w:rFonts w:ascii="Times New Roman" w:eastAsia="Times New Roman" w:hAnsi="Times New Roman" w:cs="Times New Roman"/>
                  <w:sz w:val="24"/>
                  <w:szCs w:val="24"/>
                </w:rPr>
                <w:t>MRS</w:t>
              </w:r>
            </w:ins>
          </w:p>
        </w:tc>
        <w:tc>
          <w:tcPr>
            <w:tcW w:w="1548" w:type="dxa"/>
          </w:tcPr>
          <w:p w14:paraId="0000020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638" w:type="dxa"/>
          </w:tcPr>
          <w:p w14:paraId="0000021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0000021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12" w14:textId="77777777" w:rsidR="003276EC" w:rsidRDefault="003276EC" w:rsidP="00235C8B">
            <w:pPr>
              <w:spacing w:after="0" w:line="480" w:lineRule="auto"/>
              <w:jc w:val="center"/>
              <w:rPr>
                <w:rFonts w:ascii="Times New Roman" w:eastAsia="Times New Roman" w:hAnsi="Times New Roman" w:cs="Times New Roman"/>
                <w:sz w:val="24"/>
                <w:szCs w:val="24"/>
              </w:rPr>
            </w:pPr>
          </w:p>
        </w:tc>
        <w:tc>
          <w:tcPr>
            <w:tcW w:w="1638" w:type="dxa"/>
          </w:tcPr>
          <w:p w14:paraId="00000213"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74C7804D" w14:textId="77777777">
        <w:tc>
          <w:tcPr>
            <w:tcW w:w="2250" w:type="dxa"/>
          </w:tcPr>
          <w:p w14:paraId="00000214"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15"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548" w:type="dxa"/>
          </w:tcPr>
          <w:p w14:paraId="0000021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1638" w:type="dxa"/>
          </w:tcPr>
          <w:p w14:paraId="0000021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638" w:type="dxa"/>
          </w:tcPr>
          <w:p w14:paraId="0000021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Pr>
          <w:p w14:paraId="0000021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1A"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2491FAF7" w14:textId="77777777">
        <w:tc>
          <w:tcPr>
            <w:tcW w:w="2250" w:type="dxa"/>
          </w:tcPr>
          <w:p w14:paraId="0000021B"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1C"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548" w:type="dxa"/>
          </w:tcPr>
          <w:p w14:paraId="0000021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0000021E"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38" w:type="dxa"/>
          </w:tcPr>
          <w:p w14:paraId="0000021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638" w:type="dxa"/>
          </w:tcPr>
          <w:p w14:paraId="0000022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38" w:type="dxa"/>
          </w:tcPr>
          <w:p w14:paraId="0000022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276EC" w14:paraId="0F55AC47" w14:textId="77777777">
        <w:tc>
          <w:tcPr>
            <w:tcW w:w="2250" w:type="dxa"/>
          </w:tcPr>
          <w:p w14:paraId="00000222" w14:textId="77777777" w:rsidR="003276EC" w:rsidRDefault="003276EC" w:rsidP="00235C8B">
            <w:pPr>
              <w:spacing w:after="120" w:line="480" w:lineRule="auto"/>
              <w:rPr>
                <w:rFonts w:ascii="Times New Roman" w:eastAsia="Times New Roman" w:hAnsi="Times New Roman" w:cs="Times New Roman"/>
                <w:sz w:val="24"/>
                <w:szCs w:val="24"/>
              </w:rPr>
            </w:pPr>
          </w:p>
        </w:tc>
        <w:tc>
          <w:tcPr>
            <w:tcW w:w="1080" w:type="dxa"/>
          </w:tcPr>
          <w:p w14:paraId="00000223"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548" w:type="dxa"/>
          </w:tcPr>
          <w:p w14:paraId="00000224"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00000225"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00000226"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38" w:type="dxa"/>
          </w:tcPr>
          <w:p w14:paraId="00000227"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638" w:type="dxa"/>
          </w:tcPr>
          <w:p w14:paraId="00000228"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3276EC" w14:paraId="64BECB66" w14:textId="77777777">
        <w:tc>
          <w:tcPr>
            <w:tcW w:w="2250" w:type="dxa"/>
          </w:tcPr>
          <w:p w14:paraId="00000229"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80" w:type="dxa"/>
          </w:tcPr>
          <w:p w14:paraId="0000022A" w14:textId="77777777" w:rsidR="003276EC" w:rsidRDefault="00AF045D" w:rsidP="00235C8B">
            <w:pP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JOL L</w:t>
            </w:r>
          </w:p>
        </w:tc>
        <w:tc>
          <w:tcPr>
            <w:tcW w:w="1548" w:type="dxa"/>
          </w:tcPr>
          <w:p w14:paraId="0000022B"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638" w:type="dxa"/>
          </w:tcPr>
          <w:p w14:paraId="0000022C" w14:textId="77777777" w:rsidR="003276EC" w:rsidRDefault="00AF045D" w:rsidP="00235C8B">
            <w:pPr>
              <w:spacing w:before="12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2D" w14:textId="77777777" w:rsidR="003276EC" w:rsidRDefault="003276EC" w:rsidP="00235C8B">
            <w:pPr>
              <w:spacing w:before="120" w:after="0" w:line="480" w:lineRule="auto"/>
              <w:jc w:val="center"/>
              <w:rPr>
                <w:rFonts w:ascii="Times New Roman" w:eastAsia="Times New Roman" w:hAnsi="Times New Roman" w:cs="Times New Roman"/>
                <w:sz w:val="24"/>
                <w:szCs w:val="24"/>
              </w:rPr>
            </w:pPr>
          </w:p>
        </w:tc>
        <w:tc>
          <w:tcPr>
            <w:tcW w:w="1638" w:type="dxa"/>
          </w:tcPr>
          <w:p w14:paraId="0000022E" w14:textId="77777777" w:rsidR="003276EC" w:rsidRDefault="003276EC" w:rsidP="00235C8B">
            <w:pPr>
              <w:spacing w:before="120" w:after="0" w:line="480" w:lineRule="auto"/>
              <w:jc w:val="center"/>
              <w:rPr>
                <w:rFonts w:ascii="Times New Roman" w:eastAsia="Times New Roman" w:hAnsi="Times New Roman" w:cs="Times New Roman"/>
                <w:sz w:val="24"/>
                <w:szCs w:val="24"/>
              </w:rPr>
            </w:pPr>
          </w:p>
        </w:tc>
        <w:tc>
          <w:tcPr>
            <w:tcW w:w="1638" w:type="dxa"/>
          </w:tcPr>
          <w:p w14:paraId="0000022F" w14:textId="77777777" w:rsidR="003276EC" w:rsidRDefault="003276EC" w:rsidP="00235C8B">
            <w:pPr>
              <w:spacing w:before="120" w:after="0" w:line="480" w:lineRule="auto"/>
              <w:jc w:val="center"/>
              <w:rPr>
                <w:rFonts w:ascii="Times New Roman" w:eastAsia="Times New Roman" w:hAnsi="Times New Roman" w:cs="Times New Roman"/>
                <w:sz w:val="24"/>
                <w:szCs w:val="24"/>
              </w:rPr>
            </w:pPr>
          </w:p>
        </w:tc>
      </w:tr>
      <w:tr w:rsidR="003276EC" w14:paraId="068DFD52" w14:textId="77777777">
        <w:tc>
          <w:tcPr>
            <w:tcW w:w="2250" w:type="dxa"/>
          </w:tcPr>
          <w:p w14:paraId="00000230"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31" w14:textId="7E27C81E" w:rsidR="003276EC" w:rsidRDefault="00AF045D" w:rsidP="00235C8B">
            <w:pPr>
              <w:spacing w:after="0" w:line="480" w:lineRule="auto"/>
              <w:rPr>
                <w:rFonts w:ascii="Times New Roman" w:eastAsia="Times New Roman" w:hAnsi="Times New Roman" w:cs="Times New Roman"/>
                <w:sz w:val="24"/>
                <w:szCs w:val="24"/>
              </w:rPr>
            </w:pPr>
            <w:del w:id="1916" w:author="Nick Maxwell" w:date="2025-05-15T09:55:00Z" w16du:dateUtc="2025-05-15T14:55:00Z">
              <w:r w:rsidDel="001F44E9">
                <w:rPr>
                  <w:rFonts w:ascii="Times New Roman" w:eastAsia="Times New Roman" w:hAnsi="Times New Roman" w:cs="Times New Roman"/>
                  <w:sz w:val="24"/>
                  <w:szCs w:val="24"/>
                </w:rPr>
                <w:delText>ATB</w:delText>
              </w:r>
            </w:del>
            <w:ins w:id="1917" w:author="Nick Maxwell" w:date="2025-05-15T09:55:00Z" w16du:dateUtc="2025-05-15T14:55:00Z">
              <w:r w:rsidR="001F44E9">
                <w:rPr>
                  <w:rFonts w:ascii="Times New Roman" w:eastAsia="Times New Roman" w:hAnsi="Times New Roman" w:cs="Times New Roman"/>
                  <w:sz w:val="24"/>
                  <w:szCs w:val="24"/>
                </w:rPr>
                <w:t>MRS</w:t>
              </w:r>
            </w:ins>
          </w:p>
        </w:tc>
        <w:tc>
          <w:tcPr>
            <w:tcW w:w="1548" w:type="dxa"/>
          </w:tcPr>
          <w:p w14:paraId="0000023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Pr>
          <w:p w14:paraId="0000023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638" w:type="dxa"/>
          </w:tcPr>
          <w:p w14:paraId="0000023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35" w14:textId="77777777" w:rsidR="003276EC" w:rsidRDefault="003276EC" w:rsidP="00235C8B">
            <w:pPr>
              <w:spacing w:after="0" w:line="480" w:lineRule="auto"/>
              <w:jc w:val="center"/>
              <w:rPr>
                <w:rFonts w:ascii="Times New Roman" w:eastAsia="Times New Roman" w:hAnsi="Times New Roman" w:cs="Times New Roman"/>
                <w:sz w:val="24"/>
                <w:szCs w:val="24"/>
              </w:rPr>
            </w:pPr>
          </w:p>
        </w:tc>
        <w:tc>
          <w:tcPr>
            <w:tcW w:w="1638" w:type="dxa"/>
          </w:tcPr>
          <w:p w14:paraId="00000236"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103BF089" w14:textId="77777777">
        <w:tc>
          <w:tcPr>
            <w:tcW w:w="2250" w:type="dxa"/>
          </w:tcPr>
          <w:p w14:paraId="00000237"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38"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548" w:type="dxa"/>
          </w:tcPr>
          <w:p w14:paraId="0000023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638" w:type="dxa"/>
          </w:tcPr>
          <w:p w14:paraId="0000023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638" w:type="dxa"/>
          </w:tcPr>
          <w:p w14:paraId="0000023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0000023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38" w:type="dxa"/>
          </w:tcPr>
          <w:p w14:paraId="0000023D" w14:textId="77777777" w:rsidR="003276EC" w:rsidRDefault="003276EC" w:rsidP="00235C8B">
            <w:pPr>
              <w:spacing w:after="0" w:line="480" w:lineRule="auto"/>
              <w:jc w:val="center"/>
              <w:rPr>
                <w:rFonts w:ascii="Times New Roman" w:eastAsia="Times New Roman" w:hAnsi="Times New Roman" w:cs="Times New Roman"/>
                <w:sz w:val="24"/>
                <w:szCs w:val="24"/>
              </w:rPr>
            </w:pPr>
          </w:p>
        </w:tc>
      </w:tr>
      <w:tr w:rsidR="003276EC" w14:paraId="66875EA8" w14:textId="77777777">
        <w:tc>
          <w:tcPr>
            <w:tcW w:w="2250" w:type="dxa"/>
          </w:tcPr>
          <w:p w14:paraId="0000023E"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Pr>
          <w:p w14:paraId="0000023F"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w:t>
            </w:r>
          </w:p>
        </w:tc>
        <w:tc>
          <w:tcPr>
            <w:tcW w:w="1548" w:type="dxa"/>
          </w:tcPr>
          <w:p w14:paraId="0000024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638" w:type="dxa"/>
          </w:tcPr>
          <w:p w14:paraId="0000024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638" w:type="dxa"/>
          </w:tcPr>
          <w:p w14:paraId="0000024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638" w:type="dxa"/>
          </w:tcPr>
          <w:p w14:paraId="0000024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638" w:type="dxa"/>
          </w:tcPr>
          <w:p w14:paraId="00000244"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276EC" w14:paraId="72473748" w14:textId="77777777">
        <w:tc>
          <w:tcPr>
            <w:tcW w:w="2250" w:type="dxa"/>
            <w:tcBorders>
              <w:bottom w:val="single" w:sz="4" w:space="0" w:color="000000"/>
            </w:tcBorders>
          </w:tcPr>
          <w:p w14:paraId="00000245" w14:textId="77777777" w:rsidR="003276EC" w:rsidRDefault="003276EC" w:rsidP="00235C8B">
            <w:pPr>
              <w:spacing w:after="0" w:line="480" w:lineRule="auto"/>
              <w:rPr>
                <w:rFonts w:ascii="Times New Roman" w:eastAsia="Times New Roman" w:hAnsi="Times New Roman" w:cs="Times New Roman"/>
                <w:sz w:val="24"/>
                <w:szCs w:val="24"/>
              </w:rPr>
            </w:pPr>
          </w:p>
        </w:tc>
        <w:tc>
          <w:tcPr>
            <w:tcW w:w="1080" w:type="dxa"/>
            <w:tcBorders>
              <w:bottom w:val="single" w:sz="4" w:space="0" w:color="000000"/>
            </w:tcBorders>
          </w:tcPr>
          <w:p w14:paraId="0000024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IMS</w:t>
            </w:r>
          </w:p>
        </w:tc>
        <w:tc>
          <w:tcPr>
            <w:tcW w:w="1548" w:type="dxa"/>
            <w:tcBorders>
              <w:bottom w:val="single" w:sz="4" w:space="0" w:color="000000"/>
            </w:tcBorders>
          </w:tcPr>
          <w:p w14:paraId="0000024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638" w:type="dxa"/>
            <w:tcBorders>
              <w:bottom w:val="single" w:sz="4" w:space="0" w:color="000000"/>
            </w:tcBorders>
          </w:tcPr>
          <w:p w14:paraId="0000024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638" w:type="dxa"/>
            <w:tcBorders>
              <w:bottom w:val="single" w:sz="4" w:space="0" w:color="000000"/>
            </w:tcBorders>
          </w:tcPr>
          <w:p w14:paraId="0000024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638" w:type="dxa"/>
            <w:tcBorders>
              <w:bottom w:val="single" w:sz="4" w:space="0" w:color="000000"/>
            </w:tcBorders>
          </w:tcPr>
          <w:p w14:paraId="0000024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638" w:type="dxa"/>
            <w:tcBorders>
              <w:bottom w:val="single" w:sz="4" w:space="0" w:color="000000"/>
            </w:tcBorders>
          </w:tcPr>
          <w:p w14:paraId="0000024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bl>
    <w:p w14:paraId="0000024C" w14:textId="51F625E9" w:rsidR="003276EC" w:rsidRDefault="00AF045D" w:rsidP="00235C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“JOL” columns denotes JOLs for cross-race targets; H = high prototypicality targets; L = low prototypicality targets; </w:t>
      </w:r>
      <w:del w:id="1918" w:author="Nick Maxwell" w:date="2025-05-15T09:55:00Z" w16du:dateUtc="2025-05-15T14:55:00Z">
        <w:r w:rsidDel="001F44E9">
          <w:rPr>
            <w:rFonts w:ascii="Times New Roman" w:eastAsia="Times New Roman" w:hAnsi="Times New Roman" w:cs="Times New Roman"/>
            <w:sz w:val="24"/>
            <w:szCs w:val="24"/>
          </w:rPr>
          <w:delText>ATW = Attitudes Toward Whites Scale</w:delText>
        </w:r>
      </w:del>
      <w:ins w:id="1919" w:author="Nick Maxwell" w:date="2025-05-15T09:55:00Z" w16du:dateUtc="2025-05-15T14:55:00Z">
        <w:r w:rsidR="001F44E9">
          <w:rPr>
            <w:rFonts w:ascii="Times New Roman" w:eastAsia="Times New Roman" w:hAnsi="Times New Roman" w:cs="Times New Roman"/>
            <w:sz w:val="24"/>
            <w:szCs w:val="24"/>
          </w:rPr>
          <w:t>MRS = Modern Racism Scale</w:t>
        </w:r>
      </w:ins>
      <w:r>
        <w:rPr>
          <w:rFonts w:ascii="Times New Roman" w:eastAsia="Times New Roman" w:hAnsi="Times New Roman" w:cs="Times New Roman"/>
          <w:sz w:val="24"/>
          <w:szCs w:val="24"/>
        </w:rPr>
        <w:t xml:space="preserve">; ATB = Attitudes Toward Blacks Scale; Contact = hours of cross-race contact per week; EMS = External Motivation Scale; IMS = Internal Motivation Scale; *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p w14:paraId="0000024D" w14:textId="77777777" w:rsidR="003276EC" w:rsidRDefault="003276EC">
      <w:pPr>
        <w:spacing w:after="0" w:line="480" w:lineRule="auto"/>
        <w:rPr>
          <w:rFonts w:ascii="Times New Roman" w:eastAsia="Times New Roman" w:hAnsi="Times New Roman" w:cs="Times New Roman"/>
          <w:sz w:val="24"/>
          <w:szCs w:val="24"/>
        </w:rPr>
        <w:pPrChange w:id="1920" w:author="Nick Maxwell" w:date="2025-05-14T15:34:00Z" w16du:dateUtc="2025-05-14T20:34:00Z">
          <w:pPr>
            <w:spacing w:after="0"/>
          </w:pPr>
        </w:pPrChange>
      </w:pPr>
    </w:p>
    <w:p w14:paraId="0000024E" w14:textId="77777777" w:rsidR="003276EC" w:rsidRDefault="00AF045D">
      <w:pPr>
        <w:spacing w:line="480" w:lineRule="auto"/>
        <w:rPr>
          <w:rFonts w:ascii="Times New Roman" w:eastAsia="Times New Roman" w:hAnsi="Times New Roman" w:cs="Times New Roman"/>
          <w:sz w:val="24"/>
          <w:szCs w:val="24"/>
        </w:rPr>
        <w:sectPr w:rsidR="003276EC" w:rsidSect="009D7838">
          <w:type w:val="continuous"/>
          <w:pgSz w:w="15840" w:h="12240" w:orient="landscape"/>
          <w:pgMar w:top="1440" w:right="1440" w:bottom="1440" w:left="1440" w:header="720" w:footer="720" w:gutter="0"/>
          <w:pgNumType w:start="0"/>
          <w:cols w:space="720"/>
          <w:titlePg/>
        </w:sectPr>
        <w:pPrChange w:id="1921" w:author="Nick Maxwell" w:date="2025-05-14T15:34:00Z" w16du:dateUtc="2025-05-14T20:34:00Z">
          <w:pPr/>
        </w:pPrChange>
      </w:pPr>
      <w:r>
        <w:br w:type="page"/>
      </w:r>
    </w:p>
    <w:p w14:paraId="0000024F" w14:textId="3D7BDC8D" w:rsidR="003276EC" w:rsidRDefault="00AF045D" w:rsidP="00235C8B">
      <w:pPr>
        <w:spacing w:after="0" w:line="480" w:lineRule="auto"/>
        <w:jc w:val="center"/>
        <w:rPr>
          <w:ins w:id="1922" w:author="Nick Maxwell" w:date="2025-05-14T13:23:00Z" w16du:dateUtc="2025-05-14T18:23:00Z"/>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ins w:id="1923" w:author="Nick Maxwell" w:date="2025-05-14T13:22:00Z" w16du:dateUtc="2025-05-14T18:22:00Z">
        <w:r w:rsidR="004D6592">
          <w:rPr>
            <w:rFonts w:ascii="Times New Roman" w:eastAsia="Times New Roman" w:hAnsi="Times New Roman" w:cs="Times New Roman"/>
            <w:b/>
            <w:sz w:val="24"/>
            <w:szCs w:val="24"/>
          </w:rPr>
          <w:t xml:space="preserve"> A</w:t>
        </w:r>
      </w:ins>
    </w:p>
    <w:p w14:paraId="7FED1940" w14:textId="1A9D699E" w:rsidR="004D6592" w:rsidRDefault="009C694A" w:rsidP="00235C8B">
      <w:pPr>
        <w:spacing w:after="0" w:line="480" w:lineRule="auto"/>
        <w:jc w:val="center"/>
        <w:rPr>
          <w:rFonts w:ascii="Times New Roman" w:eastAsia="Times New Roman" w:hAnsi="Times New Roman" w:cs="Times New Roman"/>
          <w:b/>
          <w:sz w:val="24"/>
          <w:szCs w:val="24"/>
        </w:rPr>
      </w:pPr>
      <w:ins w:id="1924" w:author="Nick Maxwell" w:date="2025-05-15T11:45:00Z" w16du:dateUtc="2025-05-15T16:45:00Z">
        <w:r>
          <w:rPr>
            <w:rFonts w:ascii="Times New Roman" w:eastAsia="Times New Roman" w:hAnsi="Times New Roman" w:cs="Times New Roman"/>
            <w:b/>
            <w:sz w:val="24"/>
            <w:szCs w:val="24"/>
          </w:rPr>
          <w:t>Stimuli</w:t>
        </w:r>
      </w:ins>
    </w:p>
    <w:p w14:paraId="00000250" w14:textId="77777777" w:rsidR="003276EC" w:rsidRDefault="00AF045D" w:rsidP="00235C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FD8C9DE" wp14:editId="4AC52E6D">
            <wp:extent cx="6245845" cy="2597603"/>
            <wp:effectExtent l="0" t="0" r="0" b="0"/>
            <wp:docPr id="947274492" name="image1.jpg" descr="A group of people with blue arrow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group of people with blue arrows&#10;&#10;Description automatically generated"/>
                    <pic:cNvPicPr preferRelativeResize="0"/>
                  </pic:nvPicPr>
                  <pic:blipFill>
                    <a:blip r:embed="rId19"/>
                    <a:srcRect t="26077"/>
                    <a:stretch>
                      <a:fillRect/>
                    </a:stretch>
                  </pic:blipFill>
                  <pic:spPr>
                    <a:xfrm>
                      <a:off x="0" y="0"/>
                      <a:ext cx="6245845" cy="2597603"/>
                    </a:xfrm>
                    <a:prstGeom prst="rect">
                      <a:avLst/>
                    </a:prstGeom>
                    <a:ln/>
                  </pic:spPr>
                </pic:pic>
              </a:graphicData>
            </a:graphic>
          </wp:inline>
        </w:drawing>
      </w:r>
    </w:p>
    <w:p w14:paraId="00000251" w14:textId="77777777" w:rsidR="003276EC" w:rsidRDefault="00AF045D">
      <w:pPr>
        <w:spacing w:after="0" w:line="480" w:lineRule="auto"/>
        <w:rPr>
          <w:rFonts w:ascii="Times New Roman" w:eastAsia="Times New Roman" w:hAnsi="Times New Roman" w:cs="Times New Roman"/>
          <w:sz w:val="24"/>
          <w:szCs w:val="24"/>
        </w:rPr>
        <w:pPrChange w:id="1925" w:author="Nick Maxwell" w:date="2025-05-14T15:34:00Z" w16du:dateUtc="2025-05-14T20:34:00Z">
          <w:pPr>
            <w:spacing w:after="0" w:line="240" w:lineRule="auto"/>
          </w:pPr>
        </w:pPrChange>
      </w:pPr>
      <w:r>
        <w:rPr>
          <w:rFonts w:ascii="Times New Roman" w:eastAsia="Times New Roman" w:hAnsi="Times New Roman" w:cs="Times New Roman"/>
          <w:sz w:val="24"/>
          <w:szCs w:val="24"/>
        </w:rPr>
        <w:t>Figure A1</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Sample stimuli of high and low typicality targets. Faces and typicality ratings were taken from the CFD (Ma et al., 2015). Typicality values in this example ranged from 1.12- 4.56.</w:t>
      </w:r>
    </w:p>
    <w:p w14:paraId="00000252" w14:textId="77777777" w:rsidR="003276EC" w:rsidRDefault="003276EC" w:rsidP="00235C8B">
      <w:pPr>
        <w:spacing w:after="0" w:line="480" w:lineRule="auto"/>
        <w:rPr>
          <w:rFonts w:ascii="Times New Roman" w:eastAsia="Times New Roman" w:hAnsi="Times New Roman" w:cs="Times New Roman"/>
          <w:sz w:val="24"/>
          <w:szCs w:val="24"/>
        </w:rPr>
      </w:pPr>
    </w:p>
    <w:p w14:paraId="00000253" w14:textId="77777777" w:rsidR="003276EC" w:rsidRDefault="003276EC" w:rsidP="00235C8B">
      <w:pPr>
        <w:spacing w:after="0" w:line="480" w:lineRule="auto"/>
        <w:rPr>
          <w:rFonts w:ascii="Times New Roman" w:eastAsia="Times New Roman" w:hAnsi="Times New Roman" w:cs="Times New Roman"/>
          <w:sz w:val="24"/>
          <w:szCs w:val="24"/>
        </w:rPr>
      </w:pPr>
    </w:p>
    <w:p w14:paraId="00000254" w14:textId="77777777" w:rsidR="003276EC" w:rsidRDefault="003276EC" w:rsidP="00235C8B">
      <w:pPr>
        <w:spacing w:after="0" w:line="480" w:lineRule="auto"/>
        <w:rPr>
          <w:rFonts w:ascii="Times New Roman" w:eastAsia="Times New Roman" w:hAnsi="Times New Roman" w:cs="Times New Roman"/>
          <w:sz w:val="24"/>
          <w:szCs w:val="24"/>
        </w:rPr>
      </w:pPr>
    </w:p>
    <w:p w14:paraId="00000255" w14:textId="77777777" w:rsidR="003276EC" w:rsidRDefault="003276EC" w:rsidP="00235C8B">
      <w:pPr>
        <w:spacing w:after="0" w:line="480" w:lineRule="auto"/>
        <w:rPr>
          <w:rFonts w:ascii="Times New Roman" w:eastAsia="Times New Roman" w:hAnsi="Times New Roman" w:cs="Times New Roman"/>
          <w:sz w:val="24"/>
          <w:szCs w:val="24"/>
        </w:rPr>
      </w:pPr>
    </w:p>
    <w:p w14:paraId="00000256" w14:textId="77777777" w:rsidR="003276EC" w:rsidRDefault="003276EC" w:rsidP="00235C8B">
      <w:pPr>
        <w:spacing w:after="0" w:line="480" w:lineRule="auto"/>
        <w:rPr>
          <w:rFonts w:ascii="Times New Roman" w:eastAsia="Times New Roman" w:hAnsi="Times New Roman" w:cs="Times New Roman"/>
          <w:sz w:val="24"/>
          <w:szCs w:val="24"/>
        </w:rPr>
      </w:pPr>
    </w:p>
    <w:p w14:paraId="00000257" w14:textId="77777777" w:rsidR="003276EC" w:rsidRDefault="003276EC" w:rsidP="00235C8B">
      <w:pPr>
        <w:spacing w:after="0" w:line="480" w:lineRule="auto"/>
        <w:rPr>
          <w:rFonts w:ascii="Times New Roman" w:eastAsia="Times New Roman" w:hAnsi="Times New Roman" w:cs="Times New Roman"/>
          <w:sz w:val="24"/>
          <w:szCs w:val="24"/>
        </w:rPr>
      </w:pPr>
    </w:p>
    <w:p w14:paraId="00000258" w14:textId="77777777" w:rsidR="003276EC" w:rsidRDefault="003276EC" w:rsidP="00235C8B">
      <w:pPr>
        <w:spacing w:after="0" w:line="480" w:lineRule="auto"/>
        <w:rPr>
          <w:rFonts w:ascii="Times New Roman" w:eastAsia="Times New Roman" w:hAnsi="Times New Roman" w:cs="Times New Roman"/>
          <w:sz w:val="24"/>
          <w:szCs w:val="24"/>
        </w:rPr>
      </w:pPr>
    </w:p>
    <w:p w14:paraId="00000259" w14:textId="77777777" w:rsidR="003276EC" w:rsidRDefault="00AF045D">
      <w:pPr>
        <w:spacing w:after="0" w:line="480" w:lineRule="auto"/>
        <w:rPr>
          <w:rFonts w:ascii="Times New Roman" w:eastAsia="Times New Roman" w:hAnsi="Times New Roman" w:cs="Times New Roman"/>
          <w:sz w:val="24"/>
          <w:szCs w:val="24"/>
        </w:rPr>
        <w:pPrChange w:id="1926" w:author="Nick Maxwell" w:date="2025-05-14T15:34:00Z" w16du:dateUtc="2025-05-14T20:34:00Z">
          <w:pPr>
            <w:spacing w:after="0" w:line="240" w:lineRule="auto"/>
          </w:pPr>
        </w:pPrChange>
      </w:pPr>
      <w:r>
        <w:br w:type="page"/>
      </w:r>
    </w:p>
    <w:p w14:paraId="523E4BC5" w14:textId="10B0C9FB" w:rsidR="009C694A" w:rsidRDefault="009C694A" w:rsidP="007641AF">
      <w:pPr>
        <w:spacing w:after="0" w:line="360" w:lineRule="auto"/>
        <w:jc w:val="center"/>
        <w:rPr>
          <w:ins w:id="1927" w:author="Nick Maxwell" w:date="2025-05-15T11:46:00Z" w16du:dateUtc="2025-05-15T16:46:00Z"/>
          <w:rFonts w:ascii="Times New Roman" w:eastAsia="Times New Roman" w:hAnsi="Times New Roman" w:cs="Times New Roman"/>
          <w:b/>
          <w:bCs/>
          <w:sz w:val="24"/>
          <w:szCs w:val="24"/>
        </w:rPr>
      </w:pPr>
      <w:ins w:id="1928" w:author="Nick Maxwell" w:date="2025-05-15T11:45:00Z" w16du:dateUtc="2025-05-15T16:45:00Z">
        <w:r>
          <w:rPr>
            <w:rFonts w:ascii="Times New Roman" w:eastAsia="Times New Roman" w:hAnsi="Times New Roman" w:cs="Times New Roman"/>
            <w:b/>
            <w:bCs/>
            <w:sz w:val="24"/>
            <w:szCs w:val="24"/>
          </w:rPr>
          <w:lastRenderedPageBreak/>
          <w:t>Appendix B</w:t>
        </w:r>
      </w:ins>
    </w:p>
    <w:p w14:paraId="7CF7963E" w14:textId="4532E3E7" w:rsidR="009C694A" w:rsidRDefault="009C694A" w:rsidP="007641AF">
      <w:pPr>
        <w:spacing w:after="0" w:line="360" w:lineRule="auto"/>
        <w:jc w:val="center"/>
        <w:rPr>
          <w:ins w:id="1929" w:author="Nick Maxwell" w:date="2025-05-15T11:45:00Z" w16du:dateUtc="2025-05-15T16:45:00Z"/>
          <w:rFonts w:ascii="Times New Roman" w:eastAsia="Times New Roman" w:hAnsi="Times New Roman" w:cs="Times New Roman"/>
          <w:b/>
          <w:bCs/>
          <w:sz w:val="24"/>
          <w:szCs w:val="24"/>
        </w:rPr>
      </w:pPr>
      <w:ins w:id="1930" w:author="Nick Maxwell" w:date="2025-05-15T11:46:00Z" w16du:dateUtc="2025-05-15T16:46:00Z">
        <w:r>
          <w:rPr>
            <w:rFonts w:ascii="Times New Roman" w:eastAsia="Times New Roman" w:hAnsi="Times New Roman" w:cs="Times New Roman"/>
            <w:b/>
            <w:bCs/>
            <w:sz w:val="24"/>
            <w:szCs w:val="24"/>
          </w:rPr>
          <w:t>Scales</w:t>
        </w:r>
      </w:ins>
    </w:p>
    <w:p w14:paraId="5AB5B8E5" w14:textId="7C4C75BD" w:rsidR="007641AF" w:rsidRPr="007641AF" w:rsidRDefault="009C694A">
      <w:pPr>
        <w:spacing w:after="0" w:line="360" w:lineRule="auto"/>
        <w:jc w:val="center"/>
        <w:rPr>
          <w:ins w:id="1931" w:author="Nick Maxwell" w:date="2025-05-15T11:35:00Z" w16du:dateUtc="2025-05-15T16:35:00Z"/>
          <w:rFonts w:ascii="Times New Roman" w:eastAsia="Times New Roman" w:hAnsi="Times New Roman" w:cs="Times New Roman"/>
          <w:b/>
          <w:bCs/>
          <w:sz w:val="24"/>
          <w:szCs w:val="24"/>
          <w:rPrChange w:id="1932" w:author="Nick Maxwell" w:date="2025-05-15T11:44:00Z" w16du:dateUtc="2025-05-15T16:44:00Z">
            <w:rPr>
              <w:ins w:id="1933" w:author="Nick Maxwell" w:date="2025-05-15T11:35:00Z" w16du:dateUtc="2025-05-15T16:35:00Z"/>
              <w:rFonts w:ascii="Times New Roman" w:eastAsia="Times New Roman" w:hAnsi="Times New Roman" w:cs="Times New Roman"/>
              <w:sz w:val="24"/>
              <w:szCs w:val="24"/>
            </w:rPr>
          </w:rPrChange>
        </w:rPr>
        <w:pPrChange w:id="1934" w:author="Nick Maxwell" w:date="2025-05-15T11:44:00Z" w16du:dateUtc="2025-05-15T16:44:00Z">
          <w:pPr>
            <w:spacing w:line="480" w:lineRule="auto"/>
            <w:jc w:val="center"/>
          </w:pPr>
        </w:pPrChange>
      </w:pPr>
      <w:ins w:id="1935" w:author="Nick Maxwell" w:date="2025-05-15T11:46:00Z" w16du:dateUtc="2025-05-15T16:46:00Z">
        <w:r>
          <w:rPr>
            <w:rFonts w:ascii="Times New Roman" w:eastAsia="Times New Roman" w:hAnsi="Times New Roman" w:cs="Times New Roman"/>
            <w:b/>
            <w:bCs/>
            <w:sz w:val="24"/>
            <w:szCs w:val="24"/>
          </w:rPr>
          <w:t xml:space="preserve">B1. </w:t>
        </w:r>
      </w:ins>
      <w:ins w:id="1936" w:author="Nick Maxwell" w:date="2025-05-15T11:35:00Z" w16du:dateUtc="2025-05-15T16:35:00Z">
        <w:r w:rsidR="007641AF" w:rsidRPr="007641AF">
          <w:rPr>
            <w:rFonts w:ascii="Times New Roman" w:eastAsia="Times New Roman" w:hAnsi="Times New Roman" w:cs="Times New Roman"/>
            <w:b/>
            <w:bCs/>
            <w:sz w:val="24"/>
            <w:szCs w:val="24"/>
            <w:rPrChange w:id="1937" w:author="Nick Maxwell" w:date="2025-05-15T11:44:00Z" w16du:dateUtc="2025-05-15T16:44:00Z">
              <w:rPr>
                <w:rFonts w:ascii="Times New Roman" w:eastAsia="Times New Roman" w:hAnsi="Times New Roman" w:cs="Times New Roman"/>
                <w:sz w:val="24"/>
                <w:szCs w:val="24"/>
              </w:rPr>
            </w:rPrChange>
          </w:rPr>
          <w:t>Modern Racism Scale</w:t>
        </w:r>
      </w:ins>
    </w:p>
    <w:p w14:paraId="066FAA9F" w14:textId="6D3E931F" w:rsidR="007641AF" w:rsidRDefault="007641AF">
      <w:pPr>
        <w:spacing w:after="0" w:line="240" w:lineRule="auto"/>
        <w:rPr>
          <w:ins w:id="1938" w:author="Nick Maxwell" w:date="2025-05-15T11:44:00Z" w16du:dateUtc="2025-05-15T16:44:00Z"/>
          <w:rFonts w:ascii="Times New Roman" w:eastAsia="Times New Roman" w:hAnsi="Times New Roman" w:cs="Times New Roman"/>
          <w:sz w:val="24"/>
          <w:szCs w:val="24"/>
        </w:rPr>
        <w:pPrChange w:id="1939" w:author="Nick Maxwell" w:date="2025-05-15T11:44:00Z" w16du:dateUtc="2025-05-15T16:44:00Z">
          <w:pPr>
            <w:spacing w:after="0" w:line="360" w:lineRule="auto"/>
          </w:pPr>
        </w:pPrChange>
      </w:pPr>
      <w:ins w:id="1940" w:author="Nick Maxwell" w:date="2025-05-15T11:36:00Z" w16du:dateUtc="2025-05-15T16:36:00Z">
        <w:r>
          <w:rPr>
            <w:rFonts w:ascii="Times New Roman" w:eastAsia="Times New Roman" w:hAnsi="Times New Roman" w:cs="Times New Roman"/>
            <w:sz w:val="24"/>
            <w:szCs w:val="24"/>
          </w:rPr>
          <w:t xml:space="preserve">This scale contains 10 items adapted from McConahay (1986). </w:t>
        </w:r>
      </w:ins>
      <w:ins w:id="1941" w:author="Nick Maxwell" w:date="2025-05-15T11:37:00Z" w16du:dateUtc="2025-05-15T16:37:00Z">
        <w:r>
          <w:rPr>
            <w:rFonts w:ascii="Times New Roman" w:eastAsia="Times New Roman" w:hAnsi="Times New Roman" w:cs="Times New Roman"/>
            <w:sz w:val="24"/>
            <w:szCs w:val="24"/>
          </w:rPr>
          <w:t>In addition to using the original items to assess Caucasian participant’s attitudes toward Black individuals, we also modified these items to assess Black participants attitude toward Caucasian individuals.</w:t>
        </w:r>
      </w:ins>
      <w:ins w:id="1942" w:author="Nick Maxwell" w:date="2025-05-15T11:39:00Z" w16du:dateUtc="2025-05-15T16:39:00Z">
        <w:r>
          <w:rPr>
            <w:rFonts w:ascii="Times New Roman" w:eastAsia="Times New Roman" w:hAnsi="Times New Roman" w:cs="Times New Roman"/>
            <w:sz w:val="24"/>
            <w:szCs w:val="24"/>
          </w:rPr>
          <w:t xml:space="preserve"> All responses were made using a 1 (Strongly Disagree) to 5 (</w:t>
        </w:r>
      </w:ins>
      <w:ins w:id="1943" w:author="Nick Maxwell" w:date="2025-05-15T11:40:00Z" w16du:dateUtc="2025-05-15T16:40:00Z">
        <w:r>
          <w:rPr>
            <w:rFonts w:ascii="Times New Roman" w:eastAsia="Times New Roman" w:hAnsi="Times New Roman" w:cs="Times New Roman"/>
            <w:sz w:val="24"/>
            <w:szCs w:val="24"/>
          </w:rPr>
          <w:t>Strongly Agree) scale.</w:t>
        </w:r>
      </w:ins>
    </w:p>
    <w:p w14:paraId="0824178E" w14:textId="77777777" w:rsidR="007641AF" w:rsidRDefault="007641AF">
      <w:pPr>
        <w:spacing w:after="0" w:line="360" w:lineRule="auto"/>
        <w:rPr>
          <w:ins w:id="1944" w:author="Nick Maxwell" w:date="2025-05-15T11:37:00Z" w16du:dateUtc="2025-05-15T16:37:00Z"/>
          <w:rFonts w:ascii="Times New Roman" w:eastAsia="Times New Roman" w:hAnsi="Times New Roman" w:cs="Times New Roman"/>
          <w:sz w:val="24"/>
          <w:szCs w:val="24"/>
        </w:rPr>
        <w:pPrChange w:id="1945" w:author="Nick Maxwell" w:date="2025-05-15T11:44:00Z" w16du:dateUtc="2025-05-15T16:44:00Z">
          <w:pPr>
            <w:spacing w:line="480" w:lineRule="auto"/>
          </w:pPr>
        </w:pPrChange>
      </w:pPr>
    </w:p>
    <w:p w14:paraId="3828DB23" w14:textId="77ADF59B" w:rsidR="007641AF" w:rsidRDefault="007641AF">
      <w:pPr>
        <w:pStyle w:val="ListParagraph"/>
        <w:numPr>
          <w:ilvl w:val="0"/>
          <w:numId w:val="2"/>
        </w:numPr>
        <w:spacing w:after="0" w:line="360" w:lineRule="auto"/>
        <w:ind w:hanging="450"/>
        <w:rPr>
          <w:ins w:id="1946" w:author="Nick Maxwell" w:date="2025-05-15T11:40:00Z" w16du:dateUtc="2025-05-15T16:40:00Z"/>
          <w:rFonts w:ascii="Times New Roman" w:eastAsia="Times New Roman" w:hAnsi="Times New Roman" w:cs="Times New Roman"/>
          <w:sz w:val="24"/>
          <w:szCs w:val="24"/>
        </w:rPr>
        <w:pPrChange w:id="1947" w:author="Nick Maxwell" w:date="2025-05-15T11:44:00Z" w16du:dateUtc="2025-05-15T16:44:00Z">
          <w:pPr>
            <w:pStyle w:val="ListParagraph"/>
            <w:numPr>
              <w:numId w:val="2"/>
            </w:numPr>
            <w:spacing w:line="480" w:lineRule="auto"/>
            <w:ind w:left="270" w:hanging="270"/>
          </w:pPr>
        </w:pPrChange>
      </w:pPr>
      <w:ins w:id="1948" w:author="Nick Maxwell" w:date="2025-05-15T11:40:00Z" w16du:dateUtc="2025-05-15T16:40:00Z">
        <w:r w:rsidRPr="007641AF">
          <w:rPr>
            <w:rFonts w:ascii="Times New Roman" w:eastAsia="Times New Roman" w:hAnsi="Times New Roman" w:cs="Times New Roman"/>
            <w:sz w:val="24"/>
            <w:szCs w:val="24"/>
          </w:rPr>
          <w:t xml:space="preserve">If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 xml:space="preserve">lack </w:t>
        </w:r>
        <w:r>
          <w:rPr>
            <w:rFonts w:ascii="Times New Roman" w:eastAsia="Times New Roman" w:hAnsi="Times New Roman" w:cs="Times New Roman"/>
            <w:sz w:val="24"/>
            <w:szCs w:val="24"/>
          </w:rPr>
          <w:t xml:space="preserve">(White) </w:t>
        </w:r>
        <w:r w:rsidRPr="007641AF">
          <w:rPr>
            <w:rFonts w:ascii="Times New Roman" w:eastAsia="Times New Roman" w:hAnsi="Times New Roman" w:cs="Times New Roman"/>
            <w:sz w:val="24"/>
            <w:szCs w:val="24"/>
          </w:rPr>
          <w:t>individual were put in charge of me‚ I would not mind taking advice and direction from him or her.</w:t>
        </w:r>
      </w:ins>
    </w:p>
    <w:p w14:paraId="1B4B4527" w14:textId="4B6393A5" w:rsidR="007641AF" w:rsidRDefault="007641AF">
      <w:pPr>
        <w:pStyle w:val="ListParagraph"/>
        <w:numPr>
          <w:ilvl w:val="0"/>
          <w:numId w:val="2"/>
        </w:numPr>
        <w:spacing w:after="0" w:line="360" w:lineRule="auto"/>
        <w:ind w:hanging="450"/>
        <w:rPr>
          <w:ins w:id="1949" w:author="Nick Maxwell" w:date="2025-05-15T11:41:00Z" w16du:dateUtc="2025-05-15T16:41:00Z"/>
          <w:rFonts w:ascii="Times New Roman" w:eastAsia="Times New Roman" w:hAnsi="Times New Roman" w:cs="Times New Roman"/>
          <w:sz w:val="24"/>
          <w:szCs w:val="24"/>
        </w:rPr>
        <w:pPrChange w:id="1950" w:author="Nick Maxwell" w:date="2025-05-15T11:44:00Z" w16du:dateUtc="2025-05-15T16:44:00Z">
          <w:pPr>
            <w:pStyle w:val="ListParagraph"/>
            <w:numPr>
              <w:numId w:val="2"/>
            </w:numPr>
            <w:spacing w:line="480" w:lineRule="auto"/>
            <w:ind w:left="270" w:hanging="270"/>
          </w:pPr>
        </w:pPrChange>
      </w:pPr>
      <w:ins w:id="1951" w:author="Nick Maxwell" w:date="2025-05-15T11:40:00Z" w16du:dateUtc="2025-05-15T16:40:00Z">
        <w:r w:rsidRPr="007641AF">
          <w:rPr>
            <w:rFonts w:ascii="Times New Roman" w:eastAsia="Times New Roman" w:hAnsi="Times New Roman" w:cs="Times New Roman"/>
            <w:sz w:val="24"/>
            <w:szCs w:val="24"/>
          </w:rPr>
          <w:t xml:space="preserve">If I had a chance to introduce </w:t>
        </w:r>
        <w:r>
          <w:rPr>
            <w:rFonts w:ascii="Times New Roman" w:eastAsia="Times New Roman" w:hAnsi="Times New Roman" w:cs="Times New Roman"/>
            <w:sz w:val="24"/>
            <w:szCs w:val="24"/>
          </w:rPr>
          <w:t xml:space="preserve">Black (White) </w:t>
        </w:r>
        <w:r w:rsidRPr="007641AF">
          <w:rPr>
            <w:rFonts w:ascii="Times New Roman" w:eastAsia="Times New Roman" w:hAnsi="Times New Roman" w:cs="Times New Roman"/>
            <w:sz w:val="24"/>
            <w:szCs w:val="24"/>
          </w:rPr>
          <w:t>visitors to my friends and neighbors‚ I would be pleased to do so.</w:t>
        </w:r>
      </w:ins>
    </w:p>
    <w:p w14:paraId="5E875078" w14:textId="2C1F7C64" w:rsidR="007641AF" w:rsidRDefault="007641AF">
      <w:pPr>
        <w:pStyle w:val="ListParagraph"/>
        <w:numPr>
          <w:ilvl w:val="0"/>
          <w:numId w:val="2"/>
        </w:numPr>
        <w:spacing w:after="0" w:line="360" w:lineRule="auto"/>
        <w:ind w:hanging="450"/>
        <w:rPr>
          <w:ins w:id="1952" w:author="Nick Maxwell" w:date="2025-05-15T11:41:00Z" w16du:dateUtc="2025-05-15T16:41:00Z"/>
          <w:rFonts w:ascii="Times New Roman" w:eastAsia="Times New Roman" w:hAnsi="Times New Roman" w:cs="Times New Roman"/>
          <w:sz w:val="24"/>
          <w:szCs w:val="24"/>
        </w:rPr>
        <w:pPrChange w:id="1953" w:author="Nick Maxwell" w:date="2025-05-15T11:44:00Z" w16du:dateUtc="2025-05-15T16:44:00Z">
          <w:pPr>
            <w:pStyle w:val="ListParagraph"/>
            <w:numPr>
              <w:numId w:val="2"/>
            </w:numPr>
            <w:spacing w:line="480" w:lineRule="auto"/>
            <w:ind w:left="270" w:hanging="270"/>
          </w:pPr>
        </w:pPrChange>
      </w:pPr>
      <w:ins w:id="1954" w:author="Nick Maxwell" w:date="2025-05-15T11:41:00Z" w16du:dateUtc="2025-05-15T16:41:00Z">
        <w:r w:rsidRPr="007641AF">
          <w:rPr>
            <w:rFonts w:ascii="Times New Roman" w:eastAsia="Times New Roman" w:hAnsi="Times New Roman" w:cs="Times New Roman"/>
            <w:sz w:val="24"/>
            <w:szCs w:val="24"/>
          </w:rPr>
          <w:t xml:space="preserve">I would rather not have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individuals live in the same apartment building I live in.</w:t>
        </w:r>
      </w:ins>
    </w:p>
    <w:p w14:paraId="247CCA79" w14:textId="570421A2" w:rsidR="007641AF" w:rsidRDefault="007641AF">
      <w:pPr>
        <w:pStyle w:val="ListParagraph"/>
        <w:numPr>
          <w:ilvl w:val="0"/>
          <w:numId w:val="2"/>
        </w:numPr>
        <w:spacing w:after="0" w:line="360" w:lineRule="auto"/>
        <w:ind w:hanging="450"/>
        <w:rPr>
          <w:ins w:id="1955" w:author="Nick Maxwell" w:date="2025-05-15T11:41:00Z" w16du:dateUtc="2025-05-15T16:41:00Z"/>
          <w:rFonts w:ascii="Times New Roman" w:eastAsia="Times New Roman" w:hAnsi="Times New Roman" w:cs="Times New Roman"/>
          <w:sz w:val="24"/>
          <w:szCs w:val="24"/>
        </w:rPr>
        <w:pPrChange w:id="1956" w:author="Nick Maxwell" w:date="2025-05-15T11:44:00Z" w16du:dateUtc="2025-05-15T16:44:00Z">
          <w:pPr>
            <w:pStyle w:val="ListParagraph"/>
            <w:numPr>
              <w:numId w:val="2"/>
            </w:numPr>
            <w:spacing w:line="480" w:lineRule="auto"/>
            <w:ind w:left="270" w:hanging="270"/>
          </w:pPr>
        </w:pPrChange>
      </w:pPr>
      <w:ins w:id="1957" w:author="Nick Maxwell" w:date="2025-05-15T11:41:00Z" w16du:dateUtc="2025-05-15T16:41:00Z">
        <w:r w:rsidRPr="007641AF">
          <w:rPr>
            <w:rFonts w:ascii="Times New Roman" w:eastAsia="Times New Roman" w:hAnsi="Times New Roman" w:cs="Times New Roman"/>
            <w:sz w:val="24"/>
            <w:szCs w:val="24"/>
          </w:rPr>
          <w:t xml:space="preserve">I would probably feel somewhat self-conscious dancing with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 in a public place.</w:t>
        </w:r>
      </w:ins>
    </w:p>
    <w:p w14:paraId="78ACD3F7" w14:textId="0743642B" w:rsidR="007641AF" w:rsidRDefault="007641AF">
      <w:pPr>
        <w:pStyle w:val="ListParagraph"/>
        <w:numPr>
          <w:ilvl w:val="0"/>
          <w:numId w:val="2"/>
        </w:numPr>
        <w:spacing w:after="0" w:line="360" w:lineRule="auto"/>
        <w:ind w:hanging="450"/>
        <w:rPr>
          <w:ins w:id="1958" w:author="Nick Maxwell" w:date="2025-05-15T11:42:00Z" w16du:dateUtc="2025-05-15T16:42:00Z"/>
          <w:rFonts w:ascii="Times New Roman" w:eastAsia="Times New Roman" w:hAnsi="Times New Roman" w:cs="Times New Roman"/>
          <w:sz w:val="24"/>
          <w:szCs w:val="24"/>
        </w:rPr>
        <w:pPrChange w:id="1959" w:author="Nick Maxwell" w:date="2025-05-15T11:44:00Z" w16du:dateUtc="2025-05-15T16:44:00Z">
          <w:pPr>
            <w:pStyle w:val="ListParagraph"/>
            <w:numPr>
              <w:numId w:val="2"/>
            </w:numPr>
            <w:spacing w:line="480" w:lineRule="auto"/>
            <w:ind w:left="270" w:hanging="270"/>
          </w:pPr>
        </w:pPrChange>
      </w:pPr>
      <w:ins w:id="1960" w:author="Nick Maxwell" w:date="2025-05-15T11:42:00Z" w16du:dateUtc="2025-05-15T16:42:00Z">
        <w:r w:rsidRPr="007641AF">
          <w:rPr>
            <w:rFonts w:ascii="Times New Roman" w:eastAsia="Times New Roman" w:hAnsi="Times New Roman" w:cs="Times New Roman"/>
            <w:sz w:val="24"/>
            <w:szCs w:val="24"/>
          </w:rPr>
          <w:t xml:space="preserve">I would not mind it at all if a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family with about the same income and education as me moved in next door.</w:t>
        </w:r>
      </w:ins>
    </w:p>
    <w:p w14:paraId="6A7BB8B3" w14:textId="71E5A22F" w:rsidR="007641AF" w:rsidRDefault="007641AF">
      <w:pPr>
        <w:pStyle w:val="ListParagraph"/>
        <w:numPr>
          <w:ilvl w:val="0"/>
          <w:numId w:val="2"/>
        </w:numPr>
        <w:spacing w:after="0" w:line="360" w:lineRule="auto"/>
        <w:ind w:hanging="450"/>
        <w:rPr>
          <w:ins w:id="1961" w:author="Nick Maxwell" w:date="2025-05-15T11:42:00Z" w16du:dateUtc="2025-05-15T16:42:00Z"/>
          <w:rFonts w:ascii="Times New Roman" w:eastAsia="Times New Roman" w:hAnsi="Times New Roman" w:cs="Times New Roman"/>
          <w:sz w:val="24"/>
          <w:szCs w:val="24"/>
        </w:rPr>
        <w:pPrChange w:id="1962" w:author="Nick Maxwell" w:date="2025-05-15T11:44:00Z" w16du:dateUtc="2025-05-15T16:44:00Z">
          <w:pPr>
            <w:pStyle w:val="ListParagraph"/>
            <w:numPr>
              <w:numId w:val="2"/>
            </w:numPr>
            <w:spacing w:line="480" w:lineRule="auto"/>
            <w:ind w:left="270" w:hanging="270"/>
          </w:pPr>
        </w:pPrChange>
      </w:pPr>
      <w:ins w:id="1963" w:author="Nick Maxwell" w:date="2025-05-15T11:42:00Z" w16du:dateUtc="2025-05-15T16:42:00Z">
        <w:r w:rsidRPr="007641AF">
          <w:rPr>
            <w:rFonts w:ascii="Times New Roman" w:eastAsia="Times New Roman" w:hAnsi="Times New Roman" w:cs="Times New Roman"/>
            <w:sz w:val="24"/>
            <w:szCs w:val="24"/>
          </w:rPr>
          <w:t xml:space="preserve">I think that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 look more similar to each other than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people do.</w:t>
        </w:r>
      </w:ins>
    </w:p>
    <w:p w14:paraId="7807D9D0" w14:textId="5A8A0222" w:rsidR="007641AF" w:rsidRDefault="007641AF">
      <w:pPr>
        <w:pStyle w:val="ListParagraph"/>
        <w:numPr>
          <w:ilvl w:val="0"/>
          <w:numId w:val="2"/>
        </w:numPr>
        <w:spacing w:after="0" w:line="360" w:lineRule="auto"/>
        <w:ind w:hanging="450"/>
        <w:rPr>
          <w:ins w:id="1964" w:author="Nick Maxwell" w:date="2025-05-15T11:43:00Z" w16du:dateUtc="2025-05-15T16:43:00Z"/>
          <w:rFonts w:ascii="Times New Roman" w:eastAsia="Times New Roman" w:hAnsi="Times New Roman" w:cs="Times New Roman"/>
          <w:sz w:val="24"/>
          <w:szCs w:val="24"/>
        </w:rPr>
        <w:pPrChange w:id="1965" w:author="Nick Maxwell" w:date="2025-05-15T11:44:00Z" w16du:dateUtc="2025-05-15T16:44:00Z">
          <w:pPr>
            <w:pStyle w:val="ListParagraph"/>
            <w:numPr>
              <w:numId w:val="2"/>
            </w:numPr>
            <w:spacing w:line="480" w:lineRule="auto"/>
            <w:ind w:left="270" w:hanging="270"/>
          </w:pPr>
        </w:pPrChange>
      </w:pPr>
      <w:ins w:id="1966" w:author="Nick Maxwell" w:date="2025-05-15T11:42:00Z" w16du:dateUtc="2025-05-15T16:42:00Z">
        <w:r w:rsidRPr="007641AF">
          <w:rPr>
            <w:rFonts w:ascii="Times New Roman" w:eastAsia="Times New Roman" w:hAnsi="Times New Roman" w:cs="Times New Roman"/>
            <w:sz w:val="24"/>
            <w:szCs w:val="24"/>
          </w:rPr>
          <w:t xml:space="preserve">Generally,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individuals are not as smart as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w:t>
        </w:r>
      </w:ins>
      <w:ins w:id="1967" w:author="Nick Maxwell" w:date="2025-05-15T11:43:00Z" w16du:dateUtc="2025-05-15T16:43:00Z">
        <w:r>
          <w:rPr>
            <w:rFonts w:ascii="Times New Roman" w:eastAsia="Times New Roman" w:hAnsi="Times New Roman" w:cs="Times New Roman"/>
            <w:sz w:val="24"/>
            <w:szCs w:val="24"/>
          </w:rPr>
          <w:t>Black)</w:t>
        </w:r>
      </w:ins>
      <w:ins w:id="1968" w:author="Nick Maxwell" w:date="2025-05-15T11:42:00Z" w16du:dateUtc="2025-05-15T16:42:00Z">
        <w:r w:rsidRPr="007641AF">
          <w:rPr>
            <w:rFonts w:ascii="Times New Roman" w:eastAsia="Times New Roman" w:hAnsi="Times New Roman" w:cs="Times New Roman"/>
            <w:sz w:val="24"/>
            <w:szCs w:val="24"/>
          </w:rPr>
          <w:t xml:space="preserve"> individuals.</w:t>
        </w:r>
      </w:ins>
    </w:p>
    <w:p w14:paraId="295BE5D6" w14:textId="7360D470" w:rsidR="007641AF" w:rsidRDefault="007641AF">
      <w:pPr>
        <w:pStyle w:val="ListParagraph"/>
        <w:numPr>
          <w:ilvl w:val="0"/>
          <w:numId w:val="2"/>
        </w:numPr>
        <w:spacing w:after="0" w:line="360" w:lineRule="auto"/>
        <w:ind w:hanging="450"/>
        <w:rPr>
          <w:ins w:id="1969" w:author="Nick Maxwell" w:date="2025-05-15T11:43:00Z" w16du:dateUtc="2025-05-15T16:43:00Z"/>
          <w:rFonts w:ascii="Times New Roman" w:eastAsia="Times New Roman" w:hAnsi="Times New Roman" w:cs="Times New Roman"/>
          <w:sz w:val="24"/>
          <w:szCs w:val="24"/>
        </w:rPr>
        <w:pPrChange w:id="1970" w:author="Nick Maxwell" w:date="2025-05-15T11:44:00Z" w16du:dateUtc="2025-05-15T16:44:00Z">
          <w:pPr>
            <w:pStyle w:val="ListParagraph"/>
            <w:numPr>
              <w:numId w:val="2"/>
            </w:numPr>
            <w:spacing w:line="480" w:lineRule="auto"/>
            <w:ind w:left="270" w:hanging="270"/>
          </w:pPr>
        </w:pPrChange>
      </w:pPr>
      <w:ins w:id="1971" w:author="Nick Maxwell" w:date="2025-05-15T11:43:00Z" w16du:dateUtc="2025-05-15T16:43:00Z">
        <w:r w:rsidRPr="007641AF">
          <w:rPr>
            <w:rFonts w:ascii="Times New Roman" w:eastAsia="Times New Roman" w:hAnsi="Times New Roman" w:cs="Times New Roman"/>
            <w:sz w:val="24"/>
            <w:szCs w:val="24"/>
          </w:rPr>
          <w:t xml:space="preserve">I get very upset when I hear </w:t>
        </w:r>
        <w:r>
          <w:rPr>
            <w:rFonts w:ascii="Times New Roman" w:eastAsia="Times New Roman" w:hAnsi="Times New Roman" w:cs="Times New Roman"/>
            <w:sz w:val="24"/>
            <w:szCs w:val="24"/>
          </w:rPr>
          <w:t>W</w:t>
        </w:r>
        <w:r w:rsidRPr="007641AF">
          <w:rPr>
            <w:rFonts w:ascii="Times New Roman" w:eastAsia="Times New Roman" w:hAnsi="Times New Roman" w:cs="Times New Roman"/>
            <w:sz w:val="24"/>
            <w:szCs w:val="24"/>
          </w:rPr>
          <w:t>hite</w:t>
        </w:r>
        <w:r>
          <w:rPr>
            <w:rFonts w:ascii="Times New Roman" w:eastAsia="Times New Roman" w:hAnsi="Times New Roman" w:cs="Times New Roman"/>
            <w:sz w:val="24"/>
            <w:szCs w:val="24"/>
          </w:rPr>
          <w:t xml:space="preserve"> (Black)</w:t>
        </w:r>
        <w:r w:rsidRPr="007641AF">
          <w:rPr>
            <w:rFonts w:ascii="Times New Roman" w:eastAsia="Times New Roman" w:hAnsi="Times New Roman" w:cs="Times New Roman"/>
            <w:sz w:val="24"/>
            <w:szCs w:val="24"/>
          </w:rPr>
          <w:t xml:space="preserve"> individuals make prejudicial remarks about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w:t>
        </w:r>
      </w:ins>
    </w:p>
    <w:p w14:paraId="1A09C2FD" w14:textId="751536A8" w:rsidR="007641AF" w:rsidRDefault="007641AF">
      <w:pPr>
        <w:pStyle w:val="ListParagraph"/>
        <w:numPr>
          <w:ilvl w:val="0"/>
          <w:numId w:val="2"/>
        </w:numPr>
        <w:spacing w:after="0" w:line="360" w:lineRule="auto"/>
        <w:ind w:hanging="450"/>
        <w:rPr>
          <w:ins w:id="1972" w:author="Nick Maxwell" w:date="2025-05-15T11:44:00Z" w16du:dateUtc="2025-05-15T16:44:00Z"/>
          <w:rFonts w:ascii="Times New Roman" w:eastAsia="Times New Roman" w:hAnsi="Times New Roman" w:cs="Times New Roman"/>
          <w:sz w:val="24"/>
          <w:szCs w:val="24"/>
        </w:rPr>
        <w:pPrChange w:id="1973" w:author="Nick Maxwell" w:date="2025-05-15T11:44:00Z" w16du:dateUtc="2025-05-15T16:44:00Z">
          <w:pPr>
            <w:pStyle w:val="ListParagraph"/>
            <w:numPr>
              <w:numId w:val="2"/>
            </w:numPr>
            <w:spacing w:line="480" w:lineRule="auto"/>
            <w:ind w:left="270" w:hanging="270"/>
          </w:pPr>
        </w:pPrChange>
      </w:pPr>
      <w:ins w:id="1974" w:author="Nick Maxwell" w:date="2025-05-15T11:43:00Z" w16du:dateUtc="2025-05-15T16:43:00Z">
        <w:r w:rsidRPr="007641AF">
          <w:rPr>
            <w:rFonts w:ascii="Times New Roman" w:eastAsia="Times New Roman" w:hAnsi="Times New Roman" w:cs="Times New Roman"/>
            <w:sz w:val="24"/>
            <w:szCs w:val="24"/>
          </w:rPr>
          <w:t xml:space="preserve">I worry that in the next few years I may be denied my application for a job or a promotion because of preferential treatment given to </w:t>
        </w:r>
        <w:r>
          <w:rPr>
            <w:rFonts w:ascii="Times New Roman" w:eastAsia="Times New Roman" w:hAnsi="Times New Roman" w:cs="Times New Roman"/>
            <w:sz w:val="24"/>
            <w:szCs w:val="24"/>
          </w:rPr>
          <w:t>B</w:t>
        </w:r>
        <w:r w:rsidRPr="007641AF">
          <w:rPr>
            <w:rFonts w:ascii="Times New Roman" w:eastAsia="Times New Roman" w:hAnsi="Times New Roman" w:cs="Times New Roman"/>
            <w:sz w:val="24"/>
            <w:szCs w:val="24"/>
          </w:rPr>
          <w:t>lack</w:t>
        </w:r>
        <w:r>
          <w:rPr>
            <w:rFonts w:ascii="Times New Roman" w:eastAsia="Times New Roman" w:hAnsi="Times New Roman" w:cs="Times New Roman"/>
            <w:sz w:val="24"/>
            <w:szCs w:val="24"/>
          </w:rPr>
          <w:t xml:space="preserve"> (White)</w:t>
        </w:r>
        <w:r w:rsidRPr="007641AF">
          <w:rPr>
            <w:rFonts w:ascii="Times New Roman" w:eastAsia="Times New Roman" w:hAnsi="Times New Roman" w:cs="Times New Roman"/>
            <w:sz w:val="24"/>
            <w:szCs w:val="24"/>
          </w:rPr>
          <w:t xml:space="preserve"> people.</w:t>
        </w:r>
      </w:ins>
    </w:p>
    <w:p w14:paraId="56F5CB09" w14:textId="465FABEA" w:rsidR="00AC795A" w:rsidRDefault="007641AF" w:rsidP="00AC795A">
      <w:pPr>
        <w:pStyle w:val="ListParagraph"/>
        <w:numPr>
          <w:ilvl w:val="0"/>
          <w:numId w:val="2"/>
        </w:numPr>
        <w:spacing w:after="0" w:line="360" w:lineRule="auto"/>
        <w:ind w:hanging="450"/>
        <w:rPr>
          <w:ins w:id="1975" w:author="Nick Maxwell" w:date="2025-05-15T11:48:00Z" w16du:dateUtc="2025-05-15T16:48:00Z"/>
          <w:rFonts w:ascii="Times New Roman" w:eastAsia="Times New Roman" w:hAnsi="Times New Roman" w:cs="Times New Roman"/>
          <w:sz w:val="24"/>
          <w:szCs w:val="24"/>
        </w:rPr>
      </w:pPr>
      <w:ins w:id="1976" w:author="Nick Maxwell" w:date="2025-05-15T11:44:00Z" w16du:dateUtc="2025-05-15T16:44:00Z">
        <w:r w:rsidRPr="007641AF">
          <w:rPr>
            <w:rFonts w:ascii="Times New Roman" w:eastAsia="Times New Roman" w:hAnsi="Times New Roman" w:cs="Times New Roman"/>
            <w:sz w:val="24"/>
            <w:szCs w:val="24"/>
          </w:rPr>
          <w:t xml:space="preserve">It would not bother me if my new roommate was </w:t>
        </w:r>
      </w:ins>
      <w:ins w:id="1977" w:author="Nick Maxwell" w:date="2025-05-15T12:00:00Z" w16du:dateUtc="2025-05-15T17:00:00Z">
        <w:r w:rsidR="003B4D78">
          <w:rPr>
            <w:rFonts w:ascii="Times New Roman" w:eastAsia="Times New Roman" w:hAnsi="Times New Roman" w:cs="Times New Roman"/>
            <w:sz w:val="24"/>
            <w:szCs w:val="24"/>
          </w:rPr>
          <w:t>B</w:t>
        </w:r>
      </w:ins>
      <w:ins w:id="1978" w:author="Nick Maxwell" w:date="2025-05-15T11:44:00Z" w16du:dateUtc="2025-05-15T16:44:00Z">
        <w:r w:rsidRPr="007641AF">
          <w:rPr>
            <w:rFonts w:ascii="Times New Roman" w:eastAsia="Times New Roman" w:hAnsi="Times New Roman" w:cs="Times New Roman"/>
            <w:sz w:val="24"/>
            <w:szCs w:val="24"/>
          </w:rPr>
          <w:t>lack</w:t>
        </w:r>
      </w:ins>
      <w:ins w:id="1979" w:author="Nick Maxwell" w:date="2025-05-15T12:00:00Z" w16du:dateUtc="2025-05-15T17:00:00Z">
        <w:r w:rsidR="003B4D78">
          <w:rPr>
            <w:rFonts w:ascii="Times New Roman" w:eastAsia="Times New Roman" w:hAnsi="Times New Roman" w:cs="Times New Roman"/>
            <w:sz w:val="24"/>
            <w:szCs w:val="24"/>
          </w:rPr>
          <w:t xml:space="preserve"> (White)</w:t>
        </w:r>
      </w:ins>
      <w:ins w:id="1980" w:author="Nick Maxwell" w:date="2025-05-15T11:44:00Z" w16du:dateUtc="2025-05-15T16:44:00Z">
        <w:r w:rsidRPr="007641AF">
          <w:rPr>
            <w:rFonts w:ascii="Times New Roman" w:eastAsia="Times New Roman" w:hAnsi="Times New Roman" w:cs="Times New Roman"/>
            <w:sz w:val="24"/>
            <w:szCs w:val="24"/>
          </w:rPr>
          <w:t>.</w:t>
        </w:r>
      </w:ins>
    </w:p>
    <w:p w14:paraId="2415306A" w14:textId="77777777" w:rsidR="00AC795A" w:rsidRDefault="00AC795A">
      <w:pPr>
        <w:rPr>
          <w:ins w:id="1981" w:author="Nick Maxwell" w:date="2025-05-15T11:48:00Z" w16du:dateUtc="2025-05-15T16:48:00Z"/>
          <w:rFonts w:ascii="Times New Roman" w:eastAsia="Times New Roman" w:hAnsi="Times New Roman" w:cs="Times New Roman"/>
          <w:sz w:val="24"/>
          <w:szCs w:val="24"/>
        </w:rPr>
      </w:pPr>
      <w:ins w:id="1982" w:author="Nick Maxwell" w:date="2025-05-15T11:48:00Z" w16du:dateUtc="2025-05-15T16:48:00Z">
        <w:r>
          <w:rPr>
            <w:rFonts w:ascii="Times New Roman" w:eastAsia="Times New Roman" w:hAnsi="Times New Roman" w:cs="Times New Roman"/>
            <w:sz w:val="24"/>
            <w:szCs w:val="24"/>
          </w:rPr>
          <w:br w:type="page"/>
        </w:r>
      </w:ins>
    </w:p>
    <w:p w14:paraId="5EF077BC" w14:textId="77777777" w:rsidR="00AC795A" w:rsidRPr="00AC795A" w:rsidRDefault="00AC795A">
      <w:pPr>
        <w:spacing w:after="0" w:line="480" w:lineRule="auto"/>
        <w:jc w:val="center"/>
        <w:rPr>
          <w:ins w:id="1983" w:author="Nick Maxwell" w:date="2025-05-15T11:49:00Z" w16du:dateUtc="2025-05-15T16:49:00Z"/>
          <w:rFonts w:ascii="Times New Roman" w:eastAsia="Times New Roman" w:hAnsi="Times New Roman" w:cs="Times New Roman"/>
          <w:b/>
          <w:bCs/>
          <w:sz w:val="24"/>
          <w:szCs w:val="24"/>
          <w:rPrChange w:id="1984" w:author="Nick Maxwell" w:date="2025-05-15T11:49:00Z" w16du:dateUtc="2025-05-15T16:49:00Z">
            <w:rPr>
              <w:ins w:id="1985" w:author="Nick Maxwell" w:date="2025-05-15T11:49:00Z" w16du:dateUtc="2025-05-15T16:49:00Z"/>
              <w:rFonts w:ascii="Times New Roman" w:eastAsia="Times New Roman" w:hAnsi="Times New Roman" w:cs="Times New Roman"/>
              <w:sz w:val="24"/>
              <w:szCs w:val="24"/>
            </w:rPr>
          </w:rPrChange>
        </w:rPr>
        <w:pPrChange w:id="1986" w:author="Nick Maxwell" w:date="2025-05-15T11:49:00Z" w16du:dateUtc="2025-05-15T16:49:00Z">
          <w:pPr>
            <w:spacing w:after="0" w:line="360" w:lineRule="auto"/>
            <w:jc w:val="center"/>
          </w:pPr>
        </w:pPrChange>
      </w:pPr>
      <w:ins w:id="1987" w:author="Nick Maxwell" w:date="2025-05-15T11:48:00Z" w16du:dateUtc="2025-05-15T16:48:00Z">
        <w:r w:rsidRPr="00AC795A">
          <w:rPr>
            <w:rFonts w:ascii="Times New Roman" w:eastAsia="Times New Roman" w:hAnsi="Times New Roman" w:cs="Times New Roman"/>
            <w:b/>
            <w:bCs/>
            <w:sz w:val="24"/>
            <w:szCs w:val="24"/>
            <w:rPrChange w:id="1988" w:author="Nick Maxwell" w:date="2025-05-15T11:49:00Z" w16du:dateUtc="2025-05-15T16:49:00Z">
              <w:rPr>
                <w:rFonts w:ascii="Times New Roman" w:eastAsia="Times New Roman" w:hAnsi="Times New Roman" w:cs="Times New Roman"/>
                <w:sz w:val="24"/>
                <w:szCs w:val="24"/>
              </w:rPr>
            </w:rPrChange>
          </w:rPr>
          <w:lastRenderedPageBreak/>
          <w:t xml:space="preserve">B2: Internal/External Motivation to Respond Without Prejudice </w:t>
        </w:r>
      </w:ins>
      <w:ins w:id="1989" w:author="Nick Maxwell" w:date="2025-05-15T11:49:00Z" w16du:dateUtc="2025-05-15T16:49:00Z">
        <w:r w:rsidRPr="00AC795A">
          <w:rPr>
            <w:rFonts w:ascii="Times New Roman" w:eastAsia="Times New Roman" w:hAnsi="Times New Roman" w:cs="Times New Roman"/>
            <w:b/>
            <w:bCs/>
            <w:sz w:val="24"/>
            <w:szCs w:val="24"/>
            <w:rPrChange w:id="1990" w:author="Nick Maxwell" w:date="2025-05-15T11:49:00Z" w16du:dateUtc="2025-05-15T16:49:00Z">
              <w:rPr>
                <w:rFonts w:ascii="Times New Roman" w:eastAsia="Times New Roman" w:hAnsi="Times New Roman" w:cs="Times New Roman"/>
                <w:sz w:val="24"/>
                <w:szCs w:val="24"/>
              </w:rPr>
            </w:rPrChange>
          </w:rPr>
          <w:t>Scales</w:t>
        </w:r>
      </w:ins>
    </w:p>
    <w:p w14:paraId="7DAED726" w14:textId="3AF40143" w:rsidR="00AC795A" w:rsidRDefault="00AC795A" w:rsidP="00AC795A">
      <w:pPr>
        <w:spacing w:after="0" w:line="240" w:lineRule="auto"/>
        <w:rPr>
          <w:ins w:id="1991" w:author="Nick Maxwell" w:date="2025-05-15T11:52:00Z" w16du:dateUtc="2025-05-15T16:52:00Z"/>
          <w:rFonts w:ascii="Times New Roman" w:eastAsia="Times New Roman" w:hAnsi="Times New Roman" w:cs="Times New Roman"/>
          <w:sz w:val="24"/>
          <w:szCs w:val="24"/>
        </w:rPr>
      </w:pPr>
      <w:ins w:id="1992" w:author="Nick Maxwell" w:date="2025-05-15T11:49:00Z" w16du:dateUtc="2025-05-15T16:49:00Z">
        <w:r>
          <w:rPr>
            <w:rFonts w:ascii="Times New Roman" w:eastAsia="Times New Roman" w:hAnsi="Times New Roman" w:cs="Times New Roman"/>
            <w:sz w:val="24"/>
            <w:szCs w:val="24"/>
          </w:rPr>
          <w:t>This scale contains 10 items adapted from Plant and Devine (1998)</w:t>
        </w:r>
      </w:ins>
      <w:ins w:id="1993" w:author="Nick Maxwell" w:date="2025-05-15T11:50:00Z" w16du:dateUtc="2025-05-15T16:50:00Z">
        <w:r>
          <w:rPr>
            <w:rFonts w:ascii="Times New Roman" w:eastAsia="Times New Roman" w:hAnsi="Times New Roman" w:cs="Times New Roman"/>
            <w:sz w:val="24"/>
            <w:szCs w:val="24"/>
          </w:rPr>
          <w:t xml:space="preserve"> assessing participants’ motivations to appear non-prejudiced.</w:t>
        </w:r>
      </w:ins>
      <w:ins w:id="1994" w:author="Nick Maxwell" w:date="2025-05-15T11:49:00Z" w16du:dateUtc="2025-05-15T16:49:00Z">
        <w:r>
          <w:rPr>
            <w:rFonts w:ascii="Times New Roman" w:eastAsia="Times New Roman" w:hAnsi="Times New Roman" w:cs="Times New Roman"/>
            <w:sz w:val="24"/>
            <w:szCs w:val="24"/>
          </w:rPr>
          <w:t xml:space="preserve"> </w:t>
        </w:r>
      </w:ins>
      <w:ins w:id="1995" w:author="Nick Maxwell" w:date="2025-05-15T11:55:00Z" w16du:dateUtc="2025-05-15T16:55:00Z">
        <w:r>
          <w:rPr>
            <w:rFonts w:ascii="Times New Roman" w:eastAsia="Times New Roman" w:hAnsi="Times New Roman" w:cs="Times New Roman"/>
            <w:sz w:val="24"/>
            <w:szCs w:val="24"/>
          </w:rPr>
          <w:t>Items 1-5</w:t>
        </w:r>
      </w:ins>
      <w:ins w:id="1996" w:author="Nick Maxwell" w:date="2025-05-15T11:51:00Z" w16du:dateUtc="2025-05-15T16:51:00Z">
        <w:r>
          <w:rPr>
            <w:rFonts w:ascii="Times New Roman" w:eastAsia="Times New Roman" w:hAnsi="Times New Roman" w:cs="Times New Roman"/>
            <w:sz w:val="24"/>
            <w:szCs w:val="24"/>
          </w:rPr>
          <w:t xml:space="preserve"> measure internal motivations (IMS), while </w:t>
        </w:r>
      </w:ins>
      <w:ins w:id="1997" w:author="Nick Maxwell" w:date="2025-05-15T11:55:00Z" w16du:dateUtc="2025-05-15T16:55:00Z">
        <w:r>
          <w:rPr>
            <w:rFonts w:ascii="Times New Roman" w:eastAsia="Times New Roman" w:hAnsi="Times New Roman" w:cs="Times New Roman"/>
            <w:sz w:val="24"/>
            <w:szCs w:val="24"/>
          </w:rPr>
          <w:t>items 6-10</w:t>
        </w:r>
      </w:ins>
      <w:ins w:id="1998" w:author="Nick Maxwell" w:date="2025-05-15T11:51:00Z" w16du:dateUtc="2025-05-15T16:51:00Z">
        <w:r>
          <w:rPr>
            <w:rFonts w:ascii="Times New Roman" w:eastAsia="Times New Roman" w:hAnsi="Times New Roman" w:cs="Times New Roman"/>
            <w:sz w:val="24"/>
            <w:szCs w:val="24"/>
          </w:rPr>
          <w:t xml:space="preserve"> measure external motivations (EMS). All responses were made using a 1 (Strongly Disagree) to 5 (Strongly </w:t>
        </w:r>
      </w:ins>
      <w:ins w:id="1999" w:author="Nick Maxwell" w:date="2025-05-15T11:52:00Z" w16du:dateUtc="2025-05-15T16:52:00Z">
        <w:r>
          <w:rPr>
            <w:rFonts w:ascii="Times New Roman" w:eastAsia="Times New Roman" w:hAnsi="Times New Roman" w:cs="Times New Roman"/>
            <w:sz w:val="24"/>
            <w:szCs w:val="24"/>
          </w:rPr>
          <w:t>Agree) scale.</w:t>
        </w:r>
      </w:ins>
    </w:p>
    <w:p w14:paraId="000EBA78" w14:textId="77777777" w:rsidR="00AC795A" w:rsidRDefault="00AC795A" w:rsidP="00AC795A">
      <w:pPr>
        <w:spacing w:after="0" w:line="240" w:lineRule="auto"/>
        <w:rPr>
          <w:ins w:id="2000" w:author="Nick Maxwell" w:date="2025-05-15T11:52:00Z" w16du:dateUtc="2025-05-15T16:52:00Z"/>
          <w:rFonts w:ascii="Times New Roman" w:eastAsia="Times New Roman" w:hAnsi="Times New Roman" w:cs="Times New Roman"/>
          <w:sz w:val="24"/>
          <w:szCs w:val="24"/>
        </w:rPr>
      </w:pPr>
    </w:p>
    <w:p w14:paraId="168C56B2" w14:textId="649D43C1" w:rsidR="00AC795A" w:rsidRDefault="00AC795A">
      <w:pPr>
        <w:pStyle w:val="ListParagraph"/>
        <w:numPr>
          <w:ilvl w:val="0"/>
          <w:numId w:val="5"/>
        </w:numPr>
        <w:tabs>
          <w:tab w:val="left" w:pos="900"/>
        </w:tabs>
        <w:spacing w:after="0" w:line="360" w:lineRule="auto"/>
        <w:ind w:hanging="450"/>
        <w:rPr>
          <w:ins w:id="2001" w:author="Nick Maxwell" w:date="2025-05-15T11:53:00Z" w16du:dateUtc="2025-05-15T16:53:00Z"/>
          <w:rFonts w:ascii="Times New Roman" w:eastAsia="Times New Roman" w:hAnsi="Times New Roman" w:cs="Times New Roman"/>
          <w:sz w:val="24"/>
          <w:szCs w:val="24"/>
        </w:rPr>
        <w:pPrChange w:id="2002" w:author="Nick Maxwell" w:date="2025-05-15T12:00:00Z" w16du:dateUtc="2025-05-15T17:00:00Z">
          <w:pPr>
            <w:pStyle w:val="ListParagraph"/>
            <w:numPr>
              <w:numId w:val="4"/>
            </w:numPr>
            <w:spacing w:after="0" w:line="240" w:lineRule="auto"/>
            <w:ind w:left="450" w:hanging="360"/>
          </w:pPr>
        </w:pPrChange>
      </w:pPr>
      <w:ins w:id="2003" w:author="Nick Maxwell" w:date="2025-05-15T11:52:00Z" w16du:dateUtc="2025-05-15T16:52:00Z">
        <w:r w:rsidRPr="00AC795A">
          <w:rPr>
            <w:rFonts w:ascii="Times New Roman" w:eastAsia="Times New Roman" w:hAnsi="Times New Roman" w:cs="Times New Roman"/>
            <w:sz w:val="24"/>
            <w:szCs w:val="24"/>
            <w:rPrChange w:id="2004" w:author="Nick Maxwell" w:date="2025-05-15T11:52:00Z" w16du:dateUtc="2025-05-15T16:52:00Z">
              <w:rPr/>
            </w:rPrChange>
          </w:rPr>
          <w:t xml:space="preserve">I attempt to act in nonprejudiced ways toward </w:t>
        </w:r>
      </w:ins>
      <w:ins w:id="2005" w:author="Nick Maxwell" w:date="2025-05-15T11:54:00Z" w16du:dateUtc="2025-05-15T16:54:00Z">
        <w:r>
          <w:rPr>
            <w:rFonts w:ascii="Times New Roman" w:eastAsia="Times New Roman" w:hAnsi="Times New Roman" w:cs="Times New Roman"/>
            <w:sz w:val="24"/>
            <w:szCs w:val="24"/>
          </w:rPr>
          <w:t>Black</w:t>
        </w:r>
      </w:ins>
      <w:ins w:id="2006" w:author="Nick Maxwell" w:date="2025-05-15T11:52:00Z" w16du:dateUtc="2025-05-15T16:52:00Z">
        <w:r w:rsidRPr="00AC795A">
          <w:rPr>
            <w:rFonts w:ascii="Times New Roman" w:eastAsia="Times New Roman" w:hAnsi="Times New Roman" w:cs="Times New Roman"/>
            <w:sz w:val="24"/>
            <w:szCs w:val="24"/>
            <w:rPrChange w:id="2007" w:author="Nick Maxwell" w:date="2025-05-15T11:52:00Z" w16du:dateUtc="2025-05-15T16:52:00Z">
              <w:rPr/>
            </w:rPrChange>
          </w:rPr>
          <w:t xml:space="preserve"> people because it is personally important to me</w:t>
        </w:r>
      </w:ins>
      <w:ins w:id="2008" w:author="Nick Maxwell" w:date="2025-05-15T11:53:00Z" w16du:dateUtc="2025-05-15T16:53:00Z">
        <w:r>
          <w:rPr>
            <w:rFonts w:ascii="Times New Roman" w:eastAsia="Times New Roman" w:hAnsi="Times New Roman" w:cs="Times New Roman"/>
            <w:sz w:val="24"/>
            <w:szCs w:val="24"/>
          </w:rPr>
          <w:t>.</w:t>
        </w:r>
      </w:ins>
    </w:p>
    <w:p w14:paraId="51060CC4" w14:textId="70A14DEB" w:rsidR="00AC795A" w:rsidRDefault="00AC795A">
      <w:pPr>
        <w:pStyle w:val="ListParagraph"/>
        <w:numPr>
          <w:ilvl w:val="0"/>
          <w:numId w:val="5"/>
        </w:numPr>
        <w:spacing w:after="0" w:line="360" w:lineRule="auto"/>
        <w:ind w:hanging="450"/>
        <w:rPr>
          <w:ins w:id="2009" w:author="Nick Maxwell" w:date="2025-05-15T11:53:00Z" w16du:dateUtc="2025-05-15T16:53:00Z"/>
          <w:rFonts w:ascii="Times New Roman" w:eastAsia="Times New Roman" w:hAnsi="Times New Roman" w:cs="Times New Roman"/>
          <w:sz w:val="24"/>
          <w:szCs w:val="24"/>
        </w:rPr>
        <w:pPrChange w:id="2010" w:author="Nick Maxwell" w:date="2025-05-15T11:57:00Z" w16du:dateUtc="2025-05-15T16:57:00Z">
          <w:pPr>
            <w:pStyle w:val="ListParagraph"/>
            <w:numPr>
              <w:numId w:val="4"/>
            </w:numPr>
            <w:spacing w:after="0" w:line="240" w:lineRule="auto"/>
            <w:ind w:left="450" w:hanging="360"/>
          </w:pPr>
        </w:pPrChange>
      </w:pPr>
      <w:ins w:id="2011" w:author="Nick Maxwell" w:date="2025-05-15T11:53:00Z" w16du:dateUtc="2025-05-15T16:53:00Z">
        <w:r w:rsidRPr="00AC795A">
          <w:rPr>
            <w:rFonts w:ascii="Times New Roman" w:eastAsia="Times New Roman" w:hAnsi="Times New Roman" w:cs="Times New Roman"/>
            <w:sz w:val="24"/>
            <w:szCs w:val="24"/>
          </w:rPr>
          <w:t xml:space="preserve">According to my personal values, using stereotypes about </w:t>
        </w:r>
      </w:ins>
      <w:ins w:id="2012" w:author="Nick Maxwell" w:date="2025-05-15T11:54:00Z" w16du:dateUtc="2025-05-15T16:54:00Z">
        <w:r>
          <w:rPr>
            <w:rFonts w:ascii="Times New Roman" w:eastAsia="Times New Roman" w:hAnsi="Times New Roman" w:cs="Times New Roman"/>
            <w:sz w:val="24"/>
            <w:szCs w:val="24"/>
          </w:rPr>
          <w:t xml:space="preserve">Black </w:t>
        </w:r>
      </w:ins>
      <w:ins w:id="2013" w:author="Nick Maxwell" w:date="2025-05-15T11:53:00Z" w16du:dateUtc="2025-05-15T16:53:00Z">
        <w:r w:rsidRPr="00AC795A">
          <w:rPr>
            <w:rFonts w:ascii="Times New Roman" w:eastAsia="Times New Roman" w:hAnsi="Times New Roman" w:cs="Times New Roman"/>
            <w:sz w:val="24"/>
            <w:szCs w:val="24"/>
          </w:rPr>
          <w:t>people is not OK.</w:t>
        </w:r>
      </w:ins>
    </w:p>
    <w:p w14:paraId="5021137B" w14:textId="3B9A8507" w:rsidR="00AC795A" w:rsidRDefault="00AC795A">
      <w:pPr>
        <w:pStyle w:val="ListParagraph"/>
        <w:numPr>
          <w:ilvl w:val="0"/>
          <w:numId w:val="5"/>
        </w:numPr>
        <w:spacing w:after="0" w:line="360" w:lineRule="auto"/>
        <w:ind w:hanging="450"/>
        <w:rPr>
          <w:ins w:id="2014" w:author="Nick Maxwell" w:date="2025-05-15T11:54:00Z" w16du:dateUtc="2025-05-15T16:54:00Z"/>
          <w:rFonts w:ascii="Times New Roman" w:eastAsia="Times New Roman" w:hAnsi="Times New Roman" w:cs="Times New Roman"/>
          <w:sz w:val="24"/>
          <w:szCs w:val="24"/>
        </w:rPr>
        <w:pPrChange w:id="2015" w:author="Nick Maxwell" w:date="2025-05-15T11:57:00Z" w16du:dateUtc="2025-05-15T16:57:00Z">
          <w:pPr>
            <w:pStyle w:val="ListParagraph"/>
            <w:numPr>
              <w:numId w:val="4"/>
            </w:numPr>
            <w:spacing w:after="0" w:line="360" w:lineRule="auto"/>
            <w:ind w:left="450" w:hanging="360"/>
          </w:pPr>
        </w:pPrChange>
      </w:pPr>
      <w:ins w:id="2016" w:author="Nick Maxwell" w:date="2025-05-15T11:54:00Z" w16du:dateUtc="2025-05-15T16:54:00Z">
        <w:r w:rsidRPr="00AC795A">
          <w:rPr>
            <w:rFonts w:ascii="Times New Roman" w:eastAsia="Times New Roman" w:hAnsi="Times New Roman" w:cs="Times New Roman"/>
            <w:sz w:val="24"/>
            <w:szCs w:val="24"/>
          </w:rPr>
          <w:t>I am personally motivated by my beliefs to be nonprejudiced toward Black people.</w:t>
        </w:r>
      </w:ins>
    </w:p>
    <w:p w14:paraId="594E87E8" w14:textId="2A0ED89F" w:rsidR="00AC795A" w:rsidRDefault="00AC795A">
      <w:pPr>
        <w:pStyle w:val="ListParagraph"/>
        <w:numPr>
          <w:ilvl w:val="0"/>
          <w:numId w:val="5"/>
        </w:numPr>
        <w:spacing w:after="0" w:line="360" w:lineRule="auto"/>
        <w:ind w:hanging="450"/>
        <w:rPr>
          <w:ins w:id="2017" w:author="Nick Maxwell" w:date="2025-05-15T11:54:00Z" w16du:dateUtc="2025-05-15T16:54:00Z"/>
          <w:rFonts w:ascii="Times New Roman" w:eastAsia="Times New Roman" w:hAnsi="Times New Roman" w:cs="Times New Roman"/>
          <w:sz w:val="24"/>
          <w:szCs w:val="24"/>
        </w:rPr>
        <w:pPrChange w:id="2018" w:author="Nick Maxwell" w:date="2025-05-15T11:57:00Z" w16du:dateUtc="2025-05-15T16:57:00Z">
          <w:pPr>
            <w:pStyle w:val="ListParagraph"/>
            <w:numPr>
              <w:numId w:val="4"/>
            </w:numPr>
            <w:spacing w:after="0" w:line="360" w:lineRule="auto"/>
            <w:ind w:left="450" w:hanging="360"/>
          </w:pPr>
        </w:pPrChange>
      </w:pPr>
      <w:ins w:id="2019" w:author="Nick Maxwell" w:date="2025-05-15T11:54:00Z" w16du:dateUtc="2025-05-15T16:54:00Z">
        <w:r w:rsidRPr="00AC795A">
          <w:rPr>
            <w:rFonts w:ascii="Times New Roman" w:eastAsia="Times New Roman" w:hAnsi="Times New Roman" w:cs="Times New Roman"/>
            <w:sz w:val="24"/>
            <w:szCs w:val="24"/>
          </w:rPr>
          <w:t>Because of my personal values, I believe that using stereotypes about Black people is wrong.</w:t>
        </w:r>
      </w:ins>
    </w:p>
    <w:p w14:paraId="07AF18E4" w14:textId="27073559" w:rsidR="00AC795A" w:rsidRDefault="00AC795A">
      <w:pPr>
        <w:pStyle w:val="ListParagraph"/>
        <w:numPr>
          <w:ilvl w:val="0"/>
          <w:numId w:val="5"/>
        </w:numPr>
        <w:spacing w:after="0" w:line="360" w:lineRule="auto"/>
        <w:ind w:hanging="450"/>
        <w:rPr>
          <w:ins w:id="2020" w:author="Nick Maxwell" w:date="2025-05-15T11:55:00Z" w16du:dateUtc="2025-05-15T16:55:00Z"/>
          <w:rFonts w:ascii="Times New Roman" w:eastAsia="Times New Roman" w:hAnsi="Times New Roman" w:cs="Times New Roman"/>
          <w:sz w:val="24"/>
          <w:szCs w:val="24"/>
        </w:rPr>
        <w:pPrChange w:id="2021" w:author="Nick Maxwell" w:date="2025-05-15T11:57:00Z" w16du:dateUtc="2025-05-15T16:57:00Z">
          <w:pPr>
            <w:pStyle w:val="ListParagraph"/>
            <w:numPr>
              <w:numId w:val="4"/>
            </w:numPr>
            <w:spacing w:after="0" w:line="360" w:lineRule="auto"/>
            <w:ind w:left="450" w:hanging="360"/>
          </w:pPr>
        </w:pPrChange>
      </w:pPr>
      <w:ins w:id="2022" w:author="Nick Maxwell" w:date="2025-05-15T11:55:00Z" w16du:dateUtc="2025-05-15T16:55:00Z">
        <w:r w:rsidRPr="00AC795A">
          <w:rPr>
            <w:rFonts w:ascii="Times New Roman" w:eastAsia="Times New Roman" w:hAnsi="Times New Roman" w:cs="Times New Roman"/>
            <w:sz w:val="24"/>
            <w:szCs w:val="24"/>
          </w:rPr>
          <w:t>Being nonprejudiced toward Black people is important to my self-concept.</w:t>
        </w:r>
      </w:ins>
    </w:p>
    <w:p w14:paraId="0A26BC11" w14:textId="14785025" w:rsidR="00AC795A" w:rsidRDefault="00346AB9">
      <w:pPr>
        <w:pStyle w:val="ListParagraph"/>
        <w:numPr>
          <w:ilvl w:val="0"/>
          <w:numId w:val="5"/>
        </w:numPr>
        <w:spacing w:after="0" w:line="360" w:lineRule="auto"/>
        <w:ind w:hanging="450"/>
        <w:rPr>
          <w:ins w:id="2023" w:author="Nick Maxwell" w:date="2025-05-15T11:55:00Z" w16du:dateUtc="2025-05-15T16:55:00Z"/>
          <w:rFonts w:ascii="Times New Roman" w:eastAsia="Times New Roman" w:hAnsi="Times New Roman" w:cs="Times New Roman"/>
          <w:sz w:val="24"/>
          <w:szCs w:val="24"/>
        </w:rPr>
        <w:pPrChange w:id="2024" w:author="Nick Maxwell" w:date="2025-05-15T11:57:00Z" w16du:dateUtc="2025-05-15T16:57:00Z">
          <w:pPr>
            <w:pStyle w:val="ListParagraph"/>
            <w:numPr>
              <w:numId w:val="4"/>
            </w:numPr>
            <w:spacing w:after="0" w:line="360" w:lineRule="auto"/>
            <w:ind w:left="450" w:hanging="360"/>
          </w:pPr>
        </w:pPrChange>
      </w:pPr>
      <w:ins w:id="2025" w:author="Nick Maxwell" w:date="2025-05-15T11:55:00Z" w16du:dateUtc="2025-05-15T16:55:00Z">
        <w:r w:rsidRPr="00346AB9">
          <w:rPr>
            <w:rFonts w:ascii="Times New Roman" w:eastAsia="Times New Roman" w:hAnsi="Times New Roman" w:cs="Times New Roman"/>
            <w:sz w:val="24"/>
            <w:szCs w:val="24"/>
          </w:rPr>
          <w:t>I try to hide any negative thoughts about Black people in order to avoid negative reactions from others.</w:t>
        </w:r>
      </w:ins>
    </w:p>
    <w:p w14:paraId="32C3DB48" w14:textId="6CFF85C8" w:rsidR="00346AB9" w:rsidRDefault="00346AB9">
      <w:pPr>
        <w:pStyle w:val="ListParagraph"/>
        <w:numPr>
          <w:ilvl w:val="0"/>
          <w:numId w:val="5"/>
        </w:numPr>
        <w:spacing w:after="0" w:line="360" w:lineRule="auto"/>
        <w:ind w:hanging="450"/>
        <w:rPr>
          <w:ins w:id="2026" w:author="Nick Maxwell" w:date="2025-05-15T11:56:00Z" w16du:dateUtc="2025-05-15T16:56:00Z"/>
          <w:rFonts w:ascii="Times New Roman" w:eastAsia="Times New Roman" w:hAnsi="Times New Roman" w:cs="Times New Roman"/>
          <w:sz w:val="24"/>
          <w:szCs w:val="24"/>
        </w:rPr>
        <w:pPrChange w:id="2027" w:author="Nick Maxwell" w:date="2025-05-15T11:57:00Z" w16du:dateUtc="2025-05-15T16:57:00Z">
          <w:pPr>
            <w:pStyle w:val="ListParagraph"/>
            <w:numPr>
              <w:numId w:val="4"/>
            </w:numPr>
            <w:spacing w:after="0" w:line="360" w:lineRule="auto"/>
            <w:ind w:left="450" w:hanging="360"/>
          </w:pPr>
        </w:pPrChange>
      </w:pPr>
      <w:ins w:id="2028" w:author="Nick Maxwell" w:date="2025-05-15T11:55:00Z" w16du:dateUtc="2025-05-15T16:55:00Z">
        <w:r w:rsidRPr="00346AB9">
          <w:rPr>
            <w:rFonts w:ascii="Times New Roman" w:eastAsia="Times New Roman" w:hAnsi="Times New Roman" w:cs="Times New Roman"/>
            <w:sz w:val="24"/>
            <w:szCs w:val="24"/>
          </w:rPr>
          <w:t>If I acted prejudiced toward Black people, I would be concerned that others would be angry with me.</w:t>
        </w:r>
      </w:ins>
    </w:p>
    <w:p w14:paraId="2B2CBDAA" w14:textId="503F8DAD" w:rsidR="00346AB9" w:rsidRDefault="00346AB9">
      <w:pPr>
        <w:pStyle w:val="ListParagraph"/>
        <w:numPr>
          <w:ilvl w:val="0"/>
          <w:numId w:val="5"/>
        </w:numPr>
        <w:spacing w:after="0" w:line="360" w:lineRule="auto"/>
        <w:ind w:hanging="450"/>
        <w:rPr>
          <w:ins w:id="2029" w:author="Nick Maxwell" w:date="2025-05-15T11:56:00Z" w16du:dateUtc="2025-05-15T16:56:00Z"/>
          <w:rFonts w:ascii="Times New Roman" w:eastAsia="Times New Roman" w:hAnsi="Times New Roman" w:cs="Times New Roman"/>
          <w:sz w:val="24"/>
          <w:szCs w:val="24"/>
        </w:rPr>
        <w:pPrChange w:id="2030" w:author="Nick Maxwell" w:date="2025-05-15T11:57:00Z" w16du:dateUtc="2025-05-15T16:57:00Z">
          <w:pPr>
            <w:pStyle w:val="ListParagraph"/>
            <w:numPr>
              <w:numId w:val="4"/>
            </w:numPr>
            <w:spacing w:after="0" w:line="360" w:lineRule="auto"/>
            <w:ind w:left="450" w:hanging="360"/>
          </w:pPr>
        </w:pPrChange>
      </w:pPr>
      <w:ins w:id="2031" w:author="Nick Maxwell" w:date="2025-05-15T11:56:00Z" w16du:dateUtc="2025-05-15T16:56:00Z">
        <w:r w:rsidRPr="00346AB9">
          <w:rPr>
            <w:rFonts w:ascii="Times New Roman" w:eastAsia="Times New Roman" w:hAnsi="Times New Roman" w:cs="Times New Roman"/>
            <w:sz w:val="24"/>
            <w:szCs w:val="24"/>
          </w:rPr>
          <w:t>I attempt to appear nonprejudiced toward Black people in order to avoid disapproval from others.</w:t>
        </w:r>
      </w:ins>
    </w:p>
    <w:p w14:paraId="7B23F400" w14:textId="5DC660BE" w:rsidR="00346AB9" w:rsidRDefault="00346AB9">
      <w:pPr>
        <w:pStyle w:val="ListParagraph"/>
        <w:numPr>
          <w:ilvl w:val="0"/>
          <w:numId w:val="5"/>
        </w:numPr>
        <w:spacing w:after="0" w:line="360" w:lineRule="auto"/>
        <w:ind w:hanging="450"/>
        <w:rPr>
          <w:ins w:id="2032" w:author="Nick Maxwell" w:date="2025-05-15T11:56:00Z" w16du:dateUtc="2025-05-15T16:56:00Z"/>
          <w:rFonts w:ascii="Times New Roman" w:eastAsia="Times New Roman" w:hAnsi="Times New Roman" w:cs="Times New Roman"/>
          <w:sz w:val="24"/>
          <w:szCs w:val="24"/>
        </w:rPr>
        <w:pPrChange w:id="2033" w:author="Nick Maxwell" w:date="2025-05-15T11:57:00Z" w16du:dateUtc="2025-05-15T16:57:00Z">
          <w:pPr>
            <w:pStyle w:val="ListParagraph"/>
            <w:numPr>
              <w:numId w:val="4"/>
            </w:numPr>
            <w:spacing w:after="0" w:line="360" w:lineRule="auto"/>
            <w:ind w:left="450" w:hanging="360"/>
          </w:pPr>
        </w:pPrChange>
      </w:pPr>
      <w:ins w:id="2034" w:author="Nick Maxwell" w:date="2025-05-15T11:56:00Z" w16du:dateUtc="2025-05-15T16:56:00Z">
        <w:r w:rsidRPr="00346AB9">
          <w:rPr>
            <w:rFonts w:ascii="Times New Roman" w:eastAsia="Times New Roman" w:hAnsi="Times New Roman" w:cs="Times New Roman"/>
            <w:sz w:val="24"/>
            <w:szCs w:val="24"/>
          </w:rPr>
          <w:t>I try to act nonprejudiced toward Black people because of pressure from others.</w:t>
        </w:r>
      </w:ins>
    </w:p>
    <w:p w14:paraId="532765EA" w14:textId="14BDE32B" w:rsidR="00346AB9" w:rsidRPr="00AC795A" w:rsidRDefault="00346AB9">
      <w:pPr>
        <w:pStyle w:val="ListParagraph"/>
        <w:numPr>
          <w:ilvl w:val="0"/>
          <w:numId w:val="5"/>
        </w:numPr>
        <w:spacing w:after="0" w:line="360" w:lineRule="auto"/>
        <w:ind w:hanging="450"/>
        <w:rPr>
          <w:ins w:id="2035" w:author="Nick Maxwell" w:date="2025-05-15T11:49:00Z" w16du:dateUtc="2025-05-15T16:49:00Z"/>
          <w:rFonts w:ascii="Times New Roman" w:eastAsia="Times New Roman" w:hAnsi="Times New Roman" w:cs="Times New Roman"/>
          <w:sz w:val="24"/>
          <w:szCs w:val="24"/>
          <w:rPrChange w:id="2036" w:author="Nick Maxwell" w:date="2025-05-15T11:52:00Z" w16du:dateUtc="2025-05-15T16:52:00Z">
            <w:rPr>
              <w:ins w:id="2037" w:author="Nick Maxwell" w:date="2025-05-15T11:49:00Z" w16du:dateUtc="2025-05-15T16:49:00Z"/>
            </w:rPr>
          </w:rPrChange>
        </w:rPr>
        <w:pPrChange w:id="2038" w:author="Nick Maxwell" w:date="2025-05-15T11:57:00Z" w16du:dateUtc="2025-05-15T16:57:00Z">
          <w:pPr>
            <w:spacing w:after="0" w:line="240" w:lineRule="auto"/>
          </w:pPr>
        </w:pPrChange>
      </w:pPr>
      <w:ins w:id="2039" w:author="Nick Maxwell" w:date="2025-05-15T11:56:00Z" w16du:dateUtc="2025-05-15T16:56:00Z">
        <w:r w:rsidRPr="00346AB9">
          <w:rPr>
            <w:rFonts w:ascii="Times New Roman" w:eastAsia="Times New Roman" w:hAnsi="Times New Roman" w:cs="Times New Roman"/>
            <w:sz w:val="24"/>
            <w:szCs w:val="24"/>
          </w:rPr>
          <w:t>Because of today's PC (politically correct) standards I try to appear nonprejudiced toward Black people.</w:t>
        </w:r>
      </w:ins>
    </w:p>
    <w:p w14:paraId="76C02CF3" w14:textId="589ECB77" w:rsidR="00E35A5C" w:rsidRPr="00AC795A" w:rsidRDefault="00E35A5C">
      <w:pPr>
        <w:spacing w:after="0" w:line="360" w:lineRule="auto"/>
        <w:rPr>
          <w:ins w:id="2040" w:author="Nick Maxwell" w:date="2025-05-14T13:21:00Z" w16du:dateUtc="2025-05-14T18:21:00Z"/>
          <w:rFonts w:ascii="Times New Roman" w:eastAsia="Times New Roman" w:hAnsi="Times New Roman" w:cs="Times New Roman"/>
          <w:sz w:val="24"/>
          <w:szCs w:val="24"/>
          <w:rPrChange w:id="2041" w:author="Nick Maxwell" w:date="2025-05-15T11:48:00Z" w16du:dateUtc="2025-05-15T16:48:00Z">
            <w:rPr>
              <w:ins w:id="2042" w:author="Nick Maxwell" w:date="2025-05-14T13:21:00Z" w16du:dateUtc="2025-05-14T18:21:00Z"/>
            </w:rPr>
          </w:rPrChange>
        </w:rPr>
        <w:pPrChange w:id="2043" w:author="Nick Maxwell" w:date="2025-05-15T11:54:00Z" w16du:dateUtc="2025-05-15T16:54:00Z">
          <w:pPr/>
        </w:pPrChange>
      </w:pPr>
      <w:ins w:id="2044" w:author="Nick Maxwell" w:date="2025-05-14T13:21:00Z" w16du:dateUtc="2025-05-14T18:21:00Z">
        <w:r w:rsidRPr="00AC795A">
          <w:rPr>
            <w:rFonts w:ascii="Times New Roman" w:eastAsia="Times New Roman" w:hAnsi="Times New Roman" w:cs="Times New Roman"/>
            <w:sz w:val="24"/>
            <w:szCs w:val="24"/>
            <w:rPrChange w:id="2045" w:author="Nick Maxwell" w:date="2025-05-15T11:48:00Z" w16du:dateUtc="2025-05-15T16:48:00Z">
              <w:rPr/>
            </w:rPrChange>
          </w:rPr>
          <w:br w:type="page"/>
        </w:r>
      </w:ins>
    </w:p>
    <w:p w14:paraId="5BBC0C2E" w14:textId="68BA3556" w:rsidR="004D6592" w:rsidRDefault="004D6592" w:rsidP="00235C8B">
      <w:pPr>
        <w:spacing w:after="0" w:line="480" w:lineRule="auto"/>
        <w:jc w:val="center"/>
        <w:rPr>
          <w:ins w:id="2046" w:author="Nick Maxwell" w:date="2025-05-14T13:24:00Z" w16du:dateUtc="2025-05-14T18:24:00Z"/>
          <w:rFonts w:ascii="Times New Roman" w:eastAsia="Times New Roman" w:hAnsi="Times New Roman" w:cs="Times New Roman"/>
          <w:b/>
          <w:bCs/>
          <w:sz w:val="24"/>
          <w:szCs w:val="24"/>
        </w:rPr>
      </w:pPr>
      <w:commentRangeStart w:id="2047"/>
      <w:ins w:id="2048" w:author="Nick Maxwell" w:date="2025-05-14T13:24:00Z" w16du:dateUtc="2025-05-14T18:24:00Z">
        <w:r w:rsidRPr="004D6592">
          <w:rPr>
            <w:rFonts w:ascii="Times New Roman" w:eastAsia="Times New Roman" w:hAnsi="Times New Roman" w:cs="Times New Roman"/>
            <w:b/>
            <w:bCs/>
            <w:sz w:val="24"/>
            <w:szCs w:val="24"/>
            <w:rPrChange w:id="2049" w:author="Nick Maxwell" w:date="2025-05-14T13:24:00Z" w16du:dateUtc="2025-05-14T18:24:00Z">
              <w:rPr>
                <w:rFonts w:ascii="Times New Roman" w:eastAsia="Times New Roman" w:hAnsi="Times New Roman" w:cs="Times New Roman"/>
                <w:sz w:val="24"/>
                <w:szCs w:val="24"/>
              </w:rPr>
            </w:rPrChange>
          </w:rPr>
          <w:lastRenderedPageBreak/>
          <w:t xml:space="preserve">Appendix </w:t>
        </w:r>
      </w:ins>
      <w:ins w:id="2050" w:author="Nick Maxwell" w:date="2025-05-15T11:46:00Z" w16du:dateUtc="2025-05-15T16:46:00Z">
        <w:r w:rsidR="009C694A">
          <w:rPr>
            <w:rFonts w:ascii="Times New Roman" w:eastAsia="Times New Roman" w:hAnsi="Times New Roman" w:cs="Times New Roman"/>
            <w:b/>
            <w:bCs/>
            <w:sz w:val="24"/>
            <w:szCs w:val="24"/>
          </w:rPr>
          <w:t>C</w:t>
        </w:r>
      </w:ins>
      <w:commentRangeEnd w:id="2047"/>
      <w:ins w:id="2051" w:author="Nick Maxwell" w:date="2025-05-15T16:19:00Z" w16du:dateUtc="2025-05-15T21:19:00Z">
        <w:r w:rsidR="00CE32C9">
          <w:rPr>
            <w:rStyle w:val="CommentReference"/>
          </w:rPr>
          <w:commentReference w:id="2047"/>
        </w:r>
      </w:ins>
    </w:p>
    <w:p w14:paraId="2FC697CA" w14:textId="48968D96" w:rsidR="004D6592" w:rsidRPr="004D6592" w:rsidRDefault="004D6592">
      <w:pPr>
        <w:spacing w:after="0" w:line="480" w:lineRule="auto"/>
        <w:jc w:val="center"/>
        <w:rPr>
          <w:ins w:id="2052" w:author="Nick Maxwell" w:date="2025-05-14T13:23:00Z" w16du:dateUtc="2025-05-14T18:23:00Z"/>
          <w:rFonts w:ascii="Times New Roman" w:eastAsia="Times New Roman" w:hAnsi="Times New Roman" w:cs="Times New Roman"/>
          <w:b/>
          <w:bCs/>
          <w:sz w:val="24"/>
          <w:szCs w:val="24"/>
          <w:rPrChange w:id="2053" w:author="Nick Maxwell" w:date="2025-05-14T13:24:00Z" w16du:dateUtc="2025-05-14T18:24:00Z">
            <w:rPr>
              <w:ins w:id="2054" w:author="Nick Maxwell" w:date="2025-05-14T13:23:00Z" w16du:dateUtc="2025-05-14T18:23:00Z"/>
              <w:rFonts w:ascii="Times New Roman" w:eastAsia="Times New Roman" w:hAnsi="Times New Roman" w:cs="Times New Roman"/>
              <w:sz w:val="24"/>
              <w:szCs w:val="24"/>
            </w:rPr>
          </w:rPrChange>
        </w:rPr>
        <w:pPrChange w:id="2055" w:author="Nick Maxwell" w:date="2025-05-14T15:34:00Z" w16du:dateUtc="2025-05-14T20:34:00Z">
          <w:pPr>
            <w:spacing w:after="0" w:line="480" w:lineRule="auto"/>
          </w:pPr>
        </w:pPrChange>
      </w:pPr>
      <w:ins w:id="2056" w:author="Nick Maxwell" w:date="2025-05-14T13:24:00Z" w16du:dateUtc="2025-05-14T18:24:00Z">
        <w:r>
          <w:rPr>
            <w:rFonts w:ascii="Times New Roman" w:eastAsia="Times New Roman" w:hAnsi="Times New Roman" w:cs="Times New Roman"/>
            <w:b/>
            <w:bCs/>
            <w:sz w:val="24"/>
            <w:szCs w:val="24"/>
          </w:rPr>
          <w:t>Stimuli Characteristics</w:t>
        </w:r>
      </w:ins>
    </w:p>
    <w:p w14:paraId="0000025A" w14:textId="5830D333"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ins w:id="2057" w:author="Nick Maxwell" w:date="2025-05-15T11:46:00Z" w16du:dateUtc="2025-05-15T16:46:00Z">
        <w:r w:rsidR="009C694A">
          <w:rPr>
            <w:rFonts w:ascii="Times New Roman" w:eastAsia="Times New Roman" w:hAnsi="Times New Roman" w:cs="Times New Roman"/>
            <w:sz w:val="24"/>
            <w:szCs w:val="24"/>
          </w:rPr>
          <w:t>C</w:t>
        </w:r>
      </w:ins>
      <w:del w:id="2058" w:author="Nick Maxwell" w:date="2025-05-14T13:23:00Z" w16du:dateUtc="2025-05-14T18:23:00Z">
        <w:r w:rsidDel="004D6592">
          <w:rPr>
            <w:rFonts w:ascii="Times New Roman" w:eastAsia="Times New Roman" w:hAnsi="Times New Roman" w:cs="Times New Roman"/>
            <w:sz w:val="24"/>
            <w:szCs w:val="24"/>
          </w:rPr>
          <w:delText>A</w:delText>
        </w:r>
      </w:del>
      <w:ins w:id="2059" w:author="Nick Maxwell" w:date="2025-05-14T13:23:00Z" w16du:dateUtc="2025-05-14T18:23:00Z">
        <w:r w:rsidR="004D6592">
          <w:rPr>
            <w:rFonts w:ascii="Times New Roman" w:eastAsia="Times New Roman" w:hAnsi="Times New Roman" w:cs="Times New Roman"/>
            <w:sz w:val="24"/>
            <w:szCs w:val="24"/>
          </w:rPr>
          <w:t>1</w:t>
        </w:r>
      </w:ins>
      <w:del w:id="2060" w:author="Nick Maxwell" w:date="2025-05-14T13:21:00Z" w16du:dateUtc="2025-05-14T18:21:00Z">
        <w:r w:rsidDel="00E35A5C">
          <w:rPr>
            <w:rFonts w:ascii="Times New Roman" w:eastAsia="Times New Roman" w:hAnsi="Times New Roman" w:cs="Times New Roman"/>
            <w:sz w:val="24"/>
            <w:szCs w:val="24"/>
          </w:rPr>
          <w:delText>1</w:delText>
        </w:r>
      </w:del>
      <w:r>
        <w:rPr>
          <w:rFonts w:ascii="Times New Roman" w:eastAsia="Times New Roman" w:hAnsi="Times New Roman" w:cs="Times New Roman"/>
          <w:sz w:val="24"/>
          <w:szCs w:val="24"/>
        </w:rPr>
        <w:t xml:space="preserve">. </w:t>
      </w:r>
    </w:p>
    <w:p w14:paraId="0000025B" w14:textId="77777777" w:rsidR="003276EC" w:rsidRDefault="00AF045D" w:rsidP="00235C8B">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Summary Statistics for Attractiveness, Perceived Age, and Perceived Typicality as Functions of Target Ethnicity and Gender for Faces Presented in Experiment 1.</w:t>
      </w:r>
    </w:p>
    <w:tbl>
      <w:tblPr>
        <w:tblStyle w:val="a6"/>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099"/>
        <w:gridCol w:w="1690"/>
        <w:gridCol w:w="1526"/>
        <w:gridCol w:w="1528"/>
        <w:gridCol w:w="1523"/>
      </w:tblGrid>
      <w:tr w:rsidR="003276EC" w14:paraId="3120C6B5" w14:textId="77777777">
        <w:tc>
          <w:tcPr>
            <w:tcW w:w="1809" w:type="dxa"/>
            <w:tcBorders>
              <w:left w:val="nil"/>
              <w:right w:val="nil"/>
            </w:tcBorders>
          </w:tcPr>
          <w:p w14:paraId="0000025C"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Ethnicity</w:t>
            </w:r>
          </w:p>
        </w:tc>
        <w:tc>
          <w:tcPr>
            <w:tcW w:w="1099" w:type="dxa"/>
            <w:tcBorders>
              <w:left w:val="nil"/>
              <w:right w:val="nil"/>
            </w:tcBorders>
          </w:tcPr>
          <w:p w14:paraId="0000025D"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1690" w:type="dxa"/>
            <w:tcBorders>
              <w:left w:val="nil"/>
              <w:right w:val="nil"/>
            </w:tcBorders>
          </w:tcPr>
          <w:p w14:paraId="0000025E"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1526" w:type="dxa"/>
            <w:tcBorders>
              <w:left w:val="nil"/>
              <w:right w:val="nil"/>
            </w:tcBorders>
          </w:tcPr>
          <w:p w14:paraId="0000025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w:t>
            </w:r>
          </w:p>
        </w:tc>
        <w:tc>
          <w:tcPr>
            <w:tcW w:w="1528" w:type="dxa"/>
            <w:tcBorders>
              <w:left w:val="nil"/>
              <w:right w:val="nil"/>
            </w:tcBorders>
          </w:tcPr>
          <w:p w14:paraId="0000026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523" w:type="dxa"/>
            <w:tcBorders>
              <w:left w:val="nil"/>
              <w:right w:val="nil"/>
            </w:tcBorders>
          </w:tcPr>
          <w:p w14:paraId="0000026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r>
      <w:tr w:rsidR="003276EC" w14:paraId="5173E9D7" w14:textId="77777777">
        <w:tc>
          <w:tcPr>
            <w:tcW w:w="1809" w:type="dxa"/>
            <w:tcBorders>
              <w:left w:val="nil"/>
              <w:bottom w:val="nil"/>
              <w:right w:val="nil"/>
            </w:tcBorders>
          </w:tcPr>
          <w:p w14:paraId="00000262"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Black</w:t>
            </w:r>
          </w:p>
        </w:tc>
        <w:tc>
          <w:tcPr>
            <w:tcW w:w="1099" w:type="dxa"/>
            <w:tcBorders>
              <w:left w:val="nil"/>
              <w:bottom w:val="nil"/>
              <w:right w:val="nil"/>
            </w:tcBorders>
          </w:tcPr>
          <w:p w14:paraId="00000263"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690" w:type="dxa"/>
            <w:tcBorders>
              <w:left w:val="nil"/>
              <w:bottom w:val="nil"/>
              <w:right w:val="nil"/>
            </w:tcBorders>
          </w:tcPr>
          <w:p w14:paraId="00000264"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left w:val="nil"/>
              <w:bottom w:val="nil"/>
              <w:right w:val="nil"/>
            </w:tcBorders>
          </w:tcPr>
          <w:p w14:paraId="0000026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3.45 (0.83)</w:t>
            </w:r>
          </w:p>
        </w:tc>
        <w:tc>
          <w:tcPr>
            <w:tcW w:w="1528" w:type="dxa"/>
            <w:tcBorders>
              <w:left w:val="nil"/>
              <w:bottom w:val="nil"/>
              <w:right w:val="nil"/>
            </w:tcBorders>
          </w:tcPr>
          <w:p w14:paraId="0000026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523" w:type="dxa"/>
            <w:tcBorders>
              <w:left w:val="nil"/>
              <w:bottom w:val="nil"/>
              <w:right w:val="nil"/>
            </w:tcBorders>
          </w:tcPr>
          <w:p w14:paraId="0000026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w:t>
            </w:r>
          </w:p>
        </w:tc>
      </w:tr>
      <w:tr w:rsidR="003276EC" w14:paraId="66DEC002" w14:textId="77777777">
        <w:tc>
          <w:tcPr>
            <w:tcW w:w="1809" w:type="dxa"/>
            <w:tcBorders>
              <w:top w:val="nil"/>
              <w:left w:val="nil"/>
              <w:bottom w:val="nil"/>
              <w:right w:val="nil"/>
            </w:tcBorders>
          </w:tcPr>
          <w:p w14:paraId="00000268"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69"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6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0000026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26.90 (4.81)</w:t>
            </w:r>
          </w:p>
        </w:tc>
        <w:tc>
          <w:tcPr>
            <w:tcW w:w="1528" w:type="dxa"/>
            <w:tcBorders>
              <w:top w:val="nil"/>
              <w:left w:val="nil"/>
              <w:bottom w:val="nil"/>
              <w:right w:val="nil"/>
            </w:tcBorders>
          </w:tcPr>
          <w:p w14:paraId="0000026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18.32</w:t>
            </w:r>
          </w:p>
        </w:tc>
        <w:tc>
          <w:tcPr>
            <w:tcW w:w="1523" w:type="dxa"/>
            <w:tcBorders>
              <w:top w:val="nil"/>
              <w:left w:val="nil"/>
              <w:bottom w:val="nil"/>
              <w:right w:val="nil"/>
            </w:tcBorders>
          </w:tcPr>
          <w:p w14:paraId="0000026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38.07</w:t>
            </w:r>
          </w:p>
        </w:tc>
      </w:tr>
      <w:tr w:rsidR="003276EC" w14:paraId="0A7903F1" w14:textId="77777777">
        <w:tc>
          <w:tcPr>
            <w:tcW w:w="1809" w:type="dxa"/>
            <w:tcBorders>
              <w:top w:val="nil"/>
              <w:left w:val="nil"/>
              <w:bottom w:val="nil"/>
              <w:right w:val="nil"/>
            </w:tcBorders>
          </w:tcPr>
          <w:p w14:paraId="0000026E"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6F"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7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0000027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3.71 (0.34)</w:t>
            </w:r>
          </w:p>
        </w:tc>
        <w:tc>
          <w:tcPr>
            <w:tcW w:w="1528" w:type="dxa"/>
            <w:tcBorders>
              <w:top w:val="nil"/>
              <w:left w:val="nil"/>
              <w:bottom w:val="nil"/>
              <w:right w:val="nil"/>
            </w:tcBorders>
          </w:tcPr>
          <w:p w14:paraId="0000027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523" w:type="dxa"/>
            <w:tcBorders>
              <w:top w:val="nil"/>
              <w:left w:val="nil"/>
              <w:bottom w:val="nil"/>
              <w:right w:val="nil"/>
            </w:tcBorders>
          </w:tcPr>
          <w:p w14:paraId="0000027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w:t>
            </w:r>
          </w:p>
        </w:tc>
      </w:tr>
      <w:tr w:rsidR="003276EC" w14:paraId="5F98E7A6" w14:textId="77777777">
        <w:tc>
          <w:tcPr>
            <w:tcW w:w="1809" w:type="dxa"/>
            <w:tcBorders>
              <w:top w:val="nil"/>
              <w:left w:val="nil"/>
              <w:bottom w:val="nil"/>
              <w:right w:val="nil"/>
            </w:tcBorders>
          </w:tcPr>
          <w:p w14:paraId="00000274"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75"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690" w:type="dxa"/>
            <w:tcBorders>
              <w:top w:val="nil"/>
              <w:left w:val="nil"/>
              <w:bottom w:val="nil"/>
              <w:right w:val="nil"/>
            </w:tcBorders>
          </w:tcPr>
          <w:p w14:paraId="0000027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0000027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3.46 (0.64)</w:t>
            </w:r>
          </w:p>
        </w:tc>
        <w:tc>
          <w:tcPr>
            <w:tcW w:w="1528" w:type="dxa"/>
            <w:tcBorders>
              <w:top w:val="nil"/>
              <w:left w:val="nil"/>
              <w:bottom w:val="nil"/>
              <w:right w:val="nil"/>
            </w:tcBorders>
          </w:tcPr>
          <w:p w14:paraId="0000027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2.38</w:t>
            </w:r>
          </w:p>
        </w:tc>
        <w:tc>
          <w:tcPr>
            <w:tcW w:w="1523" w:type="dxa"/>
            <w:tcBorders>
              <w:top w:val="nil"/>
              <w:left w:val="nil"/>
              <w:bottom w:val="nil"/>
              <w:right w:val="nil"/>
            </w:tcBorders>
          </w:tcPr>
          <w:p w14:paraId="0000027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4.85</w:t>
            </w:r>
          </w:p>
        </w:tc>
      </w:tr>
      <w:tr w:rsidR="003276EC" w14:paraId="07FBC6DD" w14:textId="77777777">
        <w:tc>
          <w:tcPr>
            <w:tcW w:w="1809" w:type="dxa"/>
            <w:tcBorders>
              <w:top w:val="nil"/>
              <w:left w:val="nil"/>
              <w:bottom w:val="nil"/>
              <w:right w:val="nil"/>
            </w:tcBorders>
          </w:tcPr>
          <w:p w14:paraId="0000027A"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7B"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7C"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0000027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28.71 (7.61)</w:t>
            </w:r>
          </w:p>
        </w:tc>
        <w:tc>
          <w:tcPr>
            <w:tcW w:w="1528" w:type="dxa"/>
            <w:tcBorders>
              <w:top w:val="nil"/>
              <w:left w:val="nil"/>
              <w:bottom w:val="nil"/>
              <w:right w:val="nil"/>
            </w:tcBorders>
          </w:tcPr>
          <w:p w14:paraId="0000027E"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18.48</w:t>
            </w:r>
          </w:p>
        </w:tc>
        <w:tc>
          <w:tcPr>
            <w:tcW w:w="1523" w:type="dxa"/>
            <w:tcBorders>
              <w:top w:val="nil"/>
              <w:left w:val="nil"/>
              <w:bottom w:val="nil"/>
              <w:right w:val="nil"/>
            </w:tcBorders>
          </w:tcPr>
          <w:p w14:paraId="0000027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46.58</w:t>
            </w:r>
          </w:p>
        </w:tc>
      </w:tr>
      <w:tr w:rsidR="003276EC" w14:paraId="6108D3EA" w14:textId="77777777">
        <w:tc>
          <w:tcPr>
            <w:tcW w:w="1809" w:type="dxa"/>
            <w:tcBorders>
              <w:top w:val="nil"/>
              <w:left w:val="nil"/>
              <w:bottom w:val="nil"/>
              <w:right w:val="nil"/>
            </w:tcBorders>
          </w:tcPr>
          <w:p w14:paraId="00000280" w14:textId="77777777" w:rsidR="003276EC" w:rsidRDefault="003276EC" w:rsidP="00235C8B">
            <w:pPr>
              <w:spacing w:after="12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81" w14:textId="77777777" w:rsidR="003276EC" w:rsidRDefault="003276EC" w:rsidP="00235C8B">
            <w:pPr>
              <w:spacing w:after="12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82" w14:textId="77777777" w:rsidR="003276EC" w:rsidRDefault="00AF045D" w:rsidP="00235C8B">
            <w:pPr>
              <w:spacing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00000283"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3.79 (0.36)</w:t>
            </w:r>
          </w:p>
        </w:tc>
        <w:tc>
          <w:tcPr>
            <w:tcW w:w="1528" w:type="dxa"/>
            <w:tcBorders>
              <w:top w:val="nil"/>
              <w:left w:val="nil"/>
              <w:bottom w:val="nil"/>
              <w:right w:val="nil"/>
            </w:tcBorders>
          </w:tcPr>
          <w:p w14:paraId="00000284"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523" w:type="dxa"/>
            <w:tcBorders>
              <w:top w:val="nil"/>
              <w:left w:val="nil"/>
              <w:bottom w:val="nil"/>
              <w:right w:val="nil"/>
            </w:tcBorders>
          </w:tcPr>
          <w:p w14:paraId="00000285" w14:textId="77777777" w:rsidR="003276EC" w:rsidRDefault="00AF045D" w:rsidP="00235C8B">
            <w:pPr>
              <w:spacing w:after="1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w:t>
            </w:r>
          </w:p>
        </w:tc>
      </w:tr>
      <w:tr w:rsidR="003276EC" w14:paraId="2AB6AABA" w14:textId="77777777">
        <w:tc>
          <w:tcPr>
            <w:tcW w:w="1809" w:type="dxa"/>
            <w:tcBorders>
              <w:top w:val="nil"/>
              <w:left w:val="nil"/>
              <w:bottom w:val="nil"/>
              <w:right w:val="nil"/>
            </w:tcBorders>
          </w:tcPr>
          <w:p w14:paraId="0000028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Caucasian</w:t>
            </w:r>
          </w:p>
        </w:tc>
        <w:tc>
          <w:tcPr>
            <w:tcW w:w="1099" w:type="dxa"/>
            <w:tcBorders>
              <w:top w:val="nil"/>
              <w:left w:val="nil"/>
              <w:bottom w:val="nil"/>
              <w:right w:val="nil"/>
            </w:tcBorders>
          </w:tcPr>
          <w:p w14:paraId="00000287"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1690" w:type="dxa"/>
            <w:tcBorders>
              <w:top w:val="nil"/>
              <w:left w:val="nil"/>
              <w:bottom w:val="nil"/>
              <w:right w:val="nil"/>
            </w:tcBorders>
          </w:tcPr>
          <w:p w14:paraId="00000288"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0000028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 (0.82)</w:t>
            </w:r>
          </w:p>
        </w:tc>
        <w:tc>
          <w:tcPr>
            <w:tcW w:w="1528" w:type="dxa"/>
            <w:tcBorders>
              <w:top w:val="nil"/>
              <w:left w:val="nil"/>
              <w:bottom w:val="nil"/>
              <w:right w:val="nil"/>
            </w:tcBorders>
          </w:tcPr>
          <w:p w14:paraId="0000028A"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523" w:type="dxa"/>
            <w:tcBorders>
              <w:top w:val="nil"/>
              <w:left w:val="nil"/>
              <w:bottom w:val="nil"/>
              <w:right w:val="nil"/>
            </w:tcBorders>
          </w:tcPr>
          <w:p w14:paraId="0000028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5.09</w:t>
            </w:r>
          </w:p>
        </w:tc>
      </w:tr>
      <w:tr w:rsidR="003276EC" w14:paraId="3CC05891" w14:textId="77777777">
        <w:tc>
          <w:tcPr>
            <w:tcW w:w="1809" w:type="dxa"/>
            <w:tcBorders>
              <w:top w:val="nil"/>
              <w:left w:val="nil"/>
              <w:bottom w:val="nil"/>
              <w:right w:val="nil"/>
            </w:tcBorders>
          </w:tcPr>
          <w:p w14:paraId="0000028C"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8D"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8E"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0000028F"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 (6.74)</w:t>
            </w:r>
          </w:p>
        </w:tc>
        <w:tc>
          <w:tcPr>
            <w:tcW w:w="1528" w:type="dxa"/>
            <w:tcBorders>
              <w:top w:val="nil"/>
              <w:left w:val="nil"/>
              <w:bottom w:val="nil"/>
              <w:right w:val="nil"/>
            </w:tcBorders>
          </w:tcPr>
          <w:p w14:paraId="00000290"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19.91</w:t>
            </w:r>
          </w:p>
        </w:tc>
        <w:tc>
          <w:tcPr>
            <w:tcW w:w="1523" w:type="dxa"/>
            <w:tcBorders>
              <w:top w:val="nil"/>
              <w:left w:val="nil"/>
              <w:bottom w:val="nil"/>
              <w:right w:val="nil"/>
            </w:tcBorders>
          </w:tcPr>
          <w:p w14:paraId="0000029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50.43</w:t>
            </w:r>
          </w:p>
        </w:tc>
      </w:tr>
      <w:tr w:rsidR="003276EC" w14:paraId="3A1298F4" w14:textId="77777777">
        <w:tc>
          <w:tcPr>
            <w:tcW w:w="1809" w:type="dxa"/>
            <w:tcBorders>
              <w:top w:val="nil"/>
              <w:left w:val="nil"/>
              <w:bottom w:val="nil"/>
              <w:right w:val="nil"/>
            </w:tcBorders>
          </w:tcPr>
          <w:p w14:paraId="00000292"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93"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94"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bottom w:val="nil"/>
              <w:right w:val="nil"/>
            </w:tcBorders>
          </w:tcPr>
          <w:p w14:paraId="00000295"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3.35 (0.61)</w:t>
            </w:r>
          </w:p>
        </w:tc>
        <w:tc>
          <w:tcPr>
            <w:tcW w:w="1528" w:type="dxa"/>
            <w:tcBorders>
              <w:top w:val="nil"/>
              <w:left w:val="nil"/>
              <w:bottom w:val="nil"/>
              <w:right w:val="nil"/>
            </w:tcBorders>
          </w:tcPr>
          <w:p w14:paraId="00000296"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c>
          <w:tcPr>
            <w:tcW w:w="1523" w:type="dxa"/>
            <w:tcBorders>
              <w:top w:val="nil"/>
              <w:left w:val="nil"/>
              <w:bottom w:val="nil"/>
              <w:right w:val="nil"/>
            </w:tcBorders>
          </w:tcPr>
          <w:p w14:paraId="0000029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4.39</w:t>
            </w:r>
          </w:p>
        </w:tc>
      </w:tr>
      <w:tr w:rsidR="003276EC" w14:paraId="7682A027" w14:textId="77777777">
        <w:tc>
          <w:tcPr>
            <w:tcW w:w="1809" w:type="dxa"/>
            <w:tcBorders>
              <w:top w:val="nil"/>
              <w:left w:val="nil"/>
              <w:bottom w:val="nil"/>
              <w:right w:val="nil"/>
            </w:tcBorders>
          </w:tcPr>
          <w:p w14:paraId="00000298"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99"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1690" w:type="dxa"/>
            <w:tcBorders>
              <w:top w:val="nil"/>
              <w:left w:val="nil"/>
              <w:bottom w:val="nil"/>
              <w:right w:val="nil"/>
            </w:tcBorders>
          </w:tcPr>
          <w:p w14:paraId="0000029A"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Attractiveness</w:t>
            </w:r>
          </w:p>
        </w:tc>
        <w:tc>
          <w:tcPr>
            <w:tcW w:w="1526" w:type="dxa"/>
            <w:tcBorders>
              <w:top w:val="nil"/>
              <w:left w:val="nil"/>
              <w:bottom w:val="nil"/>
              <w:right w:val="nil"/>
            </w:tcBorders>
          </w:tcPr>
          <w:p w14:paraId="0000029B"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 (0.69)</w:t>
            </w:r>
          </w:p>
        </w:tc>
        <w:tc>
          <w:tcPr>
            <w:tcW w:w="1528" w:type="dxa"/>
            <w:tcBorders>
              <w:top w:val="nil"/>
              <w:left w:val="nil"/>
              <w:bottom w:val="nil"/>
              <w:right w:val="nil"/>
            </w:tcBorders>
          </w:tcPr>
          <w:p w14:paraId="0000029C"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1523" w:type="dxa"/>
            <w:tcBorders>
              <w:top w:val="nil"/>
              <w:left w:val="nil"/>
              <w:bottom w:val="nil"/>
              <w:right w:val="nil"/>
            </w:tcBorders>
          </w:tcPr>
          <w:p w14:paraId="0000029D"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r>
      <w:tr w:rsidR="003276EC" w14:paraId="0C46FE5E" w14:textId="77777777">
        <w:tc>
          <w:tcPr>
            <w:tcW w:w="1809" w:type="dxa"/>
            <w:tcBorders>
              <w:top w:val="nil"/>
              <w:left w:val="nil"/>
              <w:bottom w:val="nil"/>
              <w:right w:val="nil"/>
            </w:tcBorders>
          </w:tcPr>
          <w:p w14:paraId="0000029E"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bottom w:val="nil"/>
              <w:right w:val="nil"/>
            </w:tcBorders>
          </w:tcPr>
          <w:p w14:paraId="0000029F"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bottom w:val="nil"/>
              <w:right w:val="nil"/>
            </w:tcBorders>
          </w:tcPr>
          <w:p w14:paraId="000002A0"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526" w:type="dxa"/>
            <w:tcBorders>
              <w:top w:val="nil"/>
              <w:left w:val="nil"/>
              <w:bottom w:val="nil"/>
              <w:right w:val="nil"/>
            </w:tcBorders>
          </w:tcPr>
          <w:p w14:paraId="000002A1"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27.27 (6.83)</w:t>
            </w:r>
          </w:p>
        </w:tc>
        <w:tc>
          <w:tcPr>
            <w:tcW w:w="1528" w:type="dxa"/>
            <w:tcBorders>
              <w:top w:val="nil"/>
              <w:left w:val="nil"/>
              <w:bottom w:val="nil"/>
              <w:right w:val="nil"/>
            </w:tcBorders>
          </w:tcPr>
          <w:p w14:paraId="000002A2"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18.73</w:t>
            </w:r>
          </w:p>
        </w:tc>
        <w:tc>
          <w:tcPr>
            <w:tcW w:w="1523" w:type="dxa"/>
            <w:tcBorders>
              <w:top w:val="nil"/>
              <w:left w:val="nil"/>
              <w:bottom w:val="nil"/>
              <w:right w:val="nil"/>
            </w:tcBorders>
          </w:tcPr>
          <w:p w14:paraId="000002A3"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42.76</w:t>
            </w:r>
          </w:p>
        </w:tc>
      </w:tr>
      <w:tr w:rsidR="003276EC" w14:paraId="1A991BEA" w14:textId="77777777">
        <w:tc>
          <w:tcPr>
            <w:tcW w:w="1809" w:type="dxa"/>
            <w:tcBorders>
              <w:top w:val="nil"/>
              <w:left w:val="nil"/>
              <w:right w:val="nil"/>
            </w:tcBorders>
          </w:tcPr>
          <w:p w14:paraId="000002A4" w14:textId="77777777" w:rsidR="003276EC" w:rsidRDefault="003276EC" w:rsidP="00235C8B">
            <w:pPr>
              <w:spacing w:after="0" w:line="480" w:lineRule="auto"/>
              <w:rPr>
                <w:rFonts w:ascii="Times New Roman" w:eastAsia="Times New Roman" w:hAnsi="Times New Roman" w:cs="Times New Roman"/>
                <w:sz w:val="24"/>
                <w:szCs w:val="24"/>
              </w:rPr>
            </w:pPr>
          </w:p>
        </w:tc>
        <w:tc>
          <w:tcPr>
            <w:tcW w:w="1099" w:type="dxa"/>
            <w:tcBorders>
              <w:top w:val="nil"/>
              <w:left w:val="nil"/>
              <w:right w:val="nil"/>
            </w:tcBorders>
          </w:tcPr>
          <w:p w14:paraId="000002A5" w14:textId="77777777" w:rsidR="003276EC" w:rsidRDefault="003276EC" w:rsidP="00235C8B">
            <w:pPr>
              <w:spacing w:after="0" w:line="480" w:lineRule="auto"/>
              <w:rPr>
                <w:rFonts w:ascii="Times New Roman" w:eastAsia="Times New Roman" w:hAnsi="Times New Roman" w:cs="Times New Roman"/>
                <w:sz w:val="24"/>
                <w:szCs w:val="24"/>
              </w:rPr>
            </w:pPr>
          </w:p>
        </w:tc>
        <w:tc>
          <w:tcPr>
            <w:tcW w:w="1690" w:type="dxa"/>
            <w:tcBorders>
              <w:top w:val="nil"/>
              <w:left w:val="nil"/>
              <w:right w:val="nil"/>
            </w:tcBorders>
          </w:tcPr>
          <w:p w14:paraId="000002A6" w14:textId="77777777" w:rsidR="003276EC" w:rsidRDefault="00AF045D" w:rsidP="00235C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Typicality</w:t>
            </w:r>
          </w:p>
        </w:tc>
        <w:tc>
          <w:tcPr>
            <w:tcW w:w="1526" w:type="dxa"/>
            <w:tcBorders>
              <w:top w:val="nil"/>
              <w:left w:val="nil"/>
              <w:right w:val="nil"/>
            </w:tcBorders>
          </w:tcPr>
          <w:p w14:paraId="000002A7"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3.32 (0.48)</w:t>
            </w:r>
          </w:p>
        </w:tc>
        <w:tc>
          <w:tcPr>
            <w:tcW w:w="1528" w:type="dxa"/>
            <w:tcBorders>
              <w:top w:val="nil"/>
              <w:left w:val="nil"/>
              <w:right w:val="nil"/>
            </w:tcBorders>
          </w:tcPr>
          <w:p w14:paraId="000002A8"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w:t>
            </w:r>
          </w:p>
        </w:tc>
        <w:tc>
          <w:tcPr>
            <w:tcW w:w="1523" w:type="dxa"/>
            <w:tcBorders>
              <w:top w:val="nil"/>
              <w:left w:val="nil"/>
              <w:right w:val="nil"/>
            </w:tcBorders>
          </w:tcPr>
          <w:p w14:paraId="000002A9" w14:textId="77777777" w:rsidR="003276EC" w:rsidRDefault="00AF045D" w:rsidP="00235C8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w:t>
            </w:r>
          </w:p>
        </w:tc>
      </w:tr>
    </w:tbl>
    <w:p w14:paraId="000002AA" w14:textId="77777777" w:rsidR="003276EC" w:rsidRDefault="00AF045D">
      <w:pPr>
        <w:spacing w:line="240" w:lineRule="auto"/>
        <w:rPr>
          <w:rFonts w:ascii="Times New Roman" w:eastAsia="Times New Roman" w:hAnsi="Times New Roman" w:cs="Times New Roman"/>
          <w:sz w:val="24"/>
          <w:szCs w:val="24"/>
        </w:rPr>
        <w:pPrChange w:id="2061" w:author="Nick Maxwell" w:date="2025-05-14T15:36:00Z" w16du:dateUtc="2025-05-14T20:36:00Z">
          <w:pPr/>
        </w:pPrChange>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Participants in Experiment 1 only studied high-typicality faces. Ratings were derived from the Chicago Face Database (Ma et al., 2015). The full stimuli set has been made available at https://osf.io/jgkc9/.</w:t>
      </w:r>
      <w:r>
        <w:rPr>
          <w:rFonts w:ascii="Times New Roman" w:eastAsia="Times New Roman" w:hAnsi="Times New Roman" w:cs="Times New Roman"/>
          <w:sz w:val="24"/>
          <w:szCs w:val="24"/>
          <w:highlight w:val="green"/>
        </w:rPr>
        <w:t xml:space="preserve"> </w:t>
      </w:r>
    </w:p>
    <w:p w14:paraId="000002AB" w14:textId="77777777" w:rsidR="003276EC" w:rsidRDefault="003276EC">
      <w:pPr>
        <w:spacing w:line="480" w:lineRule="auto"/>
        <w:rPr>
          <w:rFonts w:ascii="Times New Roman" w:eastAsia="Times New Roman" w:hAnsi="Times New Roman" w:cs="Times New Roman"/>
          <w:sz w:val="24"/>
          <w:szCs w:val="24"/>
        </w:rPr>
        <w:sectPr w:rsidR="003276EC">
          <w:pgSz w:w="12240" w:h="15840"/>
          <w:pgMar w:top="1440" w:right="1440" w:bottom="1440" w:left="1440" w:header="720" w:footer="720" w:gutter="0"/>
          <w:cols w:space="720"/>
          <w:titlePg/>
        </w:sectPr>
        <w:pPrChange w:id="2062" w:author="Nick Maxwell" w:date="2025-05-14T15:34:00Z" w16du:dateUtc="2025-05-14T20:34:00Z">
          <w:pPr/>
        </w:pPrChange>
      </w:pPr>
    </w:p>
    <w:p w14:paraId="000002AC" w14:textId="77777777" w:rsidR="003276EC" w:rsidRDefault="003276EC" w:rsidP="00235C8B">
      <w:pPr>
        <w:spacing w:after="0" w:line="480" w:lineRule="auto"/>
        <w:rPr>
          <w:rFonts w:ascii="Times New Roman" w:eastAsia="Times New Roman" w:hAnsi="Times New Roman" w:cs="Times New Roman"/>
          <w:sz w:val="24"/>
          <w:szCs w:val="24"/>
        </w:rPr>
      </w:pPr>
    </w:p>
    <w:p w14:paraId="000002AD" w14:textId="77777777" w:rsidR="003276EC" w:rsidDel="00235C8B" w:rsidRDefault="003276EC" w:rsidP="00235C8B">
      <w:pPr>
        <w:spacing w:after="0" w:line="480" w:lineRule="auto"/>
        <w:rPr>
          <w:del w:id="2063" w:author="Nick Maxwell" w:date="2025-05-14T15:35:00Z" w16du:dateUtc="2025-05-14T20:35:00Z"/>
          <w:rFonts w:ascii="Times New Roman" w:eastAsia="Times New Roman" w:hAnsi="Times New Roman" w:cs="Times New Roman"/>
          <w:sz w:val="24"/>
          <w:szCs w:val="24"/>
        </w:rPr>
      </w:pPr>
    </w:p>
    <w:p w14:paraId="5D9CA7A7" w14:textId="77777777" w:rsidR="00235C8B" w:rsidRDefault="00235C8B" w:rsidP="00235C8B">
      <w:pPr>
        <w:spacing w:after="0" w:line="480" w:lineRule="auto"/>
        <w:rPr>
          <w:ins w:id="2064" w:author="Nick Maxwell" w:date="2025-05-14T15:36:00Z" w16du:dateUtc="2025-05-14T20:36:00Z"/>
          <w:rFonts w:ascii="Times New Roman" w:eastAsia="Times New Roman" w:hAnsi="Times New Roman" w:cs="Times New Roman"/>
          <w:sz w:val="24"/>
          <w:szCs w:val="24"/>
        </w:rPr>
      </w:pPr>
    </w:p>
    <w:p w14:paraId="000002AE" w14:textId="77777777" w:rsidR="003276EC" w:rsidDel="00235C8B" w:rsidRDefault="003276EC" w:rsidP="00235C8B">
      <w:pPr>
        <w:spacing w:after="0" w:line="480" w:lineRule="auto"/>
        <w:rPr>
          <w:del w:id="2065" w:author="Nick Maxwell" w:date="2025-05-14T15:35:00Z" w16du:dateUtc="2025-05-14T20:35:00Z"/>
          <w:rFonts w:ascii="Times New Roman" w:eastAsia="Times New Roman" w:hAnsi="Times New Roman" w:cs="Times New Roman"/>
          <w:sz w:val="24"/>
          <w:szCs w:val="24"/>
        </w:rPr>
      </w:pPr>
    </w:p>
    <w:p w14:paraId="000002AF" w14:textId="77777777" w:rsidR="003276EC" w:rsidDel="00235C8B" w:rsidRDefault="003276EC" w:rsidP="00235C8B">
      <w:pPr>
        <w:spacing w:after="0" w:line="480" w:lineRule="auto"/>
        <w:rPr>
          <w:del w:id="2066" w:author="Nick Maxwell" w:date="2025-05-14T15:35:00Z" w16du:dateUtc="2025-05-14T20:35:00Z"/>
          <w:rFonts w:ascii="Times New Roman" w:eastAsia="Times New Roman" w:hAnsi="Times New Roman" w:cs="Times New Roman"/>
          <w:sz w:val="24"/>
          <w:szCs w:val="24"/>
        </w:rPr>
      </w:pPr>
    </w:p>
    <w:p w14:paraId="000002B0" w14:textId="526B8EFA" w:rsidR="003276EC" w:rsidDel="00235C8B" w:rsidRDefault="003276EC" w:rsidP="00235C8B">
      <w:pPr>
        <w:spacing w:after="0" w:line="480" w:lineRule="auto"/>
        <w:rPr>
          <w:del w:id="2067" w:author="Nick Maxwell" w:date="2025-05-14T15:35:00Z" w16du:dateUtc="2025-05-14T20:35:00Z"/>
          <w:rFonts w:ascii="Times New Roman" w:eastAsia="Times New Roman" w:hAnsi="Times New Roman" w:cs="Times New Roman"/>
          <w:sz w:val="24"/>
          <w:szCs w:val="24"/>
        </w:rPr>
      </w:pPr>
    </w:p>
    <w:p w14:paraId="000002B1" w14:textId="0358E2FE" w:rsidR="003276EC" w:rsidDel="00235C8B" w:rsidRDefault="003276EC" w:rsidP="00235C8B">
      <w:pPr>
        <w:spacing w:after="0" w:line="480" w:lineRule="auto"/>
        <w:rPr>
          <w:del w:id="2068" w:author="Nick Maxwell" w:date="2025-05-14T15:35:00Z" w16du:dateUtc="2025-05-14T20:35:00Z"/>
          <w:rFonts w:ascii="Times New Roman" w:eastAsia="Times New Roman" w:hAnsi="Times New Roman" w:cs="Times New Roman"/>
          <w:sz w:val="24"/>
          <w:szCs w:val="24"/>
        </w:rPr>
        <w:sectPr w:rsidR="003276EC" w:rsidDel="00235C8B">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cols w:num="2" w:space="720" w:equalWidth="0">
            <w:col w:w="4320" w:space="720"/>
            <w:col w:w="4320" w:space="0"/>
          </w:cols>
        </w:sectPr>
      </w:pPr>
    </w:p>
    <w:p w14:paraId="000002B2" w14:textId="0408D968" w:rsidR="003276EC" w:rsidDel="00235C8B" w:rsidRDefault="003276EC" w:rsidP="00235C8B">
      <w:pPr>
        <w:spacing w:after="0" w:line="480" w:lineRule="auto"/>
        <w:rPr>
          <w:del w:id="2071" w:author="Nick Maxwell" w:date="2025-05-14T15:35:00Z" w16du:dateUtc="2025-05-14T20:35:00Z"/>
          <w:rFonts w:ascii="Times New Roman" w:eastAsia="Times New Roman" w:hAnsi="Times New Roman" w:cs="Times New Roman"/>
          <w:sz w:val="24"/>
          <w:szCs w:val="24"/>
        </w:rPr>
      </w:pPr>
    </w:p>
    <w:p w14:paraId="2D8FE303" w14:textId="77777777" w:rsidR="00F2243B" w:rsidRDefault="00F2243B" w:rsidP="00235C8B">
      <w:pPr>
        <w:spacing w:after="0" w:line="480" w:lineRule="auto"/>
        <w:rPr>
          <w:rFonts w:ascii="Times New Roman" w:eastAsia="Times New Roman" w:hAnsi="Times New Roman" w:cs="Times New Roman"/>
          <w:sz w:val="24"/>
          <w:szCs w:val="24"/>
        </w:rPr>
      </w:pPr>
    </w:p>
    <w:p w14:paraId="000002B3" w14:textId="13EB8B83" w:rsidR="003276EC" w:rsidRDefault="00AF045D">
      <w:pPr>
        <w:spacing w:after="0" w:line="360" w:lineRule="auto"/>
        <w:rPr>
          <w:rFonts w:ascii="Times New Roman" w:eastAsia="Times New Roman" w:hAnsi="Times New Roman" w:cs="Times New Roman"/>
          <w:sz w:val="24"/>
          <w:szCs w:val="24"/>
        </w:rPr>
        <w:pPrChange w:id="2072" w:author="Nick Maxwell" w:date="2025-05-14T15:36:00Z" w16du:dateUtc="2025-05-14T20:36:00Z">
          <w:pPr>
            <w:spacing w:after="0" w:line="480" w:lineRule="auto"/>
          </w:pPr>
        </w:pPrChange>
      </w:pPr>
      <w:r>
        <w:rPr>
          <w:rFonts w:ascii="Times New Roman" w:eastAsia="Times New Roman" w:hAnsi="Times New Roman" w:cs="Times New Roman"/>
          <w:sz w:val="24"/>
          <w:szCs w:val="24"/>
        </w:rPr>
        <w:lastRenderedPageBreak/>
        <w:t xml:space="preserve">Table </w:t>
      </w:r>
      <w:ins w:id="2073" w:author="Nick Maxwell" w:date="2025-05-15T11:46:00Z" w16du:dateUtc="2025-05-15T16:46:00Z">
        <w:r w:rsidR="009C694A">
          <w:rPr>
            <w:rFonts w:ascii="Times New Roman" w:eastAsia="Times New Roman" w:hAnsi="Times New Roman" w:cs="Times New Roman"/>
            <w:sz w:val="24"/>
            <w:szCs w:val="24"/>
          </w:rPr>
          <w:t>C</w:t>
        </w:r>
      </w:ins>
      <w:ins w:id="2074" w:author="Nick Maxwell" w:date="2025-05-14T13:23:00Z" w16du:dateUtc="2025-05-14T18:23:00Z">
        <w:r w:rsidR="004D6592">
          <w:rPr>
            <w:rFonts w:ascii="Times New Roman" w:eastAsia="Times New Roman" w:hAnsi="Times New Roman" w:cs="Times New Roman"/>
            <w:sz w:val="24"/>
            <w:szCs w:val="24"/>
          </w:rPr>
          <w:t>2</w:t>
        </w:r>
      </w:ins>
      <w:del w:id="2075" w:author="Nick Maxwell" w:date="2025-05-14T13:23:00Z" w16du:dateUtc="2025-05-14T18:23:00Z">
        <w:r w:rsidDel="004D6592">
          <w:rPr>
            <w:rFonts w:ascii="Times New Roman" w:eastAsia="Times New Roman" w:hAnsi="Times New Roman" w:cs="Times New Roman"/>
            <w:sz w:val="24"/>
            <w:szCs w:val="24"/>
          </w:rPr>
          <w:delText>A</w:delText>
        </w:r>
      </w:del>
      <w:del w:id="2076" w:author="Nick Maxwell" w:date="2025-05-14T13:22:00Z" w16du:dateUtc="2025-05-14T18:22:00Z">
        <w:r w:rsidDel="00E35A5C">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 </w:t>
      </w:r>
    </w:p>
    <w:p w14:paraId="000002B4" w14:textId="77777777" w:rsidR="003276EC" w:rsidRDefault="00AF045D">
      <w:pPr>
        <w:spacing w:after="0" w:line="360" w:lineRule="auto"/>
        <w:rPr>
          <w:rFonts w:ascii="Times New Roman" w:eastAsia="Times New Roman" w:hAnsi="Times New Roman" w:cs="Times New Roman"/>
          <w:i/>
          <w:sz w:val="24"/>
          <w:szCs w:val="24"/>
        </w:rPr>
        <w:pPrChange w:id="2077" w:author="Nick Maxwell" w:date="2025-05-14T15:36:00Z" w16du:dateUtc="2025-05-14T20:36:00Z">
          <w:pPr>
            <w:spacing w:after="0" w:line="480" w:lineRule="auto"/>
          </w:pPr>
        </w:pPrChange>
      </w:pPr>
      <w:r>
        <w:rPr>
          <w:rFonts w:ascii="Times New Roman" w:eastAsia="Times New Roman" w:hAnsi="Times New Roman" w:cs="Times New Roman"/>
          <w:i/>
          <w:sz w:val="24"/>
          <w:szCs w:val="24"/>
        </w:rPr>
        <w:t>Summary Statistics for Attractiveness, Perceived Age, and Perceived Typicality as Functions of Target Ethnicity, Typicality Group, and Gender for Faces Presented in Experiment 2.</w:t>
      </w:r>
    </w:p>
    <w:tbl>
      <w:tblPr>
        <w:tblStyle w:val="a7"/>
        <w:tblW w:w="9990"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1"/>
        <w:gridCol w:w="1800"/>
        <w:gridCol w:w="899"/>
        <w:gridCol w:w="1528"/>
        <w:gridCol w:w="1442"/>
        <w:gridCol w:w="1261"/>
        <w:gridCol w:w="1349"/>
      </w:tblGrid>
      <w:tr w:rsidR="003276EC" w14:paraId="50FF543C" w14:textId="77777777">
        <w:tc>
          <w:tcPr>
            <w:tcW w:w="1711" w:type="dxa"/>
            <w:tcBorders>
              <w:left w:val="nil"/>
              <w:right w:val="nil"/>
            </w:tcBorders>
          </w:tcPr>
          <w:p w14:paraId="000002B5" w14:textId="77777777" w:rsidR="003276EC" w:rsidRDefault="00AF045D" w:rsidP="00235C8B">
            <w:pPr>
              <w:spacing w:after="0" w:line="360" w:lineRule="auto"/>
              <w:rPr>
                <w:rFonts w:ascii="Times New Roman" w:eastAsia="Times New Roman" w:hAnsi="Times New Roman" w:cs="Times New Roman"/>
                <w:i/>
              </w:rPr>
            </w:pPr>
            <w:r>
              <w:rPr>
                <w:rFonts w:ascii="Times New Roman" w:eastAsia="Times New Roman" w:hAnsi="Times New Roman" w:cs="Times New Roman"/>
              </w:rPr>
              <w:t>Target Ethnicity</w:t>
            </w:r>
          </w:p>
        </w:tc>
        <w:tc>
          <w:tcPr>
            <w:tcW w:w="1800" w:type="dxa"/>
            <w:tcBorders>
              <w:left w:val="nil"/>
              <w:right w:val="nil"/>
            </w:tcBorders>
          </w:tcPr>
          <w:p w14:paraId="000002B6"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 Group</w:t>
            </w:r>
          </w:p>
        </w:tc>
        <w:tc>
          <w:tcPr>
            <w:tcW w:w="899" w:type="dxa"/>
            <w:tcBorders>
              <w:left w:val="nil"/>
              <w:right w:val="nil"/>
            </w:tcBorders>
          </w:tcPr>
          <w:p w14:paraId="000002B7"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Gender</w:t>
            </w:r>
          </w:p>
        </w:tc>
        <w:tc>
          <w:tcPr>
            <w:tcW w:w="1528" w:type="dxa"/>
            <w:tcBorders>
              <w:left w:val="nil"/>
              <w:right w:val="nil"/>
            </w:tcBorders>
          </w:tcPr>
          <w:p w14:paraId="000002B8" w14:textId="77777777" w:rsidR="003276EC" w:rsidRDefault="00AF045D" w:rsidP="00235C8B">
            <w:pPr>
              <w:spacing w:after="0" w:line="360" w:lineRule="auto"/>
              <w:rPr>
                <w:rFonts w:ascii="Times New Roman" w:eastAsia="Times New Roman" w:hAnsi="Times New Roman" w:cs="Times New Roman"/>
                <w:i/>
              </w:rPr>
            </w:pPr>
            <w:r>
              <w:rPr>
                <w:rFonts w:ascii="Times New Roman" w:eastAsia="Times New Roman" w:hAnsi="Times New Roman" w:cs="Times New Roman"/>
              </w:rPr>
              <w:t>Variable</w:t>
            </w:r>
          </w:p>
        </w:tc>
        <w:tc>
          <w:tcPr>
            <w:tcW w:w="1442" w:type="dxa"/>
            <w:tcBorders>
              <w:left w:val="nil"/>
              <w:right w:val="nil"/>
            </w:tcBorders>
          </w:tcPr>
          <w:p w14:paraId="000002B9" w14:textId="77777777" w:rsidR="003276EC" w:rsidRDefault="00AF045D" w:rsidP="00235C8B">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i/>
              </w:rPr>
              <w:t>M</w:t>
            </w:r>
            <w:r>
              <w:rPr>
                <w:rFonts w:ascii="Times New Roman" w:eastAsia="Times New Roman" w:hAnsi="Times New Roman" w:cs="Times New Roman"/>
              </w:rPr>
              <w:t xml:space="preserve"> (</w:t>
            </w:r>
            <w:r>
              <w:rPr>
                <w:rFonts w:ascii="Times New Roman" w:eastAsia="Times New Roman" w:hAnsi="Times New Roman" w:cs="Times New Roman"/>
                <w:i/>
              </w:rPr>
              <w:t>SD</w:t>
            </w:r>
            <w:r>
              <w:rPr>
                <w:rFonts w:ascii="Times New Roman" w:eastAsia="Times New Roman" w:hAnsi="Times New Roman" w:cs="Times New Roman"/>
              </w:rPr>
              <w:t>)</w:t>
            </w:r>
          </w:p>
        </w:tc>
        <w:tc>
          <w:tcPr>
            <w:tcW w:w="1261" w:type="dxa"/>
            <w:tcBorders>
              <w:left w:val="nil"/>
              <w:right w:val="nil"/>
            </w:tcBorders>
          </w:tcPr>
          <w:p w14:paraId="000002BA" w14:textId="77777777" w:rsidR="003276EC" w:rsidRDefault="00AF045D" w:rsidP="00235C8B">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rPr>
              <w:t>Min.</w:t>
            </w:r>
          </w:p>
        </w:tc>
        <w:tc>
          <w:tcPr>
            <w:tcW w:w="1349" w:type="dxa"/>
            <w:tcBorders>
              <w:left w:val="nil"/>
              <w:right w:val="nil"/>
            </w:tcBorders>
          </w:tcPr>
          <w:p w14:paraId="000002BB" w14:textId="77777777" w:rsidR="003276EC" w:rsidRDefault="00AF045D" w:rsidP="00235C8B">
            <w:pPr>
              <w:spacing w:after="0" w:line="360" w:lineRule="auto"/>
              <w:jc w:val="center"/>
              <w:rPr>
                <w:rFonts w:ascii="Times New Roman" w:eastAsia="Times New Roman" w:hAnsi="Times New Roman" w:cs="Times New Roman"/>
                <w:i/>
              </w:rPr>
            </w:pPr>
            <w:r>
              <w:rPr>
                <w:rFonts w:ascii="Times New Roman" w:eastAsia="Times New Roman" w:hAnsi="Times New Roman" w:cs="Times New Roman"/>
              </w:rPr>
              <w:t>Max.</w:t>
            </w:r>
          </w:p>
        </w:tc>
      </w:tr>
      <w:tr w:rsidR="003276EC" w14:paraId="6E4F5B8F" w14:textId="77777777">
        <w:tc>
          <w:tcPr>
            <w:tcW w:w="1711" w:type="dxa"/>
            <w:tcBorders>
              <w:left w:val="nil"/>
              <w:bottom w:val="nil"/>
              <w:right w:val="nil"/>
            </w:tcBorders>
          </w:tcPr>
          <w:p w14:paraId="000002BC"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Black</w:t>
            </w:r>
          </w:p>
        </w:tc>
        <w:tc>
          <w:tcPr>
            <w:tcW w:w="1800" w:type="dxa"/>
            <w:tcBorders>
              <w:left w:val="nil"/>
              <w:bottom w:val="nil"/>
              <w:right w:val="nil"/>
            </w:tcBorders>
          </w:tcPr>
          <w:p w14:paraId="000002BD"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High</w:t>
            </w:r>
          </w:p>
        </w:tc>
        <w:tc>
          <w:tcPr>
            <w:tcW w:w="899" w:type="dxa"/>
            <w:tcBorders>
              <w:left w:val="nil"/>
              <w:bottom w:val="nil"/>
              <w:right w:val="nil"/>
            </w:tcBorders>
          </w:tcPr>
          <w:p w14:paraId="000002BE"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left w:val="nil"/>
              <w:bottom w:val="nil"/>
              <w:right w:val="nil"/>
            </w:tcBorders>
          </w:tcPr>
          <w:p w14:paraId="000002BF"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left w:val="nil"/>
              <w:bottom w:val="nil"/>
              <w:right w:val="nil"/>
            </w:tcBorders>
          </w:tcPr>
          <w:p w14:paraId="000002C0"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3.36 (.80)</w:t>
            </w:r>
          </w:p>
        </w:tc>
        <w:tc>
          <w:tcPr>
            <w:tcW w:w="1261" w:type="dxa"/>
            <w:tcBorders>
              <w:left w:val="nil"/>
              <w:bottom w:val="nil"/>
              <w:right w:val="nil"/>
            </w:tcBorders>
          </w:tcPr>
          <w:p w14:paraId="000002C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2.24</w:t>
            </w:r>
          </w:p>
        </w:tc>
        <w:tc>
          <w:tcPr>
            <w:tcW w:w="1349" w:type="dxa"/>
            <w:tcBorders>
              <w:left w:val="nil"/>
              <w:bottom w:val="nil"/>
              <w:right w:val="nil"/>
            </w:tcBorders>
          </w:tcPr>
          <w:p w14:paraId="000002C2"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4.89</w:t>
            </w:r>
          </w:p>
        </w:tc>
      </w:tr>
      <w:tr w:rsidR="003276EC" w14:paraId="75786E03" w14:textId="77777777">
        <w:tc>
          <w:tcPr>
            <w:tcW w:w="1711" w:type="dxa"/>
            <w:tcBorders>
              <w:top w:val="nil"/>
              <w:left w:val="nil"/>
              <w:bottom w:val="nil"/>
              <w:right w:val="nil"/>
            </w:tcBorders>
          </w:tcPr>
          <w:p w14:paraId="000002C3"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C4"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C5"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C6"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2C7"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26.94 (4.36)</w:t>
            </w:r>
          </w:p>
        </w:tc>
        <w:tc>
          <w:tcPr>
            <w:tcW w:w="1261" w:type="dxa"/>
            <w:tcBorders>
              <w:top w:val="nil"/>
              <w:left w:val="nil"/>
              <w:bottom w:val="nil"/>
              <w:right w:val="nil"/>
            </w:tcBorders>
          </w:tcPr>
          <w:p w14:paraId="000002C8"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21.34</w:t>
            </w:r>
          </w:p>
        </w:tc>
        <w:tc>
          <w:tcPr>
            <w:tcW w:w="1349" w:type="dxa"/>
            <w:tcBorders>
              <w:top w:val="nil"/>
              <w:left w:val="nil"/>
              <w:bottom w:val="nil"/>
              <w:right w:val="nil"/>
            </w:tcBorders>
          </w:tcPr>
          <w:p w14:paraId="000002C9"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36.10</w:t>
            </w:r>
          </w:p>
        </w:tc>
      </w:tr>
      <w:tr w:rsidR="003276EC" w14:paraId="28216D0A" w14:textId="77777777">
        <w:tc>
          <w:tcPr>
            <w:tcW w:w="1711" w:type="dxa"/>
            <w:tcBorders>
              <w:top w:val="nil"/>
              <w:left w:val="nil"/>
              <w:bottom w:val="nil"/>
              <w:right w:val="nil"/>
            </w:tcBorders>
          </w:tcPr>
          <w:p w14:paraId="000002CA"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CB"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CC"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CD"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2CE"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3.90 (0.29)</w:t>
            </w:r>
          </w:p>
        </w:tc>
        <w:tc>
          <w:tcPr>
            <w:tcW w:w="1261" w:type="dxa"/>
            <w:tcBorders>
              <w:top w:val="nil"/>
              <w:left w:val="nil"/>
              <w:bottom w:val="nil"/>
              <w:right w:val="nil"/>
            </w:tcBorders>
          </w:tcPr>
          <w:p w14:paraId="000002CF"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3.39</w:t>
            </w:r>
          </w:p>
        </w:tc>
        <w:tc>
          <w:tcPr>
            <w:tcW w:w="1349" w:type="dxa"/>
            <w:tcBorders>
              <w:top w:val="nil"/>
              <w:left w:val="nil"/>
              <w:bottom w:val="nil"/>
              <w:right w:val="nil"/>
            </w:tcBorders>
          </w:tcPr>
          <w:p w14:paraId="000002D0"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4.51</w:t>
            </w:r>
          </w:p>
        </w:tc>
      </w:tr>
      <w:tr w:rsidR="003276EC" w14:paraId="2560ED87" w14:textId="77777777">
        <w:tc>
          <w:tcPr>
            <w:tcW w:w="1711" w:type="dxa"/>
            <w:tcBorders>
              <w:top w:val="nil"/>
              <w:left w:val="nil"/>
              <w:bottom w:val="nil"/>
              <w:right w:val="nil"/>
            </w:tcBorders>
          </w:tcPr>
          <w:p w14:paraId="000002D1"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D2"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D3"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000002D4"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2D5"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3.64 (0.53)</w:t>
            </w:r>
          </w:p>
        </w:tc>
        <w:tc>
          <w:tcPr>
            <w:tcW w:w="1261" w:type="dxa"/>
            <w:tcBorders>
              <w:top w:val="nil"/>
              <w:left w:val="nil"/>
              <w:bottom w:val="nil"/>
              <w:right w:val="nil"/>
            </w:tcBorders>
          </w:tcPr>
          <w:p w14:paraId="000002D6"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2.81</w:t>
            </w:r>
          </w:p>
        </w:tc>
        <w:tc>
          <w:tcPr>
            <w:tcW w:w="1349" w:type="dxa"/>
            <w:tcBorders>
              <w:top w:val="nil"/>
              <w:left w:val="nil"/>
              <w:bottom w:val="nil"/>
              <w:right w:val="nil"/>
            </w:tcBorders>
          </w:tcPr>
          <w:p w14:paraId="000002D7"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4.56</w:t>
            </w:r>
          </w:p>
        </w:tc>
      </w:tr>
      <w:tr w:rsidR="003276EC" w14:paraId="1285262B" w14:textId="77777777">
        <w:tc>
          <w:tcPr>
            <w:tcW w:w="1711" w:type="dxa"/>
            <w:tcBorders>
              <w:top w:val="nil"/>
              <w:left w:val="nil"/>
              <w:bottom w:val="nil"/>
              <w:right w:val="nil"/>
            </w:tcBorders>
          </w:tcPr>
          <w:p w14:paraId="000002D8"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D9"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DA"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DB"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2DC"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31.70 (9.29)</w:t>
            </w:r>
          </w:p>
        </w:tc>
        <w:tc>
          <w:tcPr>
            <w:tcW w:w="1261" w:type="dxa"/>
            <w:tcBorders>
              <w:top w:val="nil"/>
              <w:left w:val="nil"/>
              <w:bottom w:val="nil"/>
              <w:right w:val="nil"/>
            </w:tcBorders>
          </w:tcPr>
          <w:p w14:paraId="000002DD"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19.07</w:t>
            </w:r>
          </w:p>
        </w:tc>
        <w:tc>
          <w:tcPr>
            <w:tcW w:w="1349" w:type="dxa"/>
            <w:tcBorders>
              <w:top w:val="nil"/>
              <w:left w:val="nil"/>
              <w:bottom w:val="nil"/>
              <w:right w:val="nil"/>
            </w:tcBorders>
          </w:tcPr>
          <w:p w14:paraId="000002DE"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46.58</w:t>
            </w:r>
          </w:p>
        </w:tc>
      </w:tr>
      <w:tr w:rsidR="003276EC" w14:paraId="1915F619" w14:textId="77777777">
        <w:tc>
          <w:tcPr>
            <w:tcW w:w="1711" w:type="dxa"/>
            <w:tcBorders>
              <w:top w:val="nil"/>
              <w:left w:val="nil"/>
              <w:bottom w:val="nil"/>
              <w:right w:val="nil"/>
            </w:tcBorders>
          </w:tcPr>
          <w:p w14:paraId="000002DF" w14:textId="77777777" w:rsidR="003276EC" w:rsidRDefault="003276EC" w:rsidP="00235C8B">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00002E0" w14:textId="77777777" w:rsidR="003276EC" w:rsidRDefault="003276EC" w:rsidP="00235C8B">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000002E1" w14:textId="77777777" w:rsidR="003276EC" w:rsidRDefault="003276EC" w:rsidP="00235C8B">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000002E2" w14:textId="77777777" w:rsidR="003276EC" w:rsidRDefault="00AF045D" w:rsidP="00235C8B">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2E3"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4.03 (0.26)</w:t>
            </w:r>
          </w:p>
        </w:tc>
        <w:tc>
          <w:tcPr>
            <w:tcW w:w="1261" w:type="dxa"/>
            <w:tcBorders>
              <w:top w:val="nil"/>
              <w:left w:val="nil"/>
              <w:bottom w:val="nil"/>
              <w:right w:val="nil"/>
            </w:tcBorders>
          </w:tcPr>
          <w:p w14:paraId="000002E4"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3.69</w:t>
            </w:r>
          </w:p>
        </w:tc>
        <w:tc>
          <w:tcPr>
            <w:tcW w:w="1349" w:type="dxa"/>
            <w:tcBorders>
              <w:top w:val="nil"/>
              <w:left w:val="nil"/>
              <w:bottom w:val="nil"/>
              <w:right w:val="nil"/>
            </w:tcBorders>
          </w:tcPr>
          <w:p w14:paraId="000002E5"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4.56</w:t>
            </w:r>
          </w:p>
        </w:tc>
      </w:tr>
      <w:tr w:rsidR="003276EC" w14:paraId="7A8ED294" w14:textId="77777777">
        <w:tc>
          <w:tcPr>
            <w:tcW w:w="1711" w:type="dxa"/>
            <w:tcBorders>
              <w:top w:val="nil"/>
              <w:left w:val="nil"/>
              <w:bottom w:val="nil"/>
              <w:right w:val="nil"/>
            </w:tcBorders>
          </w:tcPr>
          <w:p w14:paraId="000002E6"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E7"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Low</w:t>
            </w:r>
          </w:p>
        </w:tc>
        <w:tc>
          <w:tcPr>
            <w:tcW w:w="899" w:type="dxa"/>
            <w:tcBorders>
              <w:top w:val="nil"/>
              <w:left w:val="nil"/>
              <w:bottom w:val="nil"/>
              <w:right w:val="nil"/>
            </w:tcBorders>
          </w:tcPr>
          <w:p w14:paraId="000002E8"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000002E9"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2EA"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3.56 (1.10)</w:t>
            </w:r>
          </w:p>
        </w:tc>
        <w:tc>
          <w:tcPr>
            <w:tcW w:w="1261" w:type="dxa"/>
            <w:tcBorders>
              <w:top w:val="nil"/>
              <w:left w:val="nil"/>
              <w:bottom w:val="nil"/>
              <w:right w:val="nil"/>
            </w:tcBorders>
          </w:tcPr>
          <w:p w14:paraId="000002EB"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2.43</w:t>
            </w:r>
          </w:p>
        </w:tc>
        <w:tc>
          <w:tcPr>
            <w:tcW w:w="1349" w:type="dxa"/>
            <w:tcBorders>
              <w:top w:val="nil"/>
              <w:left w:val="nil"/>
              <w:bottom w:val="nil"/>
              <w:right w:val="nil"/>
            </w:tcBorders>
          </w:tcPr>
          <w:p w14:paraId="000002EC"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5.31</w:t>
            </w:r>
          </w:p>
        </w:tc>
      </w:tr>
      <w:tr w:rsidR="003276EC" w14:paraId="54316C21" w14:textId="77777777">
        <w:tc>
          <w:tcPr>
            <w:tcW w:w="1711" w:type="dxa"/>
            <w:tcBorders>
              <w:top w:val="nil"/>
              <w:left w:val="nil"/>
              <w:bottom w:val="nil"/>
              <w:right w:val="nil"/>
            </w:tcBorders>
          </w:tcPr>
          <w:p w14:paraId="000002ED"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EE"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EF"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F0"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2F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34.16 (11.27)</w:t>
            </w:r>
          </w:p>
        </w:tc>
        <w:tc>
          <w:tcPr>
            <w:tcW w:w="1261" w:type="dxa"/>
            <w:tcBorders>
              <w:top w:val="nil"/>
              <w:left w:val="nil"/>
              <w:bottom w:val="nil"/>
              <w:right w:val="nil"/>
            </w:tcBorders>
          </w:tcPr>
          <w:p w14:paraId="000002F2"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22.61</w:t>
            </w:r>
          </w:p>
        </w:tc>
        <w:tc>
          <w:tcPr>
            <w:tcW w:w="1349" w:type="dxa"/>
            <w:tcBorders>
              <w:top w:val="nil"/>
              <w:left w:val="nil"/>
              <w:bottom w:val="nil"/>
              <w:right w:val="nil"/>
            </w:tcBorders>
          </w:tcPr>
          <w:p w14:paraId="000002F3"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47.76</w:t>
            </w:r>
          </w:p>
        </w:tc>
      </w:tr>
      <w:tr w:rsidR="003276EC" w14:paraId="070E0B47" w14:textId="77777777">
        <w:tc>
          <w:tcPr>
            <w:tcW w:w="1711" w:type="dxa"/>
            <w:tcBorders>
              <w:top w:val="nil"/>
              <w:left w:val="nil"/>
              <w:bottom w:val="nil"/>
              <w:right w:val="nil"/>
            </w:tcBorders>
          </w:tcPr>
          <w:p w14:paraId="000002F4"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F5"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F6"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2F7"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2F8"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1.76 (0.41)</w:t>
            </w:r>
          </w:p>
        </w:tc>
        <w:tc>
          <w:tcPr>
            <w:tcW w:w="1261" w:type="dxa"/>
            <w:tcBorders>
              <w:top w:val="nil"/>
              <w:left w:val="nil"/>
              <w:bottom w:val="nil"/>
              <w:right w:val="nil"/>
            </w:tcBorders>
          </w:tcPr>
          <w:p w14:paraId="000002F9"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1.12</w:t>
            </w:r>
          </w:p>
        </w:tc>
        <w:tc>
          <w:tcPr>
            <w:tcW w:w="1349" w:type="dxa"/>
            <w:tcBorders>
              <w:top w:val="nil"/>
              <w:left w:val="nil"/>
              <w:bottom w:val="nil"/>
              <w:right w:val="nil"/>
            </w:tcBorders>
          </w:tcPr>
          <w:p w14:paraId="000002FA"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r>
      <w:tr w:rsidR="003276EC" w14:paraId="40D35BBD" w14:textId="77777777">
        <w:tc>
          <w:tcPr>
            <w:tcW w:w="1711" w:type="dxa"/>
            <w:tcBorders>
              <w:top w:val="nil"/>
              <w:left w:val="nil"/>
              <w:bottom w:val="nil"/>
              <w:right w:val="nil"/>
            </w:tcBorders>
          </w:tcPr>
          <w:p w14:paraId="000002FB"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2FC"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2FD"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000002FE"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2FF"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2.96 (0.82)</w:t>
            </w:r>
          </w:p>
        </w:tc>
        <w:tc>
          <w:tcPr>
            <w:tcW w:w="1261" w:type="dxa"/>
            <w:tcBorders>
              <w:top w:val="nil"/>
              <w:left w:val="nil"/>
              <w:bottom w:val="nil"/>
              <w:right w:val="nil"/>
            </w:tcBorders>
          </w:tcPr>
          <w:p w14:paraId="00000300"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2.11</w:t>
            </w:r>
          </w:p>
        </w:tc>
        <w:tc>
          <w:tcPr>
            <w:tcW w:w="1349" w:type="dxa"/>
            <w:tcBorders>
              <w:top w:val="nil"/>
              <w:left w:val="nil"/>
              <w:bottom w:val="nil"/>
              <w:right w:val="nil"/>
            </w:tcBorders>
          </w:tcPr>
          <w:p w14:paraId="0000030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4.58</w:t>
            </w:r>
          </w:p>
        </w:tc>
      </w:tr>
      <w:tr w:rsidR="003276EC" w14:paraId="07733D4D" w14:textId="77777777">
        <w:tc>
          <w:tcPr>
            <w:tcW w:w="1711" w:type="dxa"/>
            <w:tcBorders>
              <w:top w:val="nil"/>
              <w:left w:val="nil"/>
              <w:bottom w:val="nil"/>
              <w:right w:val="nil"/>
            </w:tcBorders>
          </w:tcPr>
          <w:p w14:paraId="00000302"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03"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04"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05"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06"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31.34 (6.96)</w:t>
            </w:r>
          </w:p>
        </w:tc>
        <w:tc>
          <w:tcPr>
            <w:tcW w:w="1261" w:type="dxa"/>
            <w:tcBorders>
              <w:top w:val="nil"/>
              <w:left w:val="nil"/>
              <w:bottom w:val="nil"/>
              <w:right w:val="nil"/>
            </w:tcBorders>
          </w:tcPr>
          <w:p w14:paraId="00000307"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21.65</w:t>
            </w:r>
          </w:p>
        </w:tc>
        <w:tc>
          <w:tcPr>
            <w:tcW w:w="1349" w:type="dxa"/>
            <w:tcBorders>
              <w:top w:val="nil"/>
              <w:left w:val="nil"/>
              <w:bottom w:val="nil"/>
              <w:right w:val="nil"/>
            </w:tcBorders>
          </w:tcPr>
          <w:p w14:paraId="00000308"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41.26</w:t>
            </w:r>
          </w:p>
        </w:tc>
      </w:tr>
      <w:tr w:rsidR="003276EC" w14:paraId="6B036C11" w14:textId="77777777">
        <w:tc>
          <w:tcPr>
            <w:tcW w:w="1711" w:type="dxa"/>
            <w:tcBorders>
              <w:top w:val="nil"/>
              <w:left w:val="nil"/>
              <w:bottom w:val="nil"/>
              <w:right w:val="nil"/>
            </w:tcBorders>
          </w:tcPr>
          <w:p w14:paraId="00000309" w14:textId="77777777" w:rsidR="003276EC" w:rsidRDefault="003276EC" w:rsidP="00235C8B">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000030A" w14:textId="77777777" w:rsidR="003276EC" w:rsidRDefault="003276EC" w:rsidP="00235C8B">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0000030B" w14:textId="77777777" w:rsidR="003276EC" w:rsidRDefault="003276EC" w:rsidP="00235C8B">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0000030C" w14:textId="77777777" w:rsidR="003276EC" w:rsidRDefault="00AF045D" w:rsidP="00235C8B">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30D"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1.72 (0.23)</w:t>
            </w:r>
          </w:p>
        </w:tc>
        <w:tc>
          <w:tcPr>
            <w:tcW w:w="1261" w:type="dxa"/>
            <w:tcBorders>
              <w:top w:val="nil"/>
              <w:left w:val="nil"/>
              <w:bottom w:val="nil"/>
              <w:right w:val="nil"/>
            </w:tcBorders>
          </w:tcPr>
          <w:p w14:paraId="0000030E"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1.35</w:t>
            </w:r>
          </w:p>
        </w:tc>
        <w:tc>
          <w:tcPr>
            <w:tcW w:w="1349" w:type="dxa"/>
            <w:tcBorders>
              <w:top w:val="nil"/>
              <w:left w:val="nil"/>
              <w:bottom w:val="nil"/>
              <w:right w:val="nil"/>
            </w:tcBorders>
          </w:tcPr>
          <w:p w14:paraId="0000030F" w14:textId="77777777" w:rsidR="003276EC" w:rsidRDefault="00AF045D" w:rsidP="00235C8B">
            <w:pPr>
              <w:tabs>
                <w:tab w:val="left" w:pos="780"/>
              </w:tabs>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2.15</w:t>
            </w:r>
          </w:p>
        </w:tc>
      </w:tr>
      <w:tr w:rsidR="003276EC" w14:paraId="7D55B1BF" w14:textId="77777777">
        <w:tc>
          <w:tcPr>
            <w:tcW w:w="1711" w:type="dxa"/>
            <w:tcBorders>
              <w:top w:val="nil"/>
              <w:left w:val="nil"/>
              <w:bottom w:val="nil"/>
              <w:right w:val="nil"/>
            </w:tcBorders>
          </w:tcPr>
          <w:p w14:paraId="00000310"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Caucasian</w:t>
            </w:r>
          </w:p>
        </w:tc>
        <w:tc>
          <w:tcPr>
            <w:tcW w:w="1800" w:type="dxa"/>
            <w:tcBorders>
              <w:top w:val="nil"/>
              <w:left w:val="nil"/>
              <w:bottom w:val="nil"/>
              <w:right w:val="nil"/>
            </w:tcBorders>
          </w:tcPr>
          <w:p w14:paraId="00000311"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High</w:t>
            </w:r>
          </w:p>
        </w:tc>
        <w:tc>
          <w:tcPr>
            <w:tcW w:w="899" w:type="dxa"/>
            <w:tcBorders>
              <w:top w:val="nil"/>
              <w:left w:val="nil"/>
              <w:bottom w:val="nil"/>
              <w:right w:val="nil"/>
            </w:tcBorders>
          </w:tcPr>
          <w:p w14:paraId="00000312"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00000313"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314"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3.65 (0.78)</w:t>
            </w:r>
          </w:p>
        </w:tc>
        <w:tc>
          <w:tcPr>
            <w:tcW w:w="1261" w:type="dxa"/>
            <w:tcBorders>
              <w:top w:val="nil"/>
              <w:left w:val="nil"/>
              <w:bottom w:val="nil"/>
              <w:right w:val="nil"/>
            </w:tcBorders>
          </w:tcPr>
          <w:p w14:paraId="00000315"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1349" w:type="dxa"/>
            <w:tcBorders>
              <w:top w:val="nil"/>
              <w:left w:val="nil"/>
              <w:bottom w:val="nil"/>
              <w:right w:val="nil"/>
            </w:tcBorders>
          </w:tcPr>
          <w:p w14:paraId="00000316"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5.09</w:t>
            </w:r>
          </w:p>
        </w:tc>
      </w:tr>
      <w:tr w:rsidR="003276EC" w14:paraId="5B90EA0A" w14:textId="77777777">
        <w:tc>
          <w:tcPr>
            <w:tcW w:w="1711" w:type="dxa"/>
            <w:tcBorders>
              <w:top w:val="nil"/>
              <w:left w:val="nil"/>
              <w:bottom w:val="nil"/>
              <w:right w:val="nil"/>
            </w:tcBorders>
          </w:tcPr>
          <w:p w14:paraId="00000317"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18"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19"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1A"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1B"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30.23 (9.30)</w:t>
            </w:r>
          </w:p>
        </w:tc>
        <w:tc>
          <w:tcPr>
            <w:tcW w:w="1261" w:type="dxa"/>
            <w:tcBorders>
              <w:top w:val="nil"/>
              <w:left w:val="nil"/>
              <w:bottom w:val="nil"/>
              <w:right w:val="nil"/>
            </w:tcBorders>
          </w:tcPr>
          <w:p w14:paraId="0000031C"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19.91</w:t>
            </w:r>
          </w:p>
        </w:tc>
        <w:tc>
          <w:tcPr>
            <w:tcW w:w="1349" w:type="dxa"/>
            <w:tcBorders>
              <w:top w:val="nil"/>
              <w:left w:val="nil"/>
              <w:bottom w:val="nil"/>
              <w:right w:val="nil"/>
            </w:tcBorders>
          </w:tcPr>
          <w:p w14:paraId="0000031D"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50.43</w:t>
            </w:r>
          </w:p>
        </w:tc>
      </w:tr>
      <w:tr w:rsidR="003276EC" w14:paraId="616F72FF" w14:textId="77777777">
        <w:tc>
          <w:tcPr>
            <w:tcW w:w="1711" w:type="dxa"/>
            <w:tcBorders>
              <w:top w:val="nil"/>
              <w:left w:val="nil"/>
              <w:bottom w:val="nil"/>
              <w:right w:val="nil"/>
            </w:tcBorders>
          </w:tcPr>
          <w:p w14:paraId="0000031E"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1F"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20"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21"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322"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3.86 (0.43)</w:t>
            </w:r>
          </w:p>
        </w:tc>
        <w:tc>
          <w:tcPr>
            <w:tcW w:w="1261" w:type="dxa"/>
            <w:tcBorders>
              <w:top w:val="nil"/>
              <w:left w:val="nil"/>
              <w:bottom w:val="nil"/>
              <w:right w:val="nil"/>
            </w:tcBorders>
          </w:tcPr>
          <w:p w14:paraId="00000323"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3.16</w:t>
            </w:r>
          </w:p>
        </w:tc>
        <w:tc>
          <w:tcPr>
            <w:tcW w:w="1349" w:type="dxa"/>
            <w:tcBorders>
              <w:top w:val="nil"/>
              <w:left w:val="nil"/>
              <w:bottom w:val="nil"/>
              <w:right w:val="nil"/>
            </w:tcBorders>
          </w:tcPr>
          <w:p w14:paraId="00000324"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4.39</w:t>
            </w:r>
          </w:p>
        </w:tc>
      </w:tr>
      <w:tr w:rsidR="003276EC" w14:paraId="0B9B9A06" w14:textId="77777777">
        <w:tc>
          <w:tcPr>
            <w:tcW w:w="1711" w:type="dxa"/>
            <w:tcBorders>
              <w:top w:val="nil"/>
              <w:left w:val="nil"/>
              <w:bottom w:val="nil"/>
              <w:right w:val="nil"/>
            </w:tcBorders>
          </w:tcPr>
          <w:p w14:paraId="00000325"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26"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27"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00000328"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329"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3.08 (0.74)</w:t>
            </w:r>
          </w:p>
        </w:tc>
        <w:tc>
          <w:tcPr>
            <w:tcW w:w="1261" w:type="dxa"/>
            <w:tcBorders>
              <w:top w:val="nil"/>
              <w:left w:val="nil"/>
              <w:bottom w:val="nil"/>
              <w:right w:val="nil"/>
            </w:tcBorders>
          </w:tcPr>
          <w:p w14:paraId="0000032A"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1.73</w:t>
            </w:r>
          </w:p>
        </w:tc>
        <w:tc>
          <w:tcPr>
            <w:tcW w:w="1349" w:type="dxa"/>
            <w:tcBorders>
              <w:top w:val="nil"/>
              <w:left w:val="nil"/>
              <w:bottom w:val="nil"/>
              <w:right w:val="nil"/>
            </w:tcBorders>
          </w:tcPr>
          <w:p w14:paraId="0000032B"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4.08</w:t>
            </w:r>
          </w:p>
        </w:tc>
      </w:tr>
      <w:tr w:rsidR="003276EC" w14:paraId="6B70958B" w14:textId="77777777">
        <w:tc>
          <w:tcPr>
            <w:tcW w:w="1711" w:type="dxa"/>
            <w:tcBorders>
              <w:top w:val="nil"/>
              <w:left w:val="nil"/>
              <w:bottom w:val="nil"/>
              <w:right w:val="nil"/>
            </w:tcBorders>
          </w:tcPr>
          <w:p w14:paraId="0000032C"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2D"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2E"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2F"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30"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31.20 (7.18)</w:t>
            </w:r>
          </w:p>
        </w:tc>
        <w:tc>
          <w:tcPr>
            <w:tcW w:w="1261" w:type="dxa"/>
            <w:tcBorders>
              <w:top w:val="nil"/>
              <w:left w:val="nil"/>
              <w:bottom w:val="nil"/>
              <w:right w:val="nil"/>
            </w:tcBorders>
          </w:tcPr>
          <w:p w14:paraId="0000033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23.07</w:t>
            </w:r>
          </w:p>
        </w:tc>
        <w:tc>
          <w:tcPr>
            <w:tcW w:w="1349" w:type="dxa"/>
            <w:tcBorders>
              <w:top w:val="nil"/>
              <w:left w:val="nil"/>
              <w:bottom w:val="nil"/>
              <w:right w:val="nil"/>
            </w:tcBorders>
          </w:tcPr>
          <w:p w14:paraId="00000332"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42.76</w:t>
            </w:r>
          </w:p>
        </w:tc>
      </w:tr>
      <w:tr w:rsidR="003276EC" w14:paraId="5925ECA2" w14:textId="77777777">
        <w:tc>
          <w:tcPr>
            <w:tcW w:w="1711" w:type="dxa"/>
            <w:tcBorders>
              <w:top w:val="nil"/>
              <w:left w:val="nil"/>
              <w:bottom w:val="nil"/>
              <w:right w:val="nil"/>
            </w:tcBorders>
          </w:tcPr>
          <w:p w14:paraId="00000333" w14:textId="77777777" w:rsidR="003276EC" w:rsidRDefault="003276EC" w:rsidP="00235C8B">
            <w:pPr>
              <w:spacing w:after="120" w:line="360" w:lineRule="auto"/>
              <w:rPr>
                <w:rFonts w:ascii="Times New Roman" w:eastAsia="Times New Roman" w:hAnsi="Times New Roman" w:cs="Times New Roman"/>
              </w:rPr>
            </w:pPr>
          </w:p>
        </w:tc>
        <w:tc>
          <w:tcPr>
            <w:tcW w:w="1800" w:type="dxa"/>
            <w:tcBorders>
              <w:top w:val="nil"/>
              <w:left w:val="nil"/>
              <w:bottom w:val="nil"/>
              <w:right w:val="nil"/>
            </w:tcBorders>
          </w:tcPr>
          <w:p w14:paraId="00000334" w14:textId="77777777" w:rsidR="003276EC" w:rsidRDefault="003276EC" w:rsidP="00235C8B">
            <w:pPr>
              <w:spacing w:after="120" w:line="360" w:lineRule="auto"/>
              <w:rPr>
                <w:rFonts w:ascii="Times New Roman" w:eastAsia="Times New Roman" w:hAnsi="Times New Roman" w:cs="Times New Roman"/>
              </w:rPr>
            </w:pPr>
          </w:p>
        </w:tc>
        <w:tc>
          <w:tcPr>
            <w:tcW w:w="899" w:type="dxa"/>
            <w:tcBorders>
              <w:top w:val="nil"/>
              <w:left w:val="nil"/>
              <w:bottom w:val="nil"/>
              <w:right w:val="nil"/>
            </w:tcBorders>
          </w:tcPr>
          <w:p w14:paraId="00000335" w14:textId="77777777" w:rsidR="003276EC" w:rsidRDefault="003276EC" w:rsidP="00235C8B">
            <w:pPr>
              <w:spacing w:after="120" w:line="360" w:lineRule="auto"/>
              <w:rPr>
                <w:rFonts w:ascii="Times New Roman" w:eastAsia="Times New Roman" w:hAnsi="Times New Roman" w:cs="Times New Roman"/>
              </w:rPr>
            </w:pPr>
          </w:p>
        </w:tc>
        <w:tc>
          <w:tcPr>
            <w:tcW w:w="1528" w:type="dxa"/>
            <w:tcBorders>
              <w:top w:val="nil"/>
              <w:left w:val="nil"/>
              <w:bottom w:val="nil"/>
              <w:right w:val="nil"/>
            </w:tcBorders>
          </w:tcPr>
          <w:p w14:paraId="00000336" w14:textId="77777777" w:rsidR="003276EC" w:rsidRDefault="00AF045D" w:rsidP="00235C8B">
            <w:pPr>
              <w:spacing w:after="12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337"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3.67 (0.37)</w:t>
            </w:r>
          </w:p>
        </w:tc>
        <w:tc>
          <w:tcPr>
            <w:tcW w:w="1261" w:type="dxa"/>
            <w:tcBorders>
              <w:top w:val="nil"/>
              <w:left w:val="nil"/>
              <w:bottom w:val="nil"/>
              <w:right w:val="nil"/>
            </w:tcBorders>
          </w:tcPr>
          <w:p w14:paraId="00000338" w14:textId="77777777" w:rsidR="003276EC" w:rsidRDefault="00AF045D" w:rsidP="00235C8B">
            <w:pPr>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3.17</w:t>
            </w:r>
          </w:p>
        </w:tc>
        <w:tc>
          <w:tcPr>
            <w:tcW w:w="1349" w:type="dxa"/>
            <w:tcBorders>
              <w:top w:val="nil"/>
              <w:left w:val="nil"/>
              <w:bottom w:val="nil"/>
              <w:right w:val="nil"/>
            </w:tcBorders>
          </w:tcPr>
          <w:p w14:paraId="00000339" w14:textId="77777777" w:rsidR="003276EC" w:rsidRDefault="00AF045D" w:rsidP="00235C8B">
            <w:pPr>
              <w:tabs>
                <w:tab w:val="left" w:pos="780"/>
              </w:tabs>
              <w:spacing w:after="120" w:line="360" w:lineRule="auto"/>
              <w:jc w:val="center"/>
              <w:rPr>
                <w:rFonts w:ascii="Times New Roman" w:eastAsia="Times New Roman" w:hAnsi="Times New Roman" w:cs="Times New Roman"/>
              </w:rPr>
            </w:pPr>
            <w:r>
              <w:rPr>
                <w:rFonts w:ascii="Times New Roman" w:eastAsia="Times New Roman" w:hAnsi="Times New Roman" w:cs="Times New Roman"/>
              </w:rPr>
              <w:t>4.26</w:t>
            </w:r>
          </w:p>
        </w:tc>
      </w:tr>
      <w:tr w:rsidR="003276EC" w14:paraId="1EF3D580" w14:textId="77777777">
        <w:tc>
          <w:tcPr>
            <w:tcW w:w="1711" w:type="dxa"/>
            <w:tcBorders>
              <w:top w:val="nil"/>
              <w:left w:val="nil"/>
              <w:bottom w:val="nil"/>
              <w:right w:val="nil"/>
            </w:tcBorders>
          </w:tcPr>
          <w:p w14:paraId="0000033A"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3B"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Low</w:t>
            </w:r>
          </w:p>
        </w:tc>
        <w:tc>
          <w:tcPr>
            <w:tcW w:w="899" w:type="dxa"/>
            <w:tcBorders>
              <w:top w:val="nil"/>
              <w:left w:val="nil"/>
              <w:bottom w:val="nil"/>
              <w:right w:val="nil"/>
            </w:tcBorders>
          </w:tcPr>
          <w:p w14:paraId="0000033C"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Female</w:t>
            </w:r>
          </w:p>
        </w:tc>
        <w:tc>
          <w:tcPr>
            <w:tcW w:w="1528" w:type="dxa"/>
            <w:tcBorders>
              <w:top w:val="nil"/>
              <w:left w:val="nil"/>
              <w:bottom w:val="nil"/>
              <w:right w:val="nil"/>
            </w:tcBorders>
          </w:tcPr>
          <w:p w14:paraId="0000033D"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33E"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2.89 (0.80)</w:t>
            </w:r>
          </w:p>
        </w:tc>
        <w:tc>
          <w:tcPr>
            <w:tcW w:w="1261" w:type="dxa"/>
            <w:tcBorders>
              <w:top w:val="nil"/>
              <w:left w:val="nil"/>
              <w:bottom w:val="nil"/>
              <w:right w:val="nil"/>
            </w:tcBorders>
          </w:tcPr>
          <w:p w14:paraId="0000033F"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1.72</w:t>
            </w:r>
          </w:p>
        </w:tc>
        <w:tc>
          <w:tcPr>
            <w:tcW w:w="1349" w:type="dxa"/>
            <w:tcBorders>
              <w:top w:val="nil"/>
              <w:left w:val="nil"/>
              <w:bottom w:val="nil"/>
              <w:right w:val="nil"/>
            </w:tcBorders>
          </w:tcPr>
          <w:p w14:paraId="00000340"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4.00</w:t>
            </w:r>
          </w:p>
        </w:tc>
      </w:tr>
      <w:tr w:rsidR="003276EC" w14:paraId="0B525064" w14:textId="77777777">
        <w:tc>
          <w:tcPr>
            <w:tcW w:w="1711" w:type="dxa"/>
            <w:tcBorders>
              <w:top w:val="nil"/>
              <w:left w:val="nil"/>
              <w:bottom w:val="nil"/>
              <w:right w:val="nil"/>
            </w:tcBorders>
          </w:tcPr>
          <w:p w14:paraId="00000341"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42"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43"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44"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45"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32.15 (7.23)</w:t>
            </w:r>
          </w:p>
        </w:tc>
        <w:tc>
          <w:tcPr>
            <w:tcW w:w="1261" w:type="dxa"/>
            <w:tcBorders>
              <w:top w:val="nil"/>
              <w:left w:val="nil"/>
              <w:bottom w:val="nil"/>
              <w:right w:val="nil"/>
            </w:tcBorders>
          </w:tcPr>
          <w:p w14:paraId="00000346"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23.56</w:t>
            </w:r>
          </w:p>
        </w:tc>
        <w:tc>
          <w:tcPr>
            <w:tcW w:w="1349" w:type="dxa"/>
            <w:tcBorders>
              <w:top w:val="nil"/>
              <w:left w:val="nil"/>
              <w:bottom w:val="nil"/>
              <w:right w:val="nil"/>
            </w:tcBorders>
          </w:tcPr>
          <w:p w14:paraId="00000347"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44.76</w:t>
            </w:r>
          </w:p>
        </w:tc>
      </w:tr>
      <w:tr w:rsidR="003276EC" w14:paraId="6FE2CB57" w14:textId="77777777">
        <w:tc>
          <w:tcPr>
            <w:tcW w:w="1711" w:type="dxa"/>
            <w:tcBorders>
              <w:top w:val="nil"/>
              <w:left w:val="nil"/>
              <w:bottom w:val="nil"/>
              <w:right w:val="nil"/>
            </w:tcBorders>
          </w:tcPr>
          <w:p w14:paraId="00000348"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49"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4A"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4B"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bottom w:val="nil"/>
              <w:right w:val="nil"/>
            </w:tcBorders>
          </w:tcPr>
          <w:p w14:paraId="0000034C"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1.70 (0.30)</w:t>
            </w:r>
          </w:p>
        </w:tc>
        <w:tc>
          <w:tcPr>
            <w:tcW w:w="1261" w:type="dxa"/>
            <w:tcBorders>
              <w:top w:val="nil"/>
              <w:left w:val="nil"/>
              <w:bottom w:val="nil"/>
              <w:right w:val="nil"/>
            </w:tcBorders>
          </w:tcPr>
          <w:p w14:paraId="0000034D"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1.12</w:t>
            </w:r>
          </w:p>
        </w:tc>
        <w:tc>
          <w:tcPr>
            <w:tcW w:w="1349" w:type="dxa"/>
            <w:tcBorders>
              <w:top w:val="nil"/>
              <w:left w:val="nil"/>
              <w:bottom w:val="nil"/>
              <w:right w:val="nil"/>
            </w:tcBorders>
          </w:tcPr>
          <w:p w14:paraId="0000034E"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2.02</w:t>
            </w:r>
          </w:p>
        </w:tc>
      </w:tr>
      <w:tr w:rsidR="003276EC" w14:paraId="6A9FBF97" w14:textId="77777777">
        <w:tc>
          <w:tcPr>
            <w:tcW w:w="1711" w:type="dxa"/>
            <w:tcBorders>
              <w:top w:val="nil"/>
              <w:left w:val="nil"/>
              <w:bottom w:val="nil"/>
              <w:right w:val="nil"/>
            </w:tcBorders>
          </w:tcPr>
          <w:p w14:paraId="0000034F"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50"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51"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Male</w:t>
            </w:r>
          </w:p>
        </w:tc>
        <w:tc>
          <w:tcPr>
            <w:tcW w:w="1528" w:type="dxa"/>
            <w:tcBorders>
              <w:top w:val="nil"/>
              <w:left w:val="nil"/>
              <w:bottom w:val="nil"/>
              <w:right w:val="nil"/>
            </w:tcBorders>
          </w:tcPr>
          <w:p w14:paraId="00000352"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Attractiveness</w:t>
            </w:r>
          </w:p>
        </w:tc>
        <w:tc>
          <w:tcPr>
            <w:tcW w:w="1442" w:type="dxa"/>
            <w:tcBorders>
              <w:top w:val="nil"/>
              <w:left w:val="nil"/>
              <w:bottom w:val="nil"/>
              <w:right w:val="nil"/>
            </w:tcBorders>
          </w:tcPr>
          <w:p w14:paraId="00000353"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2.69 (0.67)</w:t>
            </w:r>
          </w:p>
        </w:tc>
        <w:tc>
          <w:tcPr>
            <w:tcW w:w="1261" w:type="dxa"/>
            <w:tcBorders>
              <w:top w:val="nil"/>
              <w:left w:val="nil"/>
              <w:bottom w:val="nil"/>
              <w:right w:val="nil"/>
            </w:tcBorders>
          </w:tcPr>
          <w:p w14:paraId="00000354"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349" w:type="dxa"/>
            <w:tcBorders>
              <w:top w:val="nil"/>
              <w:left w:val="nil"/>
              <w:bottom w:val="nil"/>
              <w:right w:val="nil"/>
            </w:tcBorders>
          </w:tcPr>
          <w:p w14:paraId="00000355"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4.12</w:t>
            </w:r>
          </w:p>
        </w:tc>
      </w:tr>
      <w:tr w:rsidR="003276EC" w14:paraId="0D85EEC8" w14:textId="77777777">
        <w:tc>
          <w:tcPr>
            <w:tcW w:w="1711" w:type="dxa"/>
            <w:tcBorders>
              <w:top w:val="nil"/>
              <w:left w:val="nil"/>
              <w:bottom w:val="nil"/>
              <w:right w:val="nil"/>
            </w:tcBorders>
          </w:tcPr>
          <w:p w14:paraId="00000356"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bottom w:val="nil"/>
              <w:right w:val="nil"/>
            </w:tcBorders>
          </w:tcPr>
          <w:p w14:paraId="00000357"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bottom w:val="nil"/>
              <w:right w:val="nil"/>
            </w:tcBorders>
          </w:tcPr>
          <w:p w14:paraId="00000358"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bottom w:val="nil"/>
              <w:right w:val="nil"/>
            </w:tcBorders>
          </w:tcPr>
          <w:p w14:paraId="00000359"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Age</w:t>
            </w:r>
          </w:p>
        </w:tc>
        <w:tc>
          <w:tcPr>
            <w:tcW w:w="1442" w:type="dxa"/>
            <w:tcBorders>
              <w:top w:val="nil"/>
              <w:left w:val="nil"/>
              <w:bottom w:val="nil"/>
              <w:right w:val="nil"/>
            </w:tcBorders>
          </w:tcPr>
          <w:p w14:paraId="0000035A"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29.09 (4.22)</w:t>
            </w:r>
          </w:p>
        </w:tc>
        <w:tc>
          <w:tcPr>
            <w:tcW w:w="1261" w:type="dxa"/>
            <w:tcBorders>
              <w:top w:val="nil"/>
              <w:left w:val="nil"/>
              <w:bottom w:val="nil"/>
              <w:right w:val="nil"/>
            </w:tcBorders>
          </w:tcPr>
          <w:p w14:paraId="0000035B"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21.12</w:t>
            </w:r>
          </w:p>
        </w:tc>
        <w:tc>
          <w:tcPr>
            <w:tcW w:w="1349" w:type="dxa"/>
            <w:tcBorders>
              <w:top w:val="nil"/>
              <w:left w:val="nil"/>
              <w:bottom w:val="nil"/>
              <w:right w:val="nil"/>
            </w:tcBorders>
          </w:tcPr>
          <w:p w14:paraId="0000035C"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34.07</w:t>
            </w:r>
          </w:p>
        </w:tc>
      </w:tr>
      <w:tr w:rsidR="003276EC" w14:paraId="662629D9" w14:textId="77777777">
        <w:tc>
          <w:tcPr>
            <w:tcW w:w="1711" w:type="dxa"/>
            <w:tcBorders>
              <w:top w:val="nil"/>
              <w:left w:val="nil"/>
              <w:right w:val="nil"/>
            </w:tcBorders>
          </w:tcPr>
          <w:p w14:paraId="0000035D" w14:textId="77777777" w:rsidR="003276EC" w:rsidRDefault="003276EC" w:rsidP="00235C8B">
            <w:pPr>
              <w:spacing w:after="0" w:line="360" w:lineRule="auto"/>
              <w:rPr>
                <w:rFonts w:ascii="Times New Roman" w:eastAsia="Times New Roman" w:hAnsi="Times New Roman" w:cs="Times New Roman"/>
              </w:rPr>
            </w:pPr>
          </w:p>
        </w:tc>
        <w:tc>
          <w:tcPr>
            <w:tcW w:w="1800" w:type="dxa"/>
            <w:tcBorders>
              <w:top w:val="nil"/>
              <w:left w:val="nil"/>
              <w:right w:val="nil"/>
            </w:tcBorders>
          </w:tcPr>
          <w:p w14:paraId="0000035E" w14:textId="77777777" w:rsidR="003276EC" w:rsidRDefault="003276EC" w:rsidP="00235C8B">
            <w:pPr>
              <w:spacing w:after="0" w:line="360" w:lineRule="auto"/>
              <w:rPr>
                <w:rFonts w:ascii="Times New Roman" w:eastAsia="Times New Roman" w:hAnsi="Times New Roman" w:cs="Times New Roman"/>
              </w:rPr>
            </w:pPr>
          </w:p>
        </w:tc>
        <w:tc>
          <w:tcPr>
            <w:tcW w:w="899" w:type="dxa"/>
            <w:tcBorders>
              <w:top w:val="nil"/>
              <w:left w:val="nil"/>
              <w:right w:val="nil"/>
            </w:tcBorders>
          </w:tcPr>
          <w:p w14:paraId="0000035F" w14:textId="77777777" w:rsidR="003276EC" w:rsidRDefault="003276EC" w:rsidP="00235C8B">
            <w:pPr>
              <w:spacing w:after="0" w:line="360" w:lineRule="auto"/>
              <w:rPr>
                <w:rFonts w:ascii="Times New Roman" w:eastAsia="Times New Roman" w:hAnsi="Times New Roman" w:cs="Times New Roman"/>
              </w:rPr>
            </w:pPr>
          </w:p>
        </w:tc>
        <w:tc>
          <w:tcPr>
            <w:tcW w:w="1528" w:type="dxa"/>
            <w:tcBorders>
              <w:top w:val="nil"/>
              <w:left w:val="nil"/>
              <w:right w:val="nil"/>
            </w:tcBorders>
          </w:tcPr>
          <w:p w14:paraId="00000360" w14:textId="77777777" w:rsidR="003276EC" w:rsidRDefault="00AF045D" w:rsidP="00235C8B">
            <w:pPr>
              <w:spacing w:after="0" w:line="360" w:lineRule="auto"/>
              <w:rPr>
                <w:rFonts w:ascii="Times New Roman" w:eastAsia="Times New Roman" w:hAnsi="Times New Roman" w:cs="Times New Roman"/>
              </w:rPr>
            </w:pPr>
            <w:r>
              <w:rPr>
                <w:rFonts w:ascii="Times New Roman" w:eastAsia="Times New Roman" w:hAnsi="Times New Roman" w:cs="Times New Roman"/>
              </w:rPr>
              <w:t>Typicality</w:t>
            </w:r>
          </w:p>
        </w:tc>
        <w:tc>
          <w:tcPr>
            <w:tcW w:w="1442" w:type="dxa"/>
            <w:tcBorders>
              <w:top w:val="nil"/>
              <w:left w:val="nil"/>
              <w:right w:val="nil"/>
            </w:tcBorders>
          </w:tcPr>
          <w:p w14:paraId="00000361"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1.86 (0.31)</w:t>
            </w:r>
          </w:p>
        </w:tc>
        <w:tc>
          <w:tcPr>
            <w:tcW w:w="1261" w:type="dxa"/>
            <w:tcBorders>
              <w:top w:val="nil"/>
              <w:left w:val="nil"/>
              <w:right w:val="nil"/>
            </w:tcBorders>
          </w:tcPr>
          <w:p w14:paraId="00000362" w14:textId="77777777" w:rsidR="003276EC" w:rsidRDefault="00AF045D" w:rsidP="00235C8B">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1.25</w:t>
            </w:r>
          </w:p>
        </w:tc>
        <w:tc>
          <w:tcPr>
            <w:tcW w:w="1349" w:type="dxa"/>
            <w:tcBorders>
              <w:top w:val="nil"/>
              <w:left w:val="nil"/>
              <w:right w:val="nil"/>
            </w:tcBorders>
          </w:tcPr>
          <w:p w14:paraId="00000363" w14:textId="77777777" w:rsidR="003276EC" w:rsidRDefault="00AF045D" w:rsidP="00235C8B">
            <w:pPr>
              <w:tabs>
                <w:tab w:val="left" w:pos="780"/>
              </w:tabs>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2.22</w:t>
            </w:r>
          </w:p>
        </w:tc>
      </w:tr>
    </w:tbl>
    <w:p w14:paraId="00000364" w14:textId="77777777" w:rsidR="003276EC" w:rsidRDefault="00AF045D">
      <w:pPr>
        <w:spacing w:after="0" w:line="360" w:lineRule="auto"/>
        <w:rPr>
          <w:rFonts w:ascii="Times New Roman" w:eastAsia="Times New Roman" w:hAnsi="Times New Roman" w:cs="Times New Roman"/>
          <w:sz w:val="24"/>
          <w:szCs w:val="24"/>
        </w:rPr>
        <w:pPrChange w:id="2078" w:author="Nick Maxwell" w:date="2025-05-14T15:36:00Z" w16du:dateUtc="2025-05-14T20:36:00Z">
          <w:pPr>
            <w:spacing w:after="0" w:line="480" w:lineRule="auto"/>
          </w:pPr>
        </w:pPrChange>
      </w:pPr>
      <w:r>
        <w:rPr>
          <w:rFonts w:ascii="Times New Roman" w:eastAsia="Times New Roman" w:hAnsi="Times New Roman" w:cs="Times New Roman"/>
          <w:i/>
          <w:sz w:val="24"/>
          <w:szCs w:val="24"/>
        </w:rPr>
        <w:t>Notes</w:t>
      </w:r>
      <w:r>
        <w:rPr>
          <w:rFonts w:ascii="Times New Roman" w:eastAsia="Times New Roman" w:hAnsi="Times New Roman" w:cs="Times New Roman"/>
          <w:sz w:val="24"/>
          <w:szCs w:val="24"/>
        </w:rPr>
        <w:t>: Ratings were derived from the Chicago Face Database (Ma et al., 2015).</w:t>
      </w:r>
    </w:p>
    <w:p w14:paraId="00000365" w14:textId="77777777" w:rsidR="003276EC" w:rsidRDefault="003276EC">
      <w:pPr>
        <w:spacing w:line="480" w:lineRule="auto"/>
        <w:rPr>
          <w:rFonts w:ascii="Times New Roman" w:eastAsia="Times New Roman" w:hAnsi="Times New Roman" w:cs="Times New Roman"/>
          <w:sz w:val="24"/>
          <w:szCs w:val="24"/>
        </w:rPr>
        <w:pPrChange w:id="2079" w:author="Nick Maxwell" w:date="2025-05-14T15:34:00Z" w16du:dateUtc="2025-05-14T20:34:00Z">
          <w:pPr/>
        </w:pPrChange>
      </w:pPr>
    </w:p>
    <w:sectPr w:rsidR="003276EC">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ck Maxwell" w:date="2025-05-29T14:10:00Z" w:initials="NM">
    <w:p w14:paraId="2DA13DC5" w14:textId="77777777" w:rsidR="008E26CB" w:rsidRDefault="008E26CB" w:rsidP="008E26CB">
      <w:pPr>
        <w:pStyle w:val="CommentText"/>
      </w:pPr>
      <w:r>
        <w:rPr>
          <w:rStyle w:val="CommentReference"/>
        </w:rPr>
        <w:annotationRef/>
      </w:r>
      <w:r>
        <w:t>I changed the title. As you’ll notice in the revision, I really toned down the social categorization angle we’d been taking with the previous versions of the manuscript. The finding that ethnicity moderated the CRE on JOLs is arguable our most unique findings, so I think it makes sense to highlight it.</w:t>
      </w:r>
    </w:p>
  </w:comment>
  <w:comment w:id="100" w:author="Nick Maxwell" w:date="2025-05-14T11:54:00Z" w:initials="NM">
    <w:p w14:paraId="6E6D93CA" w14:textId="56673F7D" w:rsidR="00FC6A63" w:rsidRDefault="00FC6A63" w:rsidP="00FC6A63">
      <w:pPr>
        <w:pStyle w:val="CommentText"/>
      </w:pPr>
      <w:r>
        <w:rPr>
          <w:rStyle w:val="CommentReference"/>
        </w:rPr>
        <w:annotationRef/>
      </w:r>
      <w:r>
        <w:t>I think the first section of the intro is in great shape! We probably don’t need to do much to it.</w:t>
      </w:r>
    </w:p>
  </w:comment>
  <w:comment w:id="101" w:author="Nick Maxwell" w:date="2025-05-29T13:55:00Z" w:initials="NM">
    <w:p w14:paraId="13458C37" w14:textId="77777777" w:rsidR="00270581" w:rsidRDefault="00270581" w:rsidP="00270581">
      <w:pPr>
        <w:pStyle w:val="CommentText"/>
      </w:pPr>
      <w:r>
        <w:rPr>
          <w:rStyle w:val="CommentReference"/>
        </w:rPr>
        <w:annotationRef/>
      </w:r>
      <w:r>
        <w:t>I did a major rewrite on this section. One of the prevailing themes from both sets of reviews was that with our current design, its difficult to parse apart beliefs and fluency, which makes testing the social categorization account difficult (higher JOLs could == more fluency, so evidence for social cat, but it could just be that participants have a belief that same race faces are easier to recall. After re-reading, I agree with them.</w:t>
      </w:r>
    </w:p>
    <w:p w14:paraId="6E20DF23" w14:textId="77777777" w:rsidR="00270581" w:rsidRDefault="00270581" w:rsidP="00270581">
      <w:pPr>
        <w:pStyle w:val="CommentText"/>
      </w:pPr>
    </w:p>
    <w:p w14:paraId="7E1D34A7" w14:textId="77777777" w:rsidR="00270581" w:rsidRDefault="00270581" w:rsidP="00270581">
      <w:pPr>
        <w:pStyle w:val="CommentText"/>
      </w:pPr>
      <w:r>
        <w:t>The other issue is that Palma et al. (2024) have a very similar study design to us (exploring the CRE on JOLs with an emphasis on typicality). Their study was published after we had written and submitted our initial draft, which was a bit of unfortunate timing.</w:t>
      </w:r>
    </w:p>
    <w:p w14:paraId="4179DD15" w14:textId="77777777" w:rsidR="00270581" w:rsidRDefault="00270581" w:rsidP="00270581">
      <w:pPr>
        <w:pStyle w:val="CommentText"/>
      </w:pPr>
    </w:p>
    <w:p w14:paraId="7B23568D" w14:textId="77777777" w:rsidR="00270581" w:rsidRDefault="00270581" w:rsidP="00270581">
      <w:pPr>
        <w:pStyle w:val="CommentText"/>
      </w:pPr>
      <w:r>
        <w:t>I’ve reframed the JOL section and motivation for the study as:</w:t>
      </w:r>
    </w:p>
    <w:p w14:paraId="15BC5CF5" w14:textId="77777777" w:rsidR="00270581" w:rsidRDefault="00270581" w:rsidP="00270581">
      <w:pPr>
        <w:pStyle w:val="CommentText"/>
      </w:pPr>
      <w:r>
        <w:t xml:space="preserve">1) replicating previous CRE patterns on JOLs (since findings are mixed) </w:t>
      </w:r>
    </w:p>
    <w:p w14:paraId="7646CEAF" w14:textId="77777777" w:rsidR="00270581" w:rsidRDefault="00270581" w:rsidP="00270581">
      <w:pPr>
        <w:pStyle w:val="CommentText"/>
      </w:pPr>
      <w:r>
        <w:t>2) really playing up the typicality bit. Palma et al. 2024 beat us to it, but they are the only study that I know of who has considered typicality. They ran 5 experiments looking at recognition for Black and White faces, but only experiment 5 included a sample of Black participants. Another strength of our study is that we include Black and White participants in both experiments.</w:t>
      </w:r>
    </w:p>
    <w:p w14:paraId="35DF80B0" w14:textId="77777777" w:rsidR="00270581" w:rsidRDefault="00270581" w:rsidP="00270581">
      <w:pPr>
        <w:pStyle w:val="CommentText"/>
      </w:pPr>
      <w:r>
        <w:t>3) Our inclusion of racial attidue measures – this is a novel contribution as far as I can tell.</w:t>
      </w:r>
    </w:p>
  </w:comment>
  <w:comment w:id="371" w:author="Nick Maxwell" w:date="2025-05-14T11:53:00Z" w:initials="NM">
    <w:p w14:paraId="51EBEB8D" w14:textId="1FF5BDF9" w:rsidR="0036059C" w:rsidRDefault="0036059C" w:rsidP="0036059C">
      <w:pPr>
        <w:pStyle w:val="CommentText"/>
      </w:pPr>
      <w:r>
        <w:rPr>
          <w:rStyle w:val="CommentReference"/>
        </w:rPr>
        <w:annotationRef/>
      </w:r>
      <w:r>
        <w:t>Let’s throw all of the demographic info into a table</w:t>
      </w:r>
    </w:p>
  </w:comment>
  <w:comment w:id="407" w:author="Julius Calvert" w:date="2025-04-16T23:57:00Z" w:initials="JC">
    <w:p w14:paraId="4FA6D4B1" w14:textId="6DC67359" w:rsidR="00513B40" w:rsidRDefault="00513B40" w:rsidP="00513B40">
      <w:r>
        <w:rPr>
          <w:rStyle w:val="CommentReference"/>
        </w:rPr>
        <w:annotationRef/>
      </w:r>
      <w:r>
        <w:rPr>
          <w:sz w:val="20"/>
          <w:szCs w:val="20"/>
        </w:rPr>
        <w:t xml:space="preserve">[how did we do this?—screening method: mouse tracking, response time?] </w:t>
      </w:r>
    </w:p>
  </w:comment>
  <w:comment w:id="408" w:author="Nick Maxwell" w:date="2025-05-14T11:52:00Z" w:initials="NM">
    <w:p w14:paraId="53121D77" w14:textId="77777777" w:rsidR="0036059C" w:rsidRDefault="0036059C" w:rsidP="0036059C">
      <w:pPr>
        <w:pStyle w:val="CommentText"/>
      </w:pPr>
      <w:r>
        <w:rPr>
          <w:rStyle w:val="CommentReference"/>
        </w:rPr>
        <w:annotationRef/>
      </w:r>
      <w:r>
        <w:t>Much simpler than that! I calculated each participants’ mean recognition scores, and any participant who got less than 5% of all faces correct was dropped, since this suggests they likely weren’t paying attention during the encoding phase.</w:t>
      </w:r>
    </w:p>
  </w:comment>
  <w:comment w:id="446" w:author="Julius Calvert" w:date="2025-04-20T21:51:00Z" w:initials="JC">
    <w:p w14:paraId="2FAEB852" w14:textId="51EC33E0" w:rsidR="00132BF0" w:rsidRDefault="00132BF0" w:rsidP="00132BF0">
      <w:pPr>
        <w:pStyle w:val="CommentText"/>
      </w:pPr>
      <w:r>
        <w:rPr>
          <w:rStyle w:val="CommentReference"/>
        </w:rPr>
        <w:annotationRef/>
      </w:r>
      <w:r>
        <w:t>It seems that our selection process for faces were not sufficient. I did run some tests in MATLAB to see if faces differed in their age and attractiveness ratings. Attractiveness ratings are not significantly different between ethnicity and gender for the high typical faces.</w:t>
      </w:r>
    </w:p>
  </w:comment>
  <w:comment w:id="447" w:author="Nick Maxwell" w:date="2025-05-14T11:11:00Z" w:initials="NM">
    <w:p w14:paraId="5CE1DF14" w14:textId="77777777" w:rsidR="00132BF0" w:rsidRDefault="00132BF0" w:rsidP="00132BF0">
      <w:pPr>
        <w:pStyle w:val="CommentText"/>
      </w:pPr>
      <w:r>
        <w:rPr>
          <w:rStyle w:val="CommentReference"/>
        </w:rPr>
        <w:annotationRef/>
      </w:r>
      <w:r>
        <w:t>I ran a 2(gender: M vs. F) X 2(Target Ethnicity: B vs. C) between ANOVA in R with attractiveness as the DV and got the following:</w:t>
      </w:r>
    </w:p>
    <w:p w14:paraId="6037F26E" w14:textId="77777777" w:rsidR="00132BF0" w:rsidRDefault="00132BF0" w:rsidP="00132BF0">
      <w:pPr>
        <w:pStyle w:val="CommentText"/>
      </w:pPr>
    </w:p>
    <w:p w14:paraId="5D5C62F1" w14:textId="77777777" w:rsidR="00132BF0" w:rsidRDefault="00132BF0" w:rsidP="00132BF0">
      <w:pPr>
        <w:pStyle w:val="CommentText"/>
      </w:pPr>
      <w:r>
        <w:t>Main effect of Ethnicity: p = .40</w:t>
      </w:r>
    </w:p>
    <w:p w14:paraId="3C4C907E" w14:textId="77777777" w:rsidR="00132BF0" w:rsidRDefault="00132BF0" w:rsidP="00132BF0">
      <w:pPr>
        <w:pStyle w:val="CommentText"/>
      </w:pPr>
      <w:r>
        <w:t>Main effect of Gender: p = .11</w:t>
      </w:r>
    </w:p>
    <w:p w14:paraId="604FFC8D" w14:textId="77777777" w:rsidR="00132BF0" w:rsidRDefault="00132BF0" w:rsidP="00132BF0">
      <w:pPr>
        <w:pStyle w:val="CommentText"/>
      </w:pPr>
      <w:r>
        <w:t>Interaction: p = .09</w:t>
      </w:r>
    </w:p>
    <w:p w14:paraId="779891B3" w14:textId="77777777" w:rsidR="00132BF0" w:rsidRDefault="00132BF0" w:rsidP="00132BF0">
      <w:pPr>
        <w:pStyle w:val="CommentText"/>
      </w:pPr>
    </w:p>
    <w:p w14:paraId="331A701F" w14:textId="77777777" w:rsidR="00132BF0" w:rsidRDefault="00132BF0" w:rsidP="00132BF0">
      <w:pPr>
        <w:pStyle w:val="CommentText"/>
      </w:pPr>
      <w:r>
        <w:t>For our purposes, let’s just keep it simple and report the ANOVA. The last thing we need is to give the reviewers any more reason to reject.</w:t>
      </w:r>
    </w:p>
  </w:comment>
  <w:comment w:id="615" w:author="Julius Calvert" w:date="2025-04-20T21:51:00Z" w:initials="JC">
    <w:p w14:paraId="5DE4CF13" w14:textId="77777777" w:rsidR="00BB5691" w:rsidRDefault="00E56A46" w:rsidP="00BB5691">
      <w:pPr>
        <w:pStyle w:val="CommentText"/>
      </w:pPr>
      <w:r>
        <w:rPr>
          <w:rStyle w:val="CommentReference"/>
        </w:rPr>
        <w:annotationRef/>
      </w:r>
      <w:r w:rsidR="00BB5691">
        <w:t>It seems that our selection process for faces were not sufficient. I did run some tests in MATLAB to see if faces differed in their age and attractiveness ratings. Attractiveness ratings are not significantly different between ethnicity and gender for the high typical faces.</w:t>
      </w:r>
    </w:p>
  </w:comment>
  <w:comment w:id="616" w:author="Nick Maxwell" w:date="2025-05-14T11:11:00Z" w:initials="NM">
    <w:p w14:paraId="36A7E26F" w14:textId="77777777" w:rsidR="00BB5691" w:rsidRDefault="00BB5691" w:rsidP="00BB5691">
      <w:pPr>
        <w:pStyle w:val="CommentText"/>
      </w:pPr>
      <w:r>
        <w:rPr>
          <w:rStyle w:val="CommentReference"/>
        </w:rPr>
        <w:annotationRef/>
      </w:r>
      <w:r>
        <w:t>I ran a 2(gender: M vs. F) X 2(Target Ethnicity: B vs. C) between ANOVA in R with attractiveness as the DV and got the following:</w:t>
      </w:r>
    </w:p>
    <w:p w14:paraId="61A67C9C" w14:textId="77777777" w:rsidR="00BB5691" w:rsidRDefault="00BB5691" w:rsidP="00BB5691">
      <w:pPr>
        <w:pStyle w:val="CommentText"/>
      </w:pPr>
    </w:p>
    <w:p w14:paraId="4B076708" w14:textId="77777777" w:rsidR="00BB5691" w:rsidRDefault="00BB5691" w:rsidP="00BB5691">
      <w:pPr>
        <w:pStyle w:val="CommentText"/>
      </w:pPr>
      <w:r>
        <w:t>Main effect of Ethnicity: p = .40</w:t>
      </w:r>
    </w:p>
    <w:p w14:paraId="76086922" w14:textId="77777777" w:rsidR="00BB5691" w:rsidRDefault="00BB5691" w:rsidP="00BB5691">
      <w:pPr>
        <w:pStyle w:val="CommentText"/>
      </w:pPr>
      <w:r>
        <w:t>Main effect of Gender: p = .11</w:t>
      </w:r>
    </w:p>
    <w:p w14:paraId="3BB62547" w14:textId="77777777" w:rsidR="00BB5691" w:rsidRDefault="00BB5691" w:rsidP="00BB5691">
      <w:pPr>
        <w:pStyle w:val="CommentText"/>
      </w:pPr>
      <w:r>
        <w:t>Interaction: p = .09</w:t>
      </w:r>
    </w:p>
    <w:p w14:paraId="55C0EC3C" w14:textId="77777777" w:rsidR="00BB5691" w:rsidRDefault="00BB5691" w:rsidP="00BB5691">
      <w:pPr>
        <w:pStyle w:val="CommentText"/>
      </w:pPr>
    </w:p>
    <w:p w14:paraId="6A143D51" w14:textId="77777777" w:rsidR="00BB5691" w:rsidRDefault="00BB5691" w:rsidP="00BB5691">
      <w:pPr>
        <w:pStyle w:val="CommentText"/>
      </w:pPr>
      <w:r>
        <w:t>For our purposes, let’s just keep it simple and report the ANOVA. The last thing we need is to give the reviewers any more reason to reject.</w:t>
      </w:r>
    </w:p>
  </w:comment>
  <w:comment w:id="630" w:author="Julius Calvert" w:date="2025-04-17T13:28:00Z" w:initials="JC">
    <w:p w14:paraId="3289AA5C" w14:textId="068E4792" w:rsidR="00E555AB" w:rsidRDefault="00E555AB" w:rsidP="00E555AB">
      <w:r>
        <w:rPr>
          <w:rStyle w:val="CommentReference"/>
        </w:rPr>
        <w:annotationRef/>
      </w:r>
      <w:r>
        <w:rPr>
          <w:sz w:val="20"/>
          <w:szCs w:val="20"/>
        </w:rPr>
        <w:t>Links back to MRS not the ATB.</w:t>
      </w:r>
    </w:p>
  </w:comment>
  <w:comment w:id="631" w:author="Nick Maxwell" w:date="2025-05-14T11:36:00Z" w:initials="NM">
    <w:p w14:paraId="2BBD5BEC" w14:textId="77777777" w:rsidR="0049312D" w:rsidRDefault="0049312D" w:rsidP="0049312D">
      <w:pPr>
        <w:pStyle w:val="CommentText"/>
      </w:pPr>
      <w:r>
        <w:rPr>
          <w:rStyle w:val="CommentReference"/>
        </w:rPr>
        <w:annotationRef/>
      </w:r>
      <w:r>
        <w:t>Done! Looks like the MRS is detailed in McConahay 86, so we can keep the cite the same</w:t>
      </w:r>
    </w:p>
  </w:comment>
  <w:comment w:id="632" w:author="Nick Maxwell" w:date="2025-05-14T11:41:00Z" w:initials="NM">
    <w:p w14:paraId="29A171A3" w14:textId="77777777" w:rsidR="0049312D" w:rsidRDefault="0049312D" w:rsidP="0049312D">
      <w:pPr>
        <w:pStyle w:val="CommentText"/>
      </w:pPr>
      <w:r>
        <w:rPr>
          <w:rStyle w:val="CommentReference"/>
        </w:rPr>
        <w:annotationRef/>
      </w:r>
      <w:r>
        <w:t>I also updated all instances of ATW/ATB to MRS (or MRS-B/MRS-W). Please double check that I didn’t miss any</w:t>
      </w:r>
    </w:p>
  </w:comment>
  <w:comment w:id="635" w:author="Julius Calvert" w:date="2025-04-17T13:37:00Z" w:initials="JC">
    <w:p w14:paraId="7C5ECA87" w14:textId="769ADDF3" w:rsidR="001A3EFC" w:rsidRDefault="00846AE1" w:rsidP="001A3EFC">
      <w:r>
        <w:rPr>
          <w:rStyle w:val="CommentReference"/>
        </w:rPr>
        <w:annotationRef/>
      </w:r>
      <w:r w:rsidR="001A3EFC">
        <w:rPr>
          <w:sz w:val="20"/>
          <w:szCs w:val="20"/>
        </w:rPr>
        <w:t>Appendix with scales. Did we validate our response results?</w:t>
      </w:r>
    </w:p>
  </w:comment>
  <w:comment w:id="636" w:author="Nick Maxwell" w:date="2025-05-14T11:35:00Z" w:initials="NM">
    <w:p w14:paraId="3824AFC7" w14:textId="77777777" w:rsidR="00EC6340" w:rsidRDefault="0049312D" w:rsidP="00EC6340">
      <w:pPr>
        <w:pStyle w:val="CommentText"/>
      </w:pPr>
      <w:r>
        <w:rPr>
          <w:rStyle w:val="CommentReference"/>
        </w:rPr>
        <w:annotationRef/>
      </w:r>
      <w:r w:rsidR="00EC6340">
        <w:t>All of the scale items have been added to an Appendix.</w:t>
      </w:r>
    </w:p>
  </w:comment>
  <w:comment w:id="662" w:author="Julius Calvert" w:date="2025-04-17T13:25:00Z" w:initials="JC">
    <w:p w14:paraId="40408A1B" w14:textId="2BF95306" w:rsidR="007A195A" w:rsidRDefault="007A195A" w:rsidP="007A195A">
      <w:r>
        <w:rPr>
          <w:rStyle w:val="CommentReference"/>
        </w:rPr>
        <w:annotationRef/>
      </w:r>
      <w:r>
        <w:rPr>
          <w:sz w:val="20"/>
          <w:szCs w:val="20"/>
        </w:rPr>
        <w:t>Need to describe how this was done, and present stats.</w:t>
      </w:r>
    </w:p>
  </w:comment>
  <w:comment w:id="663" w:author="Nick Maxwell" w:date="2025-05-14T11:42:00Z" w:initials="NM">
    <w:p w14:paraId="0407984F" w14:textId="77777777" w:rsidR="0036059C" w:rsidRDefault="005D5674" w:rsidP="0036059C">
      <w:pPr>
        <w:pStyle w:val="CommentText"/>
      </w:pPr>
      <w:r>
        <w:rPr>
          <w:rStyle w:val="CommentReference"/>
        </w:rPr>
        <w:annotationRef/>
      </w:r>
      <w:r w:rsidR="0036059C">
        <w:t>The creation/counterbalancing process is described in the materials section.</w:t>
      </w:r>
    </w:p>
    <w:p w14:paraId="326AB716" w14:textId="77777777" w:rsidR="0036059C" w:rsidRDefault="0036059C" w:rsidP="0036059C">
      <w:pPr>
        <w:pStyle w:val="CommentText"/>
      </w:pPr>
    </w:p>
    <w:p w14:paraId="42FE9D29" w14:textId="77777777" w:rsidR="0036059C" w:rsidRDefault="0036059C" w:rsidP="0036059C">
      <w:pPr>
        <w:pStyle w:val="CommentText"/>
      </w:pPr>
      <w:r>
        <w:t>In my experience, providing stats here is a bit overkill. When dealing with norms, its difficult to match every list perfectly, usually there is some “eyeballing” going on where you are trying to get the lists as close as possible. Counter-balancing across lists should reduce any list effects.</w:t>
      </w:r>
    </w:p>
    <w:p w14:paraId="3CE00363" w14:textId="77777777" w:rsidR="0036059C" w:rsidRDefault="0036059C" w:rsidP="0036059C">
      <w:pPr>
        <w:pStyle w:val="CommentText"/>
      </w:pPr>
    </w:p>
    <w:p w14:paraId="6FF8D4BF" w14:textId="77777777" w:rsidR="0036059C" w:rsidRDefault="0036059C" w:rsidP="0036059C">
      <w:pPr>
        <w:pStyle w:val="CommentText"/>
      </w:pPr>
      <w:r>
        <w:t>And if a reviewer complains, we can always run some analyses showing no differences in recognition between counterbalances.</w:t>
      </w:r>
    </w:p>
  </w:comment>
  <w:comment w:id="915" w:author="Nick Maxwell" w:date="2025-05-15T14:30:00Z" w:initials="NM">
    <w:p w14:paraId="34214880" w14:textId="77777777" w:rsidR="00967698" w:rsidRDefault="00967698" w:rsidP="00967698">
      <w:pPr>
        <w:pStyle w:val="CommentText"/>
      </w:pPr>
      <w:r>
        <w:rPr>
          <w:rStyle w:val="CommentReference"/>
        </w:rPr>
        <w:annotationRef/>
      </w:r>
      <w:r>
        <w:t>I’ve been trying to tone down the social categorization account stuff in light of the criticisms we’ve gotten from reviewers. However, I think this is a good place to link back to it.</w:t>
      </w:r>
    </w:p>
  </w:comment>
  <w:comment w:id="2047" w:author="Nick Maxwell" w:date="2025-05-15T16:19:00Z" w:initials="NM">
    <w:p w14:paraId="0DE2F127" w14:textId="77777777" w:rsidR="00CE32C9" w:rsidRDefault="00CE32C9" w:rsidP="00CE32C9">
      <w:pPr>
        <w:pStyle w:val="CommentText"/>
      </w:pPr>
      <w:r>
        <w:rPr>
          <w:rStyle w:val="CommentReference"/>
        </w:rPr>
        <w:annotationRef/>
      </w:r>
      <w:r>
        <w:t>This paper is probably the longest one I’ve ever written in terms of things coming after the main body. Three appendices is insane! But its important for the sake of transparency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A13DC5" w15:done="0"/>
  <w15:commentEx w15:paraId="6E6D93CA" w15:done="0"/>
  <w15:commentEx w15:paraId="35DF80B0" w15:done="0"/>
  <w15:commentEx w15:paraId="51EBEB8D" w15:done="0"/>
  <w15:commentEx w15:paraId="4FA6D4B1" w15:done="0"/>
  <w15:commentEx w15:paraId="53121D77" w15:paraIdParent="4FA6D4B1" w15:done="0"/>
  <w15:commentEx w15:paraId="2FAEB852" w15:done="0"/>
  <w15:commentEx w15:paraId="331A701F" w15:paraIdParent="2FAEB852" w15:done="0"/>
  <w15:commentEx w15:paraId="5DE4CF13" w15:done="0"/>
  <w15:commentEx w15:paraId="6A143D51" w15:paraIdParent="5DE4CF13" w15:done="0"/>
  <w15:commentEx w15:paraId="3289AA5C" w15:done="0"/>
  <w15:commentEx w15:paraId="2BBD5BEC" w15:paraIdParent="3289AA5C" w15:done="0"/>
  <w15:commentEx w15:paraId="29A171A3" w15:paraIdParent="3289AA5C" w15:done="0"/>
  <w15:commentEx w15:paraId="7C5ECA87" w15:done="0"/>
  <w15:commentEx w15:paraId="3824AFC7" w15:paraIdParent="7C5ECA87" w15:done="0"/>
  <w15:commentEx w15:paraId="40408A1B" w15:done="0"/>
  <w15:commentEx w15:paraId="6FF8D4BF" w15:paraIdParent="40408A1B" w15:done="0"/>
  <w15:commentEx w15:paraId="34214880" w15:done="0"/>
  <w15:commentEx w15:paraId="0DE2F1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19A0B2" w16cex:dateUtc="2025-05-29T19:10:00Z"/>
  <w16cex:commentExtensible w16cex:durableId="3D809118" w16cex:dateUtc="2025-05-14T16:54:00Z"/>
  <w16cex:commentExtensible w16cex:durableId="01017F77" w16cex:dateUtc="2025-05-29T18:55:00Z"/>
  <w16cex:commentExtensible w16cex:durableId="0B7B9525" w16cex:dateUtc="2025-05-14T16:53:00Z"/>
  <w16cex:commentExtensible w16cex:durableId="0A51BF0B" w16cex:dateUtc="2025-04-17T04:57:00Z"/>
  <w16cex:commentExtensible w16cex:durableId="614E47D5" w16cex:dateUtc="2025-05-14T16:52:00Z"/>
  <w16cex:commentExtensible w16cex:durableId="703307A6" w16cex:dateUtc="2025-04-21T02:51:00Z"/>
  <w16cex:commentExtensible w16cex:durableId="458B65F8" w16cex:dateUtc="2025-05-14T16:11:00Z"/>
  <w16cex:commentExtensible w16cex:durableId="60B65048" w16cex:dateUtc="2025-04-21T02:51:00Z"/>
  <w16cex:commentExtensible w16cex:durableId="6D2A0475" w16cex:dateUtc="2025-05-14T16:11:00Z"/>
  <w16cex:commentExtensible w16cex:durableId="60972531" w16cex:dateUtc="2025-04-17T18:28:00Z"/>
  <w16cex:commentExtensible w16cex:durableId="62D6103B" w16cex:dateUtc="2025-05-14T16:36:00Z"/>
  <w16cex:commentExtensible w16cex:durableId="48553774" w16cex:dateUtc="2025-05-14T16:41:00Z"/>
  <w16cex:commentExtensible w16cex:durableId="4343C230" w16cex:dateUtc="2025-04-17T18:37:00Z"/>
  <w16cex:commentExtensible w16cex:durableId="449873C7" w16cex:dateUtc="2025-05-14T16:35:00Z"/>
  <w16cex:commentExtensible w16cex:durableId="6A35971E" w16cex:dateUtc="2025-04-17T18:25:00Z"/>
  <w16cex:commentExtensible w16cex:durableId="2900BC1E" w16cex:dateUtc="2025-05-14T16:42:00Z"/>
  <w16cex:commentExtensible w16cex:durableId="2CF0562D" w16cex:dateUtc="2025-05-15T19:30:00Z"/>
  <w16cex:commentExtensible w16cex:durableId="132A9503" w16cex:dateUtc="2025-05-15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A13DC5" w16cid:durableId="3F19A0B2"/>
  <w16cid:commentId w16cid:paraId="6E6D93CA" w16cid:durableId="3D809118"/>
  <w16cid:commentId w16cid:paraId="35DF80B0" w16cid:durableId="01017F77"/>
  <w16cid:commentId w16cid:paraId="51EBEB8D" w16cid:durableId="0B7B9525"/>
  <w16cid:commentId w16cid:paraId="4FA6D4B1" w16cid:durableId="0A51BF0B"/>
  <w16cid:commentId w16cid:paraId="53121D77" w16cid:durableId="614E47D5"/>
  <w16cid:commentId w16cid:paraId="2FAEB852" w16cid:durableId="703307A6"/>
  <w16cid:commentId w16cid:paraId="331A701F" w16cid:durableId="458B65F8"/>
  <w16cid:commentId w16cid:paraId="5DE4CF13" w16cid:durableId="60B65048"/>
  <w16cid:commentId w16cid:paraId="6A143D51" w16cid:durableId="6D2A0475"/>
  <w16cid:commentId w16cid:paraId="3289AA5C" w16cid:durableId="60972531"/>
  <w16cid:commentId w16cid:paraId="2BBD5BEC" w16cid:durableId="62D6103B"/>
  <w16cid:commentId w16cid:paraId="29A171A3" w16cid:durableId="48553774"/>
  <w16cid:commentId w16cid:paraId="7C5ECA87" w16cid:durableId="4343C230"/>
  <w16cid:commentId w16cid:paraId="3824AFC7" w16cid:durableId="449873C7"/>
  <w16cid:commentId w16cid:paraId="40408A1B" w16cid:durableId="6A35971E"/>
  <w16cid:commentId w16cid:paraId="6FF8D4BF" w16cid:durableId="2900BC1E"/>
  <w16cid:commentId w16cid:paraId="34214880" w16cid:durableId="2CF0562D"/>
  <w16cid:commentId w16cid:paraId="0DE2F127" w16cid:durableId="132A95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3C663" w14:textId="77777777" w:rsidR="00D0524C" w:rsidRDefault="00D0524C">
      <w:pPr>
        <w:spacing w:after="0" w:line="240" w:lineRule="auto"/>
      </w:pPr>
      <w:r>
        <w:separator/>
      </w:r>
    </w:p>
  </w:endnote>
  <w:endnote w:type="continuationSeparator" w:id="0">
    <w:p w14:paraId="53F9E841" w14:textId="77777777" w:rsidR="00D0524C" w:rsidRDefault="00D05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AA11" w14:textId="77777777" w:rsidR="009D7838" w:rsidRDefault="009D7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6922" w14:textId="77777777" w:rsidR="009D7838" w:rsidRDefault="009D78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94522" w14:textId="77777777" w:rsidR="009D7838" w:rsidRDefault="009D78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D" w14:textId="77777777" w:rsidR="003276EC" w:rsidRDefault="003276EC">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E" w14:textId="77777777" w:rsidR="003276EC" w:rsidRDefault="003276EC">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F" w14:textId="77777777" w:rsidR="003276EC" w:rsidRDefault="003276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384FC" w14:textId="77777777" w:rsidR="00D0524C" w:rsidRDefault="00D0524C">
      <w:pPr>
        <w:spacing w:after="0" w:line="240" w:lineRule="auto"/>
      </w:pPr>
      <w:r>
        <w:separator/>
      </w:r>
    </w:p>
  </w:footnote>
  <w:footnote w:type="continuationSeparator" w:id="0">
    <w:p w14:paraId="5027A565" w14:textId="77777777" w:rsidR="00D0524C" w:rsidRDefault="00D0524C">
      <w:pPr>
        <w:spacing w:after="0" w:line="240" w:lineRule="auto"/>
      </w:pPr>
      <w:r>
        <w:continuationSeparator/>
      </w:r>
    </w:p>
  </w:footnote>
  <w:footnote w:id="1">
    <w:p w14:paraId="69EEE3C8" w14:textId="72735E65" w:rsidR="00132BF0" w:rsidRDefault="00132BF0" w:rsidP="00132BF0">
      <w:pPr>
        <w:pStyle w:val="FootnoteText"/>
        <w:rPr>
          <w:ins w:id="455" w:author="Nick Maxwell" w:date="2025-05-14T11:23:00Z" w16du:dateUtc="2025-05-14T16:23:00Z"/>
        </w:rPr>
      </w:pPr>
      <w:ins w:id="456" w:author="Nick Maxwell" w:date="2025-05-14T11:23:00Z" w16du:dateUtc="2025-05-14T16:23:00Z">
        <w:r>
          <w:rPr>
            <w:rStyle w:val="FootnoteReference"/>
          </w:rPr>
          <w:footnoteRef/>
        </w:r>
        <w:r>
          <w:t xml:space="preserve"> </w:t>
        </w:r>
        <w:r>
          <w:rPr>
            <w:rFonts w:ascii="Times New Roman" w:hAnsi="Times New Roman" w:cs="Times New Roman"/>
          </w:rPr>
          <w:t>Because</w:t>
        </w:r>
        <w:r w:rsidRPr="00852380">
          <w:rPr>
            <w:rFonts w:ascii="Times New Roman" w:hAnsi="Times New Roman" w:cs="Times New Roman"/>
          </w:rPr>
          <w:t xml:space="preserve"> </w:t>
        </w:r>
      </w:ins>
      <w:ins w:id="457" w:author="Nick Maxwell" w:date="2025-05-15T16:21:00Z" w16du:dateUtc="2025-05-15T21:21:00Z">
        <w:r w:rsidR="00CE32C9">
          <w:rPr>
            <w:rFonts w:ascii="Times New Roman" w:hAnsi="Times New Roman" w:cs="Times New Roman"/>
          </w:rPr>
          <w:t xml:space="preserve">perceived </w:t>
        </w:r>
      </w:ins>
      <w:ins w:id="458" w:author="Nick Maxwell" w:date="2025-05-14T11:23:00Z" w16du:dateUtc="2025-05-14T16:23:00Z">
        <w:r w:rsidRPr="00852380">
          <w:rPr>
            <w:rFonts w:ascii="Times New Roman" w:hAnsi="Times New Roman" w:cs="Times New Roman"/>
          </w:rPr>
          <w:t xml:space="preserve">attractiveness </w:t>
        </w:r>
      </w:ins>
      <w:ins w:id="459" w:author="Nick Maxwell" w:date="2025-05-15T16:21:00Z" w16du:dateUtc="2025-05-15T21:21:00Z">
        <w:r w:rsidR="00CE32C9">
          <w:rPr>
            <w:rFonts w:ascii="Times New Roman" w:hAnsi="Times New Roman" w:cs="Times New Roman"/>
          </w:rPr>
          <w:t xml:space="preserve">can </w:t>
        </w:r>
      </w:ins>
      <w:ins w:id="460" w:author="Nick Maxwell" w:date="2025-05-14T11:23:00Z" w16du:dateUtc="2025-05-14T16:23:00Z">
        <w:r>
          <w:rPr>
            <w:rFonts w:ascii="Times New Roman" w:hAnsi="Times New Roman" w:cs="Times New Roman"/>
          </w:rPr>
          <w:t xml:space="preserve">influence recognition memory for </w:t>
        </w:r>
        <w:r w:rsidRPr="003730D1">
          <w:rPr>
            <w:rFonts w:ascii="Times New Roman" w:hAnsi="Times New Roman" w:cs="Times New Roman"/>
          </w:rPr>
          <w:t>faces (</w:t>
        </w:r>
        <w:r w:rsidRPr="003730D1">
          <w:rPr>
            <w:rFonts w:ascii="Times New Roman" w:hAnsi="Times New Roman" w:cs="Times New Roman"/>
            <w:rPrChange w:id="461" w:author="Nick Maxwell" w:date="2025-05-15T14:47:00Z" w16du:dateUtc="2025-05-15T19:47:00Z">
              <w:rPr>
                <w:rFonts w:ascii="Times New Roman" w:hAnsi="Times New Roman" w:cs="Times New Roman"/>
                <w:highlight w:val="cyan"/>
              </w:rPr>
            </w:rPrChange>
          </w:rPr>
          <w:t>Li et al., 2019</w:t>
        </w:r>
        <w:r w:rsidRPr="003730D1">
          <w:rPr>
            <w:rFonts w:ascii="Times New Roman" w:hAnsi="Times New Roman" w:cs="Times New Roman"/>
          </w:rPr>
          <w:t>), we</w:t>
        </w:r>
        <w:r>
          <w:rPr>
            <w:rFonts w:ascii="Times New Roman" w:hAnsi="Times New Roman" w:cs="Times New Roman"/>
          </w:rPr>
          <w:t xml:space="preserve"> assessed whether attractiveness differed between faces as functions of target ethnicity and target gender. A 2(Target Ethnicity: Black vs. Caucasian) × 2(Target Gender: Male vs. Female) revealed no significant effects</w:t>
        </w:r>
      </w:ins>
      <w:ins w:id="462" w:author="Nick Maxwell" w:date="2025-05-16T10:13:00Z" w16du:dateUtc="2025-05-16T15:13:00Z">
        <w:r w:rsidR="00EC6340">
          <w:rPr>
            <w:rFonts w:ascii="Times New Roman" w:hAnsi="Times New Roman" w:cs="Times New Roman"/>
          </w:rPr>
          <w:t xml:space="preserve"> </w:t>
        </w:r>
      </w:ins>
      <w:ins w:id="463" w:author="Nick Maxwell" w:date="2025-05-14T11:23:00Z" w16du:dateUtc="2025-05-14T16:23:00Z">
        <w:r>
          <w:rPr>
            <w:rFonts w:ascii="Times New Roman" w:hAnsi="Times New Roman" w:cs="Times New Roman"/>
          </w:rPr>
          <w:t>o</w:t>
        </w:r>
      </w:ins>
      <w:ins w:id="464" w:author="Nick Maxwell" w:date="2025-05-16T10:13:00Z" w16du:dateUtc="2025-05-16T15:13:00Z">
        <w:r w:rsidR="00EC6340">
          <w:rPr>
            <w:rFonts w:ascii="Times New Roman" w:hAnsi="Times New Roman" w:cs="Times New Roman"/>
          </w:rPr>
          <w:t>r</w:t>
        </w:r>
      </w:ins>
      <w:ins w:id="465" w:author="Nick Maxwell" w:date="2025-05-14T11:23:00Z" w16du:dateUtc="2025-05-14T16:23:00Z">
        <w:r>
          <w:rPr>
            <w:rFonts w:ascii="Times New Roman" w:hAnsi="Times New Roman" w:cs="Times New Roman"/>
          </w:rPr>
          <w:t xml:space="preserve"> interaction, </w:t>
        </w:r>
        <w:r w:rsidRPr="00852380">
          <w:rPr>
            <w:rFonts w:ascii="Times New Roman" w:hAnsi="Times New Roman" w:cs="Times New Roman"/>
            <w:i/>
            <w:iCs/>
          </w:rPr>
          <w:t>F</w:t>
        </w:r>
        <w:r>
          <w:rPr>
            <w:rFonts w:ascii="Times New Roman" w:hAnsi="Times New Roman" w:cs="Times New Roman"/>
          </w:rPr>
          <w:t xml:space="preserve">s ≤ 3.04, </w:t>
        </w:r>
        <w:r w:rsidRPr="00852380">
          <w:rPr>
            <w:rFonts w:ascii="Times New Roman" w:hAnsi="Times New Roman" w:cs="Times New Roman"/>
            <w:i/>
            <w:iCs/>
          </w:rPr>
          <w:t>p</w:t>
        </w:r>
        <w:r>
          <w:rPr>
            <w:rFonts w:ascii="Times New Roman" w:hAnsi="Times New Roman" w:cs="Times New Roman"/>
          </w:rPr>
          <w:t>s ≥ .09</w:t>
        </w:r>
      </w:ins>
      <w:ins w:id="466" w:author="Nick Maxwell" w:date="2025-05-16T10:13:00Z" w16du:dateUtc="2025-05-16T15:13:00Z">
        <w:r w:rsidR="008B511C">
          <w:rPr>
            <w:rFonts w:ascii="Times New Roman" w:hAnsi="Times New Roman" w:cs="Times New Roman"/>
          </w:rPr>
          <w:t xml:space="preserve">, </w:t>
        </w:r>
      </w:ins>
      <w:ins w:id="467" w:author="Nick Maxwell" w:date="2025-05-16T10:16:00Z" w16du:dateUtc="2025-05-16T15:16:00Z">
        <w:r w:rsidR="008B511C" w:rsidRPr="008B511C">
          <w:rPr>
            <w:rFonts w:ascii="Times New Roman" w:hAnsi="Times New Roman" w:cs="Times New Roman"/>
            <w:i/>
            <w:iCs/>
          </w:rPr>
          <w:t>p</w:t>
        </w:r>
        <w:r w:rsidR="008B511C" w:rsidRPr="008B511C">
          <w:rPr>
            <w:rFonts w:ascii="Times New Roman" w:hAnsi="Times New Roman" w:cs="Times New Roman"/>
            <w:vertAlign w:val="subscript"/>
            <w:rPrChange w:id="468" w:author="Nick Maxwell" w:date="2025-05-16T10:16:00Z" w16du:dateUtc="2025-05-16T15:16:00Z">
              <w:rPr>
                <w:rFonts w:ascii="Times New Roman" w:hAnsi="Times New Roman" w:cs="Times New Roman"/>
              </w:rPr>
            </w:rPrChange>
          </w:rPr>
          <w:t>BIC</w:t>
        </w:r>
        <w:r w:rsidR="008B511C">
          <w:rPr>
            <w:rFonts w:ascii="Times New Roman" w:hAnsi="Times New Roman" w:cs="Times New Roman"/>
          </w:rPr>
          <w:t>s</w:t>
        </w:r>
      </w:ins>
      <w:ins w:id="469" w:author="Nick Maxwell" w:date="2025-05-16T10:13:00Z" w16du:dateUtc="2025-05-16T15:13:00Z">
        <w:r w:rsidR="008B511C">
          <w:rPr>
            <w:rFonts w:ascii="Times New Roman" w:hAnsi="Times New Roman" w:cs="Times New Roman"/>
          </w:rPr>
          <w:t xml:space="preserve"> </w:t>
        </w:r>
      </w:ins>
      <w:ins w:id="470" w:author="Nick Maxwell" w:date="2025-05-16T10:14:00Z" w16du:dateUtc="2025-05-16T15:14:00Z">
        <w:r w:rsidR="008B511C">
          <w:rPr>
            <w:rFonts w:ascii="Times New Roman" w:hAnsi="Times New Roman" w:cs="Times New Roman"/>
          </w:rPr>
          <w:t xml:space="preserve">≥ </w:t>
        </w:r>
      </w:ins>
      <w:ins w:id="471" w:author="Nick Maxwell" w:date="2025-05-16T10:16:00Z" w16du:dateUtc="2025-05-16T15:16:00Z">
        <w:r w:rsidR="008B511C">
          <w:rPr>
            <w:rFonts w:ascii="Times New Roman" w:hAnsi="Times New Roman" w:cs="Times New Roman"/>
          </w:rPr>
          <w:t>.65</w:t>
        </w:r>
      </w:ins>
      <w:ins w:id="472" w:author="Nick Maxwell" w:date="2025-05-14T11:23:00Z" w16du:dateUtc="2025-05-14T16:23:00Z">
        <w:r>
          <w:rPr>
            <w:rFonts w:ascii="Times New Roman" w:hAnsi="Times New Roman" w:cs="Times New Roman"/>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644BE" w14:textId="77777777" w:rsidR="009D7838" w:rsidRDefault="009D78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6" w14:textId="30503223" w:rsidR="003276EC" w:rsidRDefault="00F234A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JUDGMENTS OF LEARNING AND THE CROSS-RACE EFFECT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1F30AA">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7" w14:textId="11D77156" w:rsidR="003276EC" w:rsidRDefault="00F234AA">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color w:val="000000"/>
        <w:sz w:val="24"/>
        <w:szCs w:val="24"/>
      </w:rPr>
      <w:t xml:space="preserve">JUDGMENTS OF LEARNING AND THE CROSS-RACE EFFECT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1F30AA">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0000368" w14:textId="77777777" w:rsidR="003276EC" w:rsidRDefault="003276EC">
    <w:pPr>
      <w:spacing w:after="0" w:line="48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9" w14:textId="77777777" w:rsidR="003276EC" w:rsidRDefault="003276EC">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B4DCD" w14:textId="77777777" w:rsidR="00630D82" w:rsidRDefault="00630D82" w:rsidP="00630D82">
    <w:pPr>
      <w:pBdr>
        <w:top w:val="nil"/>
        <w:left w:val="nil"/>
        <w:bottom w:val="nil"/>
        <w:right w:val="nil"/>
        <w:between w:val="nil"/>
      </w:pBdr>
      <w:tabs>
        <w:tab w:val="center" w:pos="4680"/>
        <w:tab w:val="right" w:pos="9360"/>
      </w:tabs>
      <w:spacing w:after="0" w:line="240" w:lineRule="auto"/>
      <w:rPr>
        <w:ins w:id="2069" w:author="Nick Maxwell" w:date="2025-05-14T13:20:00Z" w16du:dateUtc="2025-05-14T18:20:00Z"/>
        <w:rFonts w:ascii="Times New Roman" w:eastAsia="Times New Roman" w:hAnsi="Times New Roman" w:cs="Times New Roman"/>
        <w:color w:val="000000"/>
        <w:sz w:val="24"/>
        <w:szCs w:val="24"/>
      </w:rPr>
    </w:pPr>
    <w:ins w:id="2070" w:author="Nick Maxwell" w:date="2025-05-14T13:20:00Z" w16du:dateUtc="2025-05-14T18:20:00Z">
      <w:r>
        <w:rPr>
          <w:rFonts w:ascii="Times New Roman" w:eastAsia="Times New Roman" w:hAnsi="Times New Roman" w:cs="Times New Roman"/>
          <w:color w:val="000000"/>
          <w:sz w:val="24"/>
          <w:szCs w:val="24"/>
        </w:rPr>
        <w:t>JUDGMENTS OF LEARNING AND THE CROSS-RACE EFFECT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fldChar w:fldCharType="end"/>
      </w:r>
    </w:ins>
  </w:p>
  <w:p w14:paraId="0000036A" w14:textId="77777777" w:rsidR="003276EC" w:rsidRDefault="003276E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36B" w14:textId="77777777" w:rsidR="003276EC" w:rsidRDefault="00AF045D">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CROSS-RACE EFFECT AND JOLS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0000036C" w14:textId="77777777" w:rsidR="003276EC" w:rsidRDefault="003276EC">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92C4A"/>
    <w:multiLevelType w:val="hybridMultilevel"/>
    <w:tmpl w:val="C068C83C"/>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94AE2"/>
    <w:multiLevelType w:val="hybridMultilevel"/>
    <w:tmpl w:val="21F4D8AC"/>
    <w:lvl w:ilvl="0" w:tplc="0409000F">
      <w:start w:val="1"/>
      <w:numFmt w:val="decimal"/>
      <w:lvlText w:val="%1."/>
      <w:lvlJc w:val="left"/>
      <w:pPr>
        <w:ind w:left="450" w:hanging="360"/>
      </w:pPr>
    </w:lvl>
    <w:lvl w:ilvl="1" w:tplc="04090019" w:tentative="1">
      <w:start w:val="1"/>
      <w:numFmt w:val="lowerLetter"/>
      <w:lvlText w:val="%2."/>
      <w:lvlJc w:val="left"/>
      <w:pPr>
        <w:ind w:left="4380" w:hanging="360"/>
      </w:pPr>
    </w:lvl>
    <w:lvl w:ilvl="2" w:tplc="0409001B" w:tentative="1">
      <w:start w:val="1"/>
      <w:numFmt w:val="lowerRoman"/>
      <w:lvlText w:val="%3."/>
      <w:lvlJc w:val="right"/>
      <w:pPr>
        <w:ind w:left="5100" w:hanging="180"/>
      </w:pPr>
    </w:lvl>
    <w:lvl w:ilvl="3" w:tplc="0409000F" w:tentative="1">
      <w:start w:val="1"/>
      <w:numFmt w:val="decimal"/>
      <w:lvlText w:val="%4."/>
      <w:lvlJc w:val="left"/>
      <w:pPr>
        <w:ind w:left="5820" w:hanging="360"/>
      </w:pPr>
    </w:lvl>
    <w:lvl w:ilvl="4" w:tplc="04090019" w:tentative="1">
      <w:start w:val="1"/>
      <w:numFmt w:val="lowerLetter"/>
      <w:lvlText w:val="%5."/>
      <w:lvlJc w:val="left"/>
      <w:pPr>
        <w:ind w:left="6540" w:hanging="360"/>
      </w:pPr>
    </w:lvl>
    <w:lvl w:ilvl="5" w:tplc="0409001B" w:tentative="1">
      <w:start w:val="1"/>
      <w:numFmt w:val="lowerRoman"/>
      <w:lvlText w:val="%6."/>
      <w:lvlJc w:val="right"/>
      <w:pPr>
        <w:ind w:left="7260" w:hanging="180"/>
      </w:pPr>
    </w:lvl>
    <w:lvl w:ilvl="6" w:tplc="0409000F" w:tentative="1">
      <w:start w:val="1"/>
      <w:numFmt w:val="decimal"/>
      <w:lvlText w:val="%7."/>
      <w:lvlJc w:val="left"/>
      <w:pPr>
        <w:ind w:left="7980" w:hanging="360"/>
      </w:pPr>
    </w:lvl>
    <w:lvl w:ilvl="7" w:tplc="04090019" w:tentative="1">
      <w:start w:val="1"/>
      <w:numFmt w:val="lowerLetter"/>
      <w:lvlText w:val="%8."/>
      <w:lvlJc w:val="left"/>
      <w:pPr>
        <w:ind w:left="8700" w:hanging="360"/>
      </w:pPr>
    </w:lvl>
    <w:lvl w:ilvl="8" w:tplc="0409001B" w:tentative="1">
      <w:start w:val="1"/>
      <w:numFmt w:val="lowerRoman"/>
      <w:lvlText w:val="%9."/>
      <w:lvlJc w:val="right"/>
      <w:pPr>
        <w:ind w:left="9420" w:hanging="180"/>
      </w:pPr>
    </w:lvl>
  </w:abstractNum>
  <w:abstractNum w:abstractNumId="2" w15:restartNumberingAfterBreak="0">
    <w:nsid w:val="5C32404A"/>
    <w:multiLevelType w:val="hybridMultilevel"/>
    <w:tmpl w:val="21F4D8AC"/>
    <w:lvl w:ilvl="0" w:tplc="FFFFFFFF">
      <w:start w:val="1"/>
      <w:numFmt w:val="decimal"/>
      <w:lvlText w:val="%1."/>
      <w:lvlJc w:val="left"/>
      <w:pPr>
        <w:ind w:left="450" w:hanging="360"/>
      </w:p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3" w15:restartNumberingAfterBreak="0">
    <w:nsid w:val="6145563C"/>
    <w:multiLevelType w:val="hybridMultilevel"/>
    <w:tmpl w:val="21F4D8AC"/>
    <w:lvl w:ilvl="0" w:tplc="FFFFFFFF">
      <w:start w:val="1"/>
      <w:numFmt w:val="decimal"/>
      <w:lvlText w:val="%1."/>
      <w:lvlJc w:val="left"/>
      <w:pPr>
        <w:ind w:left="450" w:hanging="360"/>
      </w:pPr>
    </w:lvl>
    <w:lvl w:ilvl="1" w:tplc="FFFFFFFF" w:tentative="1">
      <w:start w:val="1"/>
      <w:numFmt w:val="lowerLetter"/>
      <w:lvlText w:val="%2."/>
      <w:lvlJc w:val="left"/>
      <w:pPr>
        <w:ind w:left="4380" w:hanging="360"/>
      </w:pPr>
    </w:lvl>
    <w:lvl w:ilvl="2" w:tplc="FFFFFFFF" w:tentative="1">
      <w:start w:val="1"/>
      <w:numFmt w:val="lowerRoman"/>
      <w:lvlText w:val="%3."/>
      <w:lvlJc w:val="right"/>
      <w:pPr>
        <w:ind w:left="5100" w:hanging="180"/>
      </w:pPr>
    </w:lvl>
    <w:lvl w:ilvl="3" w:tplc="FFFFFFFF" w:tentative="1">
      <w:start w:val="1"/>
      <w:numFmt w:val="decimal"/>
      <w:lvlText w:val="%4."/>
      <w:lvlJc w:val="left"/>
      <w:pPr>
        <w:ind w:left="5820" w:hanging="360"/>
      </w:pPr>
    </w:lvl>
    <w:lvl w:ilvl="4" w:tplc="FFFFFFFF" w:tentative="1">
      <w:start w:val="1"/>
      <w:numFmt w:val="lowerLetter"/>
      <w:lvlText w:val="%5."/>
      <w:lvlJc w:val="left"/>
      <w:pPr>
        <w:ind w:left="6540" w:hanging="360"/>
      </w:pPr>
    </w:lvl>
    <w:lvl w:ilvl="5" w:tplc="FFFFFFFF" w:tentative="1">
      <w:start w:val="1"/>
      <w:numFmt w:val="lowerRoman"/>
      <w:lvlText w:val="%6."/>
      <w:lvlJc w:val="right"/>
      <w:pPr>
        <w:ind w:left="7260" w:hanging="180"/>
      </w:pPr>
    </w:lvl>
    <w:lvl w:ilvl="6" w:tplc="FFFFFFFF" w:tentative="1">
      <w:start w:val="1"/>
      <w:numFmt w:val="decimal"/>
      <w:lvlText w:val="%7."/>
      <w:lvlJc w:val="left"/>
      <w:pPr>
        <w:ind w:left="7980" w:hanging="360"/>
      </w:pPr>
    </w:lvl>
    <w:lvl w:ilvl="7" w:tplc="FFFFFFFF" w:tentative="1">
      <w:start w:val="1"/>
      <w:numFmt w:val="lowerLetter"/>
      <w:lvlText w:val="%8."/>
      <w:lvlJc w:val="left"/>
      <w:pPr>
        <w:ind w:left="8700" w:hanging="360"/>
      </w:pPr>
    </w:lvl>
    <w:lvl w:ilvl="8" w:tplc="FFFFFFFF" w:tentative="1">
      <w:start w:val="1"/>
      <w:numFmt w:val="lowerRoman"/>
      <w:lvlText w:val="%9."/>
      <w:lvlJc w:val="right"/>
      <w:pPr>
        <w:ind w:left="9420" w:hanging="180"/>
      </w:pPr>
    </w:lvl>
  </w:abstractNum>
  <w:abstractNum w:abstractNumId="4" w15:restartNumberingAfterBreak="0">
    <w:nsid w:val="6D6B767C"/>
    <w:multiLevelType w:val="hybridMultilevel"/>
    <w:tmpl w:val="A6D6E0D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777364615">
    <w:abstractNumId w:val="4"/>
  </w:num>
  <w:num w:numId="2" w16cid:durableId="474880630">
    <w:abstractNumId w:val="1"/>
  </w:num>
  <w:num w:numId="3" w16cid:durableId="165556364">
    <w:abstractNumId w:val="2"/>
  </w:num>
  <w:num w:numId="4" w16cid:durableId="815759161">
    <w:abstractNumId w:val="0"/>
  </w:num>
  <w:num w:numId="5" w16cid:durableId="20426267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Maxwell">
    <w15:presenceInfo w15:providerId="None" w15:userId="Nick Maxwell"/>
  </w15:person>
  <w15:person w15:author="Julius Calvert">
    <w15:presenceInfo w15:providerId="Windows Live" w15:userId="82e31d8816d71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6EC"/>
    <w:rsid w:val="00007B8B"/>
    <w:rsid w:val="0001608F"/>
    <w:rsid w:val="00017902"/>
    <w:rsid w:val="00017E84"/>
    <w:rsid w:val="00021E88"/>
    <w:rsid w:val="00030526"/>
    <w:rsid w:val="00033444"/>
    <w:rsid w:val="00041799"/>
    <w:rsid w:val="000418B5"/>
    <w:rsid w:val="000426A3"/>
    <w:rsid w:val="00054346"/>
    <w:rsid w:val="00063030"/>
    <w:rsid w:val="000715EA"/>
    <w:rsid w:val="0007567B"/>
    <w:rsid w:val="00082414"/>
    <w:rsid w:val="00090C28"/>
    <w:rsid w:val="0009528E"/>
    <w:rsid w:val="000965C3"/>
    <w:rsid w:val="000A5484"/>
    <w:rsid w:val="000B0042"/>
    <w:rsid w:val="000B1D8B"/>
    <w:rsid w:val="000B6AB7"/>
    <w:rsid w:val="000C19B4"/>
    <w:rsid w:val="000D05BB"/>
    <w:rsid w:val="000D7A72"/>
    <w:rsid w:val="000E1F3D"/>
    <w:rsid w:val="000E2B41"/>
    <w:rsid w:val="0010318C"/>
    <w:rsid w:val="001048D5"/>
    <w:rsid w:val="00112938"/>
    <w:rsid w:val="00115DB2"/>
    <w:rsid w:val="001168C2"/>
    <w:rsid w:val="00124705"/>
    <w:rsid w:val="00132BF0"/>
    <w:rsid w:val="001445C9"/>
    <w:rsid w:val="001508F1"/>
    <w:rsid w:val="00156836"/>
    <w:rsid w:val="00157CF8"/>
    <w:rsid w:val="00176CE7"/>
    <w:rsid w:val="001821C5"/>
    <w:rsid w:val="00190C83"/>
    <w:rsid w:val="00191BE1"/>
    <w:rsid w:val="0019332B"/>
    <w:rsid w:val="00193F5B"/>
    <w:rsid w:val="0019439D"/>
    <w:rsid w:val="001A3609"/>
    <w:rsid w:val="001A3EFC"/>
    <w:rsid w:val="001A3F5A"/>
    <w:rsid w:val="001B01C9"/>
    <w:rsid w:val="001B2D98"/>
    <w:rsid w:val="001C3647"/>
    <w:rsid w:val="001D1A90"/>
    <w:rsid w:val="001E29FB"/>
    <w:rsid w:val="001E7639"/>
    <w:rsid w:val="001F30AA"/>
    <w:rsid w:val="001F417C"/>
    <w:rsid w:val="001F44E9"/>
    <w:rsid w:val="0020163F"/>
    <w:rsid w:val="0021544A"/>
    <w:rsid w:val="00220DF2"/>
    <w:rsid w:val="002237B6"/>
    <w:rsid w:val="00223D42"/>
    <w:rsid w:val="0023121B"/>
    <w:rsid w:val="00231D12"/>
    <w:rsid w:val="00234F68"/>
    <w:rsid w:val="00235880"/>
    <w:rsid w:val="00235C8B"/>
    <w:rsid w:val="00236876"/>
    <w:rsid w:val="002378F7"/>
    <w:rsid w:val="00237BA6"/>
    <w:rsid w:val="00243BDE"/>
    <w:rsid w:val="00245D73"/>
    <w:rsid w:val="00251E46"/>
    <w:rsid w:val="002566D7"/>
    <w:rsid w:val="00261846"/>
    <w:rsid w:val="0026477E"/>
    <w:rsid w:val="00270581"/>
    <w:rsid w:val="00271CD7"/>
    <w:rsid w:val="002721B1"/>
    <w:rsid w:val="002732E7"/>
    <w:rsid w:val="00277A8D"/>
    <w:rsid w:val="00277F18"/>
    <w:rsid w:val="00287613"/>
    <w:rsid w:val="00290BAE"/>
    <w:rsid w:val="002A7385"/>
    <w:rsid w:val="002A7CCD"/>
    <w:rsid w:val="002C0611"/>
    <w:rsid w:val="002C2B55"/>
    <w:rsid w:val="002C2B7E"/>
    <w:rsid w:val="002E2AF7"/>
    <w:rsid w:val="002F25C1"/>
    <w:rsid w:val="002F3BCE"/>
    <w:rsid w:val="002F4F33"/>
    <w:rsid w:val="00301AAA"/>
    <w:rsid w:val="00317581"/>
    <w:rsid w:val="00320463"/>
    <w:rsid w:val="00325C1E"/>
    <w:rsid w:val="003276EC"/>
    <w:rsid w:val="00341013"/>
    <w:rsid w:val="00343195"/>
    <w:rsid w:val="00346AB9"/>
    <w:rsid w:val="00347FF1"/>
    <w:rsid w:val="00356054"/>
    <w:rsid w:val="00357364"/>
    <w:rsid w:val="0036059C"/>
    <w:rsid w:val="003730D1"/>
    <w:rsid w:val="00373485"/>
    <w:rsid w:val="003739FF"/>
    <w:rsid w:val="00382C58"/>
    <w:rsid w:val="00393C33"/>
    <w:rsid w:val="0039797D"/>
    <w:rsid w:val="003B0417"/>
    <w:rsid w:val="003B0DF6"/>
    <w:rsid w:val="003B4D78"/>
    <w:rsid w:val="003D0185"/>
    <w:rsid w:val="003E0F1E"/>
    <w:rsid w:val="003E0FD5"/>
    <w:rsid w:val="003E2D32"/>
    <w:rsid w:val="003E3C01"/>
    <w:rsid w:val="003E430F"/>
    <w:rsid w:val="003E4EFD"/>
    <w:rsid w:val="003F1323"/>
    <w:rsid w:val="003F2B4F"/>
    <w:rsid w:val="003F2CCE"/>
    <w:rsid w:val="003F4CA1"/>
    <w:rsid w:val="00400871"/>
    <w:rsid w:val="00400C09"/>
    <w:rsid w:val="00401199"/>
    <w:rsid w:val="00402B78"/>
    <w:rsid w:val="00405ACA"/>
    <w:rsid w:val="00406A83"/>
    <w:rsid w:val="00416532"/>
    <w:rsid w:val="004265E8"/>
    <w:rsid w:val="00427C2C"/>
    <w:rsid w:val="00433142"/>
    <w:rsid w:val="00436514"/>
    <w:rsid w:val="004450C3"/>
    <w:rsid w:val="00451693"/>
    <w:rsid w:val="00457D72"/>
    <w:rsid w:val="0046448D"/>
    <w:rsid w:val="0046668A"/>
    <w:rsid w:val="0048186A"/>
    <w:rsid w:val="0049312D"/>
    <w:rsid w:val="00494E53"/>
    <w:rsid w:val="004961F6"/>
    <w:rsid w:val="004A0110"/>
    <w:rsid w:val="004A1732"/>
    <w:rsid w:val="004A2674"/>
    <w:rsid w:val="004C5289"/>
    <w:rsid w:val="004D2875"/>
    <w:rsid w:val="004D6319"/>
    <w:rsid w:val="004D6592"/>
    <w:rsid w:val="004D6EE1"/>
    <w:rsid w:val="004E5A95"/>
    <w:rsid w:val="004F31D3"/>
    <w:rsid w:val="004F5E75"/>
    <w:rsid w:val="00502950"/>
    <w:rsid w:val="00507F01"/>
    <w:rsid w:val="005101A3"/>
    <w:rsid w:val="00513B40"/>
    <w:rsid w:val="00530DA6"/>
    <w:rsid w:val="00537E1A"/>
    <w:rsid w:val="00542B30"/>
    <w:rsid w:val="00553C7C"/>
    <w:rsid w:val="00570565"/>
    <w:rsid w:val="00573011"/>
    <w:rsid w:val="005777E4"/>
    <w:rsid w:val="00582901"/>
    <w:rsid w:val="00591114"/>
    <w:rsid w:val="00594514"/>
    <w:rsid w:val="005946E0"/>
    <w:rsid w:val="005963FB"/>
    <w:rsid w:val="005971D3"/>
    <w:rsid w:val="005A0FA7"/>
    <w:rsid w:val="005A5154"/>
    <w:rsid w:val="005B237C"/>
    <w:rsid w:val="005B7424"/>
    <w:rsid w:val="005C1DB9"/>
    <w:rsid w:val="005C3137"/>
    <w:rsid w:val="005C73E5"/>
    <w:rsid w:val="005D5674"/>
    <w:rsid w:val="005E5641"/>
    <w:rsid w:val="005F09E1"/>
    <w:rsid w:val="005F33BD"/>
    <w:rsid w:val="005F4BE7"/>
    <w:rsid w:val="005F5B9B"/>
    <w:rsid w:val="0060240F"/>
    <w:rsid w:val="00613334"/>
    <w:rsid w:val="00630D82"/>
    <w:rsid w:val="00632BF7"/>
    <w:rsid w:val="00654B8B"/>
    <w:rsid w:val="00656FE3"/>
    <w:rsid w:val="00657C8C"/>
    <w:rsid w:val="006656A3"/>
    <w:rsid w:val="006877CA"/>
    <w:rsid w:val="00687EB8"/>
    <w:rsid w:val="00694E0A"/>
    <w:rsid w:val="006A6E88"/>
    <w:rsid w:val="006B080F"/>
    <w:rsid w:val="006B2B67"/>
    <w:rsid w:val="006C1832"/>
    <w:rsid w:val="006C49A6"/>
    <w:rsid w:val="006C724F"/>
    <w:rsid w:val="006C7FED"/>
    <w:rsid w:val="006D1EB6"/>
    <w:rsid w:val="006D3A82"/>
    <w:rsid w:val="006D7637"/>
    <w:rsid w:val="006E6B7C"/>
    <w:rsid w:val="006F7CFF"/>
    <w:rsid w:val="0070000C"/>
    <w:rsid w:val="007010C4"/>
    <w:rsid w:val="00705181"/>
    <w:rsid w:val="00720349"/>
    <w:rsid w:val="00721413"/>
    <w:rsid w:val="0072303D"/>
    <w:rsid w:val="007324D6"/>
    <w:rsid w:val="007338FB"/>
    <w:rsid w:val="0074008B"/>
    <w:rsid w:val="00745F3D"/>
    <w:rsid w:val="007641AF"/>
    <w:rsid w:val="00765E94"/>
    <w:rsid w:val="00766EE4"/>
    <w:rsid w:val="007751AC"/>
    <w:rsid w:val="0077780A"/>
    <w:rsid w:val="00783356"/>
    <w:rsid w:val="007860EF"/>
    <w:rsid w:val="00787BC0"/>
    <w:rsid w:val="007924AF"/>
    <w:rsid w:val="00797C98"/>
    <w:rsid w:val="007A195A"/>
    <w:rsid w:val="007C11EC"/>
    <w:rsid w:val="007E0206"/>
    <w:rsid w:val="007E75B2"/>
    <w:rsid w:val="007F0C0E"/>
    <w:rsid w:val="007F30EE"/>
    <w:rsid w:val="007F342E"/>
    <w:rsid w:val="007F4250"/>
    <w:rsid w:val="007F5604"/>
    <w:rsid w:val="0080139A"/>
    <w:rsid w:val="0080496E"/>
    <w:rsid w:val="008130AA"/>
    <w:rsid w:val="00820468"/>
    <w:rsid w:val="00820A3F"/>
    <w:rsid w:val="00823EDE"/>
    <w:rsid w:val="00832951"/>
    <w:rsid w:val="008342AF"/>
    <w:rsid w:val="00846AE1"/>
    <w:rsid w:val="00851D00"/>
    <w:rsid w:val="00854601"/>
    <w:rsid w:val="00874E29"/>
    <w:rsid w:val="00875E81"/>
    <w:rsid w:val="008822B7"/>
    <w:rsid w:val="00893BB3"/>
    <w:rsid w:val="008A28D9"/>
    <w:rsid w:val="008A34CE"/>
    <w:rsid w:val="008A6CC7"/>
    <w:rsid w:val="008A7405"/>
    <w:rsid w:val="008A788B"/>
    <w:rsid w:val="008B0B68"/>
    <w:rsid w:val="008B511C"/>
    <w:rsid w:val="008C1F60"/>
    <w:rsid w:val="008C3798"/>
    <w:rsid w:val="008C4691"/>
    <w:rsid w:val="008C63CC"/>
    <w:rsid w:val="008D1A61"/>
    <w:rsid w:val="008E26CB"/>
    <w:rsid w:val="008E4EE7"/>
    <w:rsid w:val="008F6BEE"/>
    <w:rsid w:val="009125C5"/>
    <w:rsid w:val="00914CA9"/>
    <w:rsid w:val="00947D4F"/>
    <w:rsid w:val="00951D38"/>
    <w:rsid w:val="00951D72"/>
    <w:rsid w:val="009552A7"/>
    <w:rsid w:val="00956142"/>
    <w:rsid w:val="00963EB0"/>
    <w:rsid w:val="00965192"/>
    <w:rsid w:val="00967698"/>
    <w:rsid w:val="00967CA2"/>
    <w:rsid w:val="00971C9A"/>
    <w:rsid w:val="009749A6"/>
    <w:rsid w:val="00976308"/>
    <w:rsid w:val="00977A85"/>
    <w:rsid w:val="00984D37"/>
    <w:rsid w:val="00992E7E"/>
    <w:rsid w:val="009935D1"/>
    <w:rsid w:val="00994622"/>
    <w:rsid w:val="00996DAD"/>
    <w:rsid w:val="009A1DD0"/>
    <w:rsid w:val="009A3A50"/>
    <w:rsid w:val="009A3E76"/>
    <w:rsid w:val="009A55D8"/>
    <w:rsid w:val="009B6D15"/>
    <w:rsid w:val="009C694A"/>
    <w:rsid w:val="009C7E25"/>
    <w:rsid w:val="009D26F1"/>
    <w:rsid w:val="009D764D"/>
    <w:rsid w:val="009D7838"/>
    <w:rsid w:val="009E2030"/>
    <w:rsid w:val="009E4DBF"/>
    <w:rsid w:val="009E7A82"/>
    <w:rsid w:val="009F3474"/>
    <w:rsid w:val="009F45CA"/>
    <w:rsid w:val="00A06C9D"/>
    <w:rsid w:val="00A079FD"/>
    <w:rsid w:val="00A11282"/>
    <w:rsid w:val="00A12C77"/>
    <w:rsid w:val="00A17AFB"/>
    <w:rsid w:val="00A26B98"/>
    <w:rsid w:val="00A2777B"/>
    <w:rsid w:val="00A3151E"/>
    <w:rsid w:val="00A3375C"/>
    <w:rsid w:val="00A443CE"/>
    <w:rsid w:val="00A5340B"/>
    <w:rsid w:val="00A5562B"/>
    <w:rsid w:val="00A605EE"/>
    <w:rsid w:val="00A619EB"/>
    <w:rsid w:val="00A65BEC"/>
    <w:rsid w:val="00A74B1A"/>
    <w:rsid w:val="00A75957"/>
    <w:rsid w:val="00A76184"/>
    <w:rsid w:val="00A86723"/>
    <w:rsid w:val="00AA1642"/>
    <w:rsid w:val="00AB311E"/>
    <w:rsid w:val="00AC50FE"/>
    <w:rsid w:val="00AC795A"/>
    <w:rsid w:val="00AE6474"/>
    <w:rsid w:val="00AF045D"/>
    <w:rsid w:val="00AF09CA"/>
    <w:rsid w:val="00AF21BE"/>
    <w:rsid w:val="00AF3408"/>
    <w:rsid w:val="00AF71BD"/>
    <w:rsid w:val="00AF7BBC"/>
    <w:rsid w:val="00B05399"/>
    <w:rsid w:val="00B219D8"/>
    <w:rsid w:val="00B24B85"/>
    <w:rsid w:val="00B25D04"/>
    <w:rsid w:val="00B33E83"/>
    <w:rsid w:val="00B3640E"/>
    <w:rsid w:val="00B40BFE"/>
    <w:rsid w:val="00B53ADB"/>
    <w:rsid w:val="00B5625B"/>
    <w:rsid w:val="00B73BF7"/>
    <w:rsid w:val="00B743AB"/>
    <w:rsid w:val="00B802A4"/>
    <w:rsid w:val="00B81016"/>
    <w:rsid w:val="00B8312F"/>
    <w:rsid w:val="00B83348"/>
    <w:rsid w:val="00B91C1E"/>
    <w:rsid w:val="00BA04BE"/>
    <w:rsid w:val="00BA6180"/>
    <w:rsid w:val="00BB5691"/>
    <w:rsid w:val="00BC3E02"/>
    <w:rsid w:val="00BD0253"/>
    <w:rsid w:val="00BD2B98"/>
    <w:rsid w:val="00BD469C"/>
    <w:rsid w:val="00BE1244"/>
    <w:rsid w:val="00BE2366"/>
    <w:rsid w:val="00BE7265"/>
    <w:rsid w:val="00BF6C7F"/>
    <w:rsid w:val="00C07D77"/>
    <w:rsid w:val="00C14F44"/>
    <w:rsid w:val="00C1535C"/>
    <w:rsid w:val="00C15595"/>
    <w:rsid w:val="00C23268"/>
    <w:rsid w:val="00C25550"/>
    <w:rsid w:val="00C261C7"/>
    <w:rsid w:val="00C469D1"/>
    <w:rsid w:val="00C535AF"/>
    <w:rsid w:val="00C57796"/>
    <w:rsid w:val="00C60295"/>
    <w:rsid w:val="00C61933"/>
    <w:rsid w:val="00C66B18"/>
    <w:rsid w:val="00C70950"/>
    <w:rsid w:val="00C767BF"/>
    <w:rsid w:val="00C817C5"/>
    <w:rsid w:val="00C81A65"/>
    <w:rsid w:val="00C8489D"/>
    <w:rsid w:val="00C8595F"/>
    <w:rsid w:val="00C863C7"/>
    <w:rsid w:val="00C92FC9"/>
    <w:rsid w:val="00CA0637"/>
    <w:rsid w:val="00CA2B75"/>
    <w:rsid w:val="00CA46AF"/>
    <w:rsid w:val="00CB2693"/>
    <w:rsid w:val="00CB5039"/>
    <w:rsid w:val="00CB58B6"/>
    <w:rsid w:val="00CC755F"/>
    <w:rsid w:val="00CD0476"/>
    <w:rsid w:val="00CE1EB2"/>
    <w:rsid w:val="00CE32C9"/>
    <w:rsid w:val="00CF1FB5"/>
    <w:rsid w:val="00CF6C28"/>
    <w:rsid w:val="00D00504"/>
    <w:rsid w:val="00D00A64"/>
    <w:rsid w:val="00D01178"/>
    <w:rsid w:val="00D04062"/>
    <w:rsid w:val="00D0415C"/>
    <w:rsid w:val="00D0524C"/>
    <w:rsid w:val="00D05522"/>
    <w:rsid w:val="00D0663F"/>
    <w:rsid w:val="00D06E8F"/>
    <w:rsid w:val="00D208AF"/>
    <w:rsid w:val="00D34A42"/>
    <w:rsid w:val="00D43629"/>
    <w:rsid w:val="00D46942"/>
    <w:rsid w:val="00D47059"/>
    <w:rsid w:val="00D5084D"/>
    <w:rsid w:val="00D723E6"/>
    <w:rsid w:val="00D76667"/>
    <w:rsid w:val="00DA0DB3"/>
    <w:rsid w:val="00DA4772"/>
    <w:rsid w:val="00DC68DE"/>
    <w:rsid w:val="00DD346B"/>
    <w:rsid w:val="00DE3CE7"/>
    <w:rsid w:val="00DF4658"/>
    <w:rsid w:val="00DF619A"/>
    <w:rsid w:val="00E00F44"/>
    <w:rsid w:val="00E01F50"/>
    <w:rsid w:val="00E037A7"/>
    <w:rsid w:val="00E05E65"/>
    <w:rsid w:val="00E069F2"/>
    <w:rsid w:val="00E07FE1"/>
    <w:rsid w:val="00E16F03"/>
    <w:rsid w:val="00E2232B"/>
    <w:rsid w:val="00E26FCD"/>
    <w:rsid w:val="00E3129C"/>
    <w:rsid w:val="00E33B36"/>
    <w:rsid w:val="00E34CB1"/>
    <w:rsid w:val="00E35A5C"/>
    <w:rsid w:val="00E43B5C"/>
    <w:rsid w:val="00E555AB"/>
    <w:rsid w:val="00E5679B"/>
    <w:rsid w:val="00E56A46"/>
    <w:rsid w:val="00E631DD"/>
    <w:rsid w:val="00E6695C"/>
    <w:rsid w:val="00E70BE9"/>
    <w:rsid w:val="00E75396"/>
    <w:rsid w:val="00E84BBA"/>
    <w:rsid w:val="00E9645C"/>
    <w:rsid w:val="00EB278F"/>
    <w:rsid w:val="00EC1562"/>
    <w:rsid w:val="00EC5832"/>
    <w:rsid w:val="00EC6340"/>
    <w:rsid w:val="00EE1BCE"/>
    <w:rsid w:val="00EE58B6"/>
    <w:rsid w:val="00EF36E9"/>
    <w:rsid w:val="00EF5BE2"/>
    <w:rsid w:val="00F078EA"/>
    <w:rsid w:val="00F07B3A"/>
    <w:rsid w:val="00F12FBB"/>
    <w:rsid w:val="00F1659E"/>
    <w:rsid w:val="00F2243B"/>
    <w:rsid w:val="00F234AA"/>
    <w:rsid w:val="00F37CEA"/>
    <w:rsid w:val="00F4146F"/>
    <w:rsid w:val="00F46D9F"/>
    <w:rsid w:val="00F53EC3"/>
    <w:rsid w:val="00F60F2F"/>
    <w:rsid w:val="00F705B3"/>
    <w:rsid w:val="00F71D46"/>
    <w:rsid w:val="00F75CD3"/>
    <w:rsid w:val="00F77380"/>
    <w:rsid w:val="00F84361"/>
    <w:rsid w:val="00F909B8"/>
    <w:rsid w:val="00FA0B8F"/>
    <w:rsid w:val="00FA4D8B"/>
    <w:rsid w:val="00FB22E5"/>
    <w:rsid w:val="00FB330F"/>
    <w:rsid w:val="00FB739F"/>
    <w:rsid w:val="00FC3808"/>
    <w:rsid w:val="00FC558B"/>
    <w:rsid w:val="00FC6A63"/>
    <w:rsid w:val="00FD4465"/>
    <w:rsid w:val="00FD67D0"/>
    <w:rsid w:val="00FE0773"/>
    <w:rsid w:val="00FE32BC"/>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541E"/>
  <w15:docId w15:val="{85EA55F5-1545-4942-BF7D-070439DA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6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662D29"/>
  </w:style>
  <w:style w:type="character" w:customStyle="1" w:styleId="FooterChar">
    <w:name w:val="Footer Char"/>
    <w:basedOn w:val="DefaultParagraphFont"/>
    <w:link w:val="Footer"/>
    <w:uiPriority w:val="99"/>
    <w:qFormat/>
    <w:rsid w:val="00662D29"/>
  </w:style>
  <w:style w:type="character" w:styleId="CommentReference">
    <w:name w:val="annotation reference"/>
    <w:basedOn w:val="DefaultParagraphFont"/>
    <w:uiPriority w:val="99"/>
    <w:semiHidden/>
    <w:unhideWhenUsed/>
    <w:qFormat/>
    <w:rsid w:val="00F708FE"/>
    <w:rPr>
      <w:sz w:val="16"/>
      <w:szCs w:val="16"/>
    </w:rPr>
  </w:style>
  <w:style w:type="character" w:customStyle="1" w:styleId="CommentTextChar">
    <w:name w:val="Comment Text Char"/>
    <w:basedOn w:val="DefaultParagraphFont"/>
    <w:link w:val="CommentText"/>
    <w:uiPriority w:val="99"/>
    <w:qFormat/>
    <w:rsid w:val="00F708FE"/>
    <w:rPr>
      <w:sz w:val="20"/>
      <w:szCs w:val="20"/>
    </w:rPr>
  </w:style>
  <w:style w:type="character" w:customStyle="1" w:styleId="CommentSubjectChar">
    <w:name w:val="Comment Subject Char"/>
    <w:basedOn w:val="CommentTextChar"/>
    <w:link w:val="CommentSubject"/>
    <w:uiPriority w:val="99"/>
    <w:semiHidden/>
    <w:qFormat/>
    <w:rsid w:val="00F708FE"/>
    <w:rPr>
      <w:b/>
      <w:bCs/>
      <w:sz w:val="20"/>
      <w:szCs w:val="20"/>
    </w:rPr>
  </w:style>
  <w:style w:type="character" w:customStyle="1" w:styleId="BalloonTextChar">
    <w:name w:val="Balloon Text Char"/>
    <w:basedOn w:val="DefaultParagraphFont"/>
    <w:link w:val="BalloonText"/>
    <w:uiPriority w:val="99"/>
    <w:semiHidden/>
    <w:qFormat/>
    <w:rsid w:val="00F708FE"/>
    <w:rPr>
      <w:rFonts w:ascii="Segoe UI" w:hAnsi="Segoe UI" w:cs="Segoe UI"/>
      <w:sz w:val="18"/>
      <w:szCs w:val="18"/>
    </w:rPr>
  </w:style>
  <w:style w:type="character" w:styleId="Hyperlink">
    <w:name w:val="Hyperlink"/>
    <w:basedOn w:val="DefaultParagraphFont"/>
    <w:uiPriority w:val="99"/>
    <w:unhideWhenUsed/>
    <w:rsid w:val="00EC2989"/>
    <w:rPr>
      <w:color w:val="0563C1" w:themeColor="hyperlink"/>
      <w:u w:val="single"/>
    </w:rPr>
  </w:style>
  <w:style w:type="character" w:styleId="UnresolvedMention">
    <w:name w:val="Unresolved Mention"/>
    <w:basedOn w:val="DefaultParagraphFont"/>
    <w:uiPriority w:val="99"/>
    <w:semiHidden/>
    <w:unhideWhenUsed/>
    <w:qFormat/>
    <w:rsid w:val="00EC2989"/>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62D29"/>
    <w:pPr>
      <w:tabs>
        <w:tab w:val="center" w:pos="4680"/>
        <w:tab w:val="right" w:pos="9360"/>
      </w:tabs>
      <w:spacing w:after="0" w:line="240" w:lineRule="auto"/>
    </w:pPr>
  </w:style>
  <w:style w:type="paragraph" w:styleId="Footer">
    <w:name w:val="footer"/>
    <w:basedOn w:val="Normal"/>
    <w:link w:val="FooterChar"/>
    <w:uiPriority w:val="99"/>
    <w:unhideWhenUsed/>
    <w:rsid w:val="00662D29"/>
    <w:pPr>
      <w:tabs>
        <w:tab w:val="center" w:pos="4680"/>
        <w:tab w:val="right" w:pos="9360"/>
      </w:tabs>
      <w:spacing w:after="0" w:line="240" w:lineRule="auto"/>
    </w:pPr>
  </w:style>
  <w:style w:type="paragraph" w:styleId="CommentText">
    <w:name w:val="annotation text"/>
    <w:basedOn w:val="Normal"/>
    <w:link w:val="CommentTextChar"/>
    <w:uiPriority w:val="99"/>
    <w:unhideWhenUsed/>
    <w:qFormat/>
    <w:rsid w:val="00F708F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F708FE"/>
    <w:rPr>
      <w:b/>
      <w:bCs/>
    </w:rPr>
  </w:style>
  <w:style w:type="paragraph" w:styleId="BalloonText">
    <w:name w:val="Balloon Text"/>
    <w:basedOn w:val="Normal"/>
    <w:link w:val="BalloonTextChar"/>
    <w:uiPriority w:val="99"/>
    <w:semiHidden/>
    <w:unhideWhenUsed/>
    <w:qFormat/>
    <w:rsid w:val="00F708FE"/>
    <w:pPr>
      <w:spacing w:after="0" w:line="240" w:lineRule="auto"/>
    </w:pPr>
    <w:rPr>
      <w:rFonts w:ascii="Segoe UI" w:hAnsi="Segoe UI" w:cs="Segoe UI"/>
      <w:sz w:val="18"/>
      <w:szCs w:val="18"/>
    </w:rPr>
  </w:style>
  <w:style w:type="paragraph" w:styleId="Revision">
    <w:name w:val="Revision"/>
    <w:uiPriority w:val="99"/>
    <w:semiHidden/>
    <w:qFormat/>
    <w:rsid w:val="0055068B"/>
  </w:style>
  <w:style w:type="paragraph" w:styleId="ListParagraph">
    <w:name w:val="List Paragraph"/>
    <w:basedOn w:val="Normal"/>
    <w:uiPriority w:val="34"/>
    <w:qFormat/>
    <w:rsid w:val="00584958"/>
    <w:pPr>
      <w:ind w:left="720"/>
      <w:contextualSpacing/>
    </w:pPr>
  </w:style>
  <w:style w:type="paragraph" w:customStyle="1" w:styleId="caption1">
    <w:name w:val="caption1"/>
    <w:basedOn w:val="Normal"/>
    <w:next w:val="Normal"/>
    <w:uiPriority w:val="35"/>
    <w:unhideWhenUsed/>
    <w:qFormat/>
    <w:rsid w:val="00E01157"/>
    <w:pPr>
      <w:spacing w:after="200" w:line="240" w:lineRule="auto"/>
    </w:pPr>
    <w:rPr>
      <w:i/>
      <w:iCs/>
      <w:color w:val="44546A" w:themeColor="text2"/>
      <w:sz w:val="18"/>
      <w:szCs w:val="18"/>
    </w:rPr>
  </w:style>
  <w:style w:type="paragraph" w:styleId="NormalWeb">
    <w:name w:val="Normal (Web)"/>
    <w:basedOn w:val="Normal"/>
    <w:uiPriority w:val="99"/>
    <w:unhideWhenUsed/>
    <w:qFormat/>
    <w:rsid w:val="004B013A"/>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2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phighlightallclass">
    <w:name w:val="rphighlightallclass"/>
    <w:basedOn w:val="DefaultParagraphFont"/>
    <w:rsid w:val="0098188A"/>
  </w:style>
  <w:style w:type="character" w:styleId="Emphasis">
    <w:name w:val="Emphasis"/>
    <w:basedOn w:val="DefaultParagraphFont"/>
    <w:uiPriority w:val="20"/>
    <w:qFormat/>
    <w:rsid w:val="009106B2"/>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character" w:styleId="Strong">
    <w:name w:val="Strong"/>
    <w:basedOn w:val="DefaultParagraphFont"/>
    <w:uiPriority w:val="22"/>
    <w:qFormat/>
    <w:rsid w:val="00B73BF7"/>
    <w:rPr>
      <w:b/>
      <w:bCs/>
    </w:rPr>
  </w:style>
  <w:style w:type="paragraph" w:styleId="FootnoteText">
    <w:name w:val="footnote text"/>
    <w:basedOn w:val="Normal"/>
    <w:link w:val="FootnoteTextChar"/>
    <w:uiPriority w:val="99"/>
    <w:semiHidden/>
    <w:unhideWhenUsed/>
    <w:rsid w:val="00FE32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32BC"/>
    <w:rPr>
      <w:sz w:val="20"/>
      <w:szCs w:val="20"/>
    </w:rPr>
  </w:style>
  <w:style w:type="character" w:styleId="FootnoteReference">
    <w:name w:val="footnote reference"/>
    <w:basedOn w:val="DefaultParagraphFont"/>
    <w:uiPriority w:val="99"/>
    <w:semiHidden/>
    <w:unhideWhenUsed/>
    <w:rsid w:val="00FE32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2798">
      <w:bodyDiv w:val="1"/>
      <w:marLeft w:val="0"/>
      <w:marRight w:val="0"/>
      <w:marTop w:val="0"/>
      <w:marBottom w:val="0"/>
      <w:divBdr>
        <w:top w:val="none" w:sz="0" w:space="0" w:color="auto"/>
        <w:left w:val="none" w:sz="0" w:space="0" w:color="auto"/>
        <w:bottom w:val="none" w:sz="0" w:space="0" w:color="auto"/>
        <w:right w:val="none" w:sz="0" w:space="0" w:color="auto"/>
      </w:divBdr>
    </w:div>
    <w:div w:id="1825005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jp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4.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yvFE9m3V7iAEpJwa0cEB5aidA==">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</go:docsCustomData>
</go:gDocsCustomXmlDataStorage>
</file>

<file path=customXml/itemProps1.xml><?xml version="1.0" encoding="utf-8"?>
<ds:datastoreItem xmlns:ds="http://schemas.openxmlformats.org/officeDocument/2006/customXml" ds:itemID="{0372B2C0-8B90-4D19-B0C7-EF63335AE68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7f4b8a2-ad4f-41b5-9a91-284d2cc38f56}" enabled="1" method="Privilege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1831</TotalTime>
  <Pages>54</Pages>
  <Words>14533</Words>
  <Characters>82841</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Calvert</dc:creator>
  <cp:lastModifiedBy>Nick Maxwell</cp:lastModifiedBy>
  <cp:revision>118</cp:revision>
  <cp:lastPrinted>2025-04-25T04:28:00Z</cp:lastPrinted>
  <dcterms:created xsi:type="dcterms:W3CDTF">2025-04-25T04:29:00Z</dcterms:created>
  <dcterms:modified xsi:type="dcterms:W3CDTF">2025-05-29T19:11:00Z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44c20ff8-7335-4e0a-ab0f-c1dcec54c35e</vt:lpwstr>
  </property>
</Properties>
</file>